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FD2AE" w14:textId="71A5C1E4" w:rsidR="00781F33" w:rsidRPr="00307C7B" w:rsidRDefault="004415CD" w:rsidP="00E500AF">
      <w:pPr>
        <w:jc w:val="center"/>
        <w:rPr>
          <w:rFonts w:cs="David" w:hint="cs"/>
          <w:b/>
          <w:bCs/>
          <w:sz w:val="32"/>
          <w:szCs w:val="32"/>
          <w:u w:val="single"/>
          <w:rtl/>
        </w:rPr>
      </w:pPr>
      <w:ins w:id="0" w:author="תומר עוז" w:date="2020-09-29T16:44:00Z">
        <w:r>
          <w:rPr>
            <w:rFonts w:cs="David" w:hint="cs"/>
            <w:b/>
            <w:bCs/>
            <w:sz w:val="32"/>
            <w:szCs w:val="32"/>
            <w:u w:val="single"/>
            <w:rtl/>
          </w:rPr>
          <w:t>הנחיו</w:t>
        </w:r>
      </w:ins>
      <w:ins w:id="1" w:author="תומר עוז" w:date="2020-09-29T16:45:00Z">
        <w:r>
          <w:rPr>
            <w:rFonts w:cs="David" w:hint="cs"/>
            <w:b/>
            <w:bCs/>
            <w:sz w:val="32"/>
            <w:szCs w:val="32"/>
            <w:u w:val="single"/>
            <w:rtl/>
          </w:rPr>
          <w:t xml:space="preserve">ת </w:t>
        </w:r>
        <w:r>
          <w:rPr>
            <w:rFonts w:cs="David" w:hint="cs"/>
            <w:b/>
            <w:bCs/>
            <w:sz w:val="32"/>
            <w:szCs w:val="32"/>
            <w:u w:val="single"/>
          </w:rPr>
          <w:t>BMM</w:t>
        </w:r>
      </w:ins>
      <w:ins w:id="2" w:author="תומר עוז" w:date="2020-11-15T12:21:00Z">
        <w:r w:rsidR="00C36B3C">
          <w:rPr>
            <w:rFonts w:cs="David" w:hint="cs"/>
            <w:b/>
            <w:bCs/>
            <w:sz w:val="32"/>
            <w:szCs w:val="32"/>
            <w:u w:val="single"/>
            <w:rtl/>
          </w:rPr>
          <w:t xml:space="preserve"> (מבוסס על </w:t>
        </w:r>
        <w:r w:rsidR="00C36B3C">
          <w:rPr>
            <w:rFonts w:cs="David" w:hint="cs"/>
            <w:b/>
            <w:bCs/>
            <w:sz w:val="32"/>
            <w:szCs w:val="32"/>
            <w:u w:val="single"/>
          </w:rPr>
          <w:t>MAT</w:t>
        </w:r>
        <w:r w:rsidR="00C36B3C">
          <w:rPr>
            <w:rFonts w:cs="David" w:hint="cs"/>
            <w:b/>
            <w:bCs/>
            <w:sz w:val="32"/>
            <w:szCs w:val="32"/>
            <w:u w:val="single"/>
            <w:rtl/>
          </w:rPr>
          <w:t>)</w:t>
        </w:r>
      </w:ins>
    </w:p>
    <w:p w14:paraId="72BF5EC1" w14:textId="79DA6A0F" w:rsidR="004415CD" w:rsidRDefault="004415CD" w:rsidP="007D73FE">
      <w:pPr>
        <w:rPr>
          <w:ins w:id="3" w:author="תומר עוז" w:date="2020-09-29T16:46:00Z"/>
          <w:rFonts w:cs="David"/>
          <w:b/>
          <w:bCs/>
          <w:sz w:val="28"/>
          <w:szCs w:val="28"/>
          <w:u w:val="single"/>
          <w:rtl/>
        </w:rPr>
      </w:pPr>
      <w:ins w:id="4" w:author="תומר עוז" w:date="2020-09-29T16:45:00Z">
        <w:r>
          <w:rPr>
            <w:rFonts w:cs="David" w:hint="cs"/>
            <w:b/>
            <w:bCs/>
            <w:sz w:val="28"/>
            <w:szCs w:val="28"/>
            <w:u w:val="single"/>
            <w:rtl/>
          </w:rPr>
          <w:t>תיאור המטלה</w:t>
        </w:r>
      </w:ins>
    </w:p>
    <w:p w14:paraId="4B23B537" w14:textId="1177514F" w:rsidR="007D73FE" w:rsidRPr="00C243B3" w:rsidRDefault="007D73FE" w:rsidP="007D73FE">
      <w:pPr>
        <w:rPr>
          <w:rFonts w:cs="David"/>
          <w:sz w:val="28"/>
          <w:szCs w:val="28"/>
          <w:rtl/>
        </w:rPr>
      </w:pPr>
      <w:ins w:id="5" w:author="תומר עוז" w:date="2020-09-29T16:47:00Z">
        <w:r>
          <w:rPr>
            <w:rFonts w:cs="David" w:hint="cs"/>
            <w:sz w:val="24"/>
            <w:szCs w:val="24"/>
            <w:rtl/>
          </w:rPr>
          <w:t>המטלה מורכבת משלב אימון ושלב מרכזי. בשלב באימ</w:t>
        </w:r>
      </w:ins>
      <w:ins w:id="6" w:author="תומר עוז" w:date="2020-09-29T16:48:00Z">
        <w:r>
          <w:rPr>
            <w:rFonts w:cs="David" w:hint="cs"/>
            <w:sz w:val="24"/>
            <w:szCs w:val="24"/>
            <w:rtl/>
          </w:rPr>
          <w:t>ון הנבדקים ראשית יפנו את תשומת ליבם ל</w:t>
        </w:r>
        <w:del w:id="7" w:author="עמית ברנשטיין" w:date="2020-10-08T09:48:00Z">
          <w:r w:rsidDel="00ED0380">
            <w:rPr>
              <w:rFonts w:cs="David" w:hint="cs"/>
              <w:sz w:val="24"/>
              <w:szCs w:val="24"/>
              <w:rtl/>
            </w:rPr>
            <w:delText>מעגלי ה</w:delText>
          </w:r>
        </w:del>
        <w:r>
          <w:rPr>
            <w:rFonts w:cs="David" w:hint="cs"/>
            <w:sz w:val="24"/>
            <w:szCs w:val="24"/>
            <w:rtl/>
          </w:rPr>
          <w:t>נשימה</w:t>
        </w:r>
        <w:del w:id="8" w:author="עמית ברנשטיין" w:date="2020-10-08T09:48:00Z">
          <w:r w:rsidDel="00ED0380">
            <w:rPr>
              <w:rFonts w:cs="David" w:hint="cs"/>
              <w:sz w:val="24"/>
              <w:szCs w:val="24"/>
              <w:rtl/>
            </w:rPr>
            <w:delText xml:space="preserve"> וייעזרו בתנועת הבטן על מנת להתרכז ולהבין את מעגל הנשימה</w:delText>
          </w:r>
        </w:del>
        <w:r>
          <w:rPr>
            <w:rFonts w:cs="David" w:hint="cs"/>
            <w:sz w:val="24"/>
            <w:szCs w:val="24"/>
            <w:rtl/>
          </w:rPr>
          <w:t>. לאחר מכן, במהלך האימון הנבדקים יתבקשו ללח</w:t>
        </w:r>
      </w:ins>
      <w:ins w:id="9" w:author="תומר עוז" w:date="2020-09-29T16:49:00Z">
        <w:r>
          <w:rPr>
            <w:rFonts w:cs="David" w:hint="cs"/>
            <w:sz w:val="24"/>
            <w:szCs w:val="24"/>
            <w:rtl/>
          </w:rPr>
          <w:t xml:space="preserve">וץ על </w:t>
        </w:r>
        <w:commentRangeStart w:id="10"/>
        <w:commentRangeStart w:id="11"/>
        <w:r>
          <w:rPr>
            <w:rFonts w:cs="David" w:hint="cs"/>
            <w:sz w:val="24"/>
            <w:szCs w:val="24"/>
            <w:rtl/>
          </w:rPr>
          <w:t>כפתור הרווח.</w:t>
        </w:r>
      </w:ins>
      <w:commentRangeEnd w:id="10"/>
      <w:r w:rsidR="00ED0380">
        <w:rPr>
          <w:rStyle w:val="CommentReference"/>
        </w:rPr>
        <w:commentReference w:id="10"/>
      </w:r>
      <w:commentRangeEnd w:id="11"/>
      <w:r w:rsidR="00C243B3">
        <w:rPr>
          <w:rStyle w:val="CommentReference"/>
        </w:rPr>
        <w:commentReference w:id="11"/>
      </w:r>
      <w:ins w:id="12" w:author="תומר עוז" w:date="2020-09-29T16:49:00Z">
        <w:r>
          <w:rPr>
            <w:rFonts w:cs="David" w:hint="cs"/>
            <w:sz w:val="24"/>
            <w:szCs w:val="24"/>
            <w:rtl/>
          </w:rPr>
          <w:t xml:space="preserve"> </w:t>
        </w:r>
        <w:commentRangeStart w:id="13"/>
        <w:r>
          <w:rPr>
            <w:rFonts w:cs="David" w:hint="cs"/>
            <w:sz w:val="24"/>
            <w:szCs w:val="24"/>
            <w:rtl/>
          </w:rPr>
          <w:t>הנבדקים</w:t>
        </w:r>
      </w:ins>
      <w:commentRangeEnd w:id="13"/>
      <w:r w:rsidR="00ED0380">
        <w:rPr>
          <w:rStyle w:val="CommentReference"/>
        </w:rPr>
        <w:commentReference w:id="13"/>
      </w:r>
      <w:ins w:id="14" w:author="תומר עוז" w:date="2020-09-29T16:49:00Z">
        <w:r>
          <w:rPr>
            <w:rFonts w:cs="David" w:hint="cs"/>
            <w:sz w:val="24"/>
            <w:szCs w:val="24"/>
            <w:rtl/>
          </w:rPr>
          <w:t xml:space="preserve"> יונחו לשים לב למשפטים </w:t>
        </w:r>
      </w:ins>
      <w:commentRangeStart w:id="15"/>
      <w:commentRangeStart w:id="16"/>
      <w:r w:rsidRPr="00C243B3">
        <w:rPr>
          <w:rFonts w:cs="David" w:hint="eastAsia"/>
          <w:sz w:val="24"/>
          <w:szCs w:val="24"/>
          <w:highlight w:val="yellow"/>
          <w:rtl/>
        </w:rPr>
        <w:t>ולתחושה</w:t>
      </w:r>
      <w:r w:rsidRPr="00C243B3">
        <w:rPr>
          <w:rFonts w:cs="David"/>
          <w:sz w:val="24"/>
          <w:szCs w:val="24"/>
          <w:highlight w:val="yellow"/>
          <w:rtl/>
        </w:rPr>
        <w:t xml:space="preserve"> </w:t>
      </w:r>
      <w:r w:rsidRPr="00C243B3">
        <w:rPr>
          <w:rFonts w:cs="David" w:hint="eastAsia"/>
          <w:sz w:val="24"/>
          <w:szCs w:val="24"/>
          <w:highlight w:val="yellow"/>
          <w:rtl/>
        </w:rPr>
        <w:t>שעולה</w:t>
      </w:r>
      <w:r w:rsidRPr="00C243B3">
        <w:rPr>
          <w:rFonts w:cs="David"/>
          <w:sz w:val="24"/>
          <w:szCs w:val="24"/>
          <w:highlight w:val="yellow"/>
          <w:rtl/>
        </w:rPr>
        <w:t xml:space="preserve"> </w:t>
      </w:r>
      <w:r w:rsidRPr="00C243B3">
        <w:rPr>
          <w:rFonts w:cs="David" w:hint="eastAsia"/>
          <w:sz w:val="24"/>
          <w:szCs w:val="24"/>
          <w:highlight w:val="yellow"/>
          <w:rtl/>
        </w:rPr>
        <w:t>מהם</w:t>
      </w:r>
      <w:r>
        <w:rPr>
          <w:rFonts w:cs="David" w:hint="cs"/>
          <w:sz w:val="24"/>
          <w:szCs w:val="24"/>
          <w:rtl/>
        </w:rPr>
        <w:t xml:space="preserve"> </w:t>
      </w:r>
      <w:commentRangeEnd w:id="15"/>
      <w:r w:rsidR="00ED0380">
        <w:rPr>
          <w:rStyle w:val="CommentReference"/>
        </w:rPr>
        <w:commentReference w:id="15"/>
      </w:r>
      <w:commentRangeEnd w:id="16"/>
      <w:r w:rsidR="00C243B3">
        <w:rPr>
          <w:rStyle w:val="CommentReference"/>
        </w:rPr>
        <w:commentReference w:id="16"/>
      </w:r>
      <w:ins w:id="17" w:author="תומר עוז" w:date="2020-09-29T16:50:00Z">
        <w:r>
          <w:rPr>
            <w:rFonts w:cs="David" w:hint="cs"/>
            <w:sz w:val="24"/>
            <w:szCs w:val="24"/>
            <w:rtl/>
          </w:rPr>
          <w:t>ולאחר מכן להתנתק מהמחשבות ול</w:t>
        </w:r>
      </w:ins>
      <w:ins w:id="18" w:author="תומר עוז" w:date="2020-09-29T16:51:00Z">
        <w:r>
          <w:rPr>
            <w:rFonts w:cs="David" w:hint="cs"/>
            <w:sz w:val="24"/>
            <w:szCs w:val="24"/>
            <w:rtl/>
          </w:rPr>
          <w:t xml:space="preserve">המשיך בלחיצות במשך כל מעגלי הנשימה. </w:t>
        </w:r>
      </w:ins>
    </w:p>
    <w:p w14:paraId="08E5C7EA" w14:textId="54369BF3" w:rsidR="00A420D0" w:rsidRDefault="00A420D0" w:rsidP="00307C7B">
      <w:pPr>
        <w:rPr>
          <w:rFonts w:cs="David"/>
          <w:b/>
          <w:bCs/>
          <w:sz w:val="28"/>
          <w:szCs w:val="28"/>
          <w:u w:val="single"/>
          <w:rtl/>
        </w:rPr>
      </w:pPr>
      <w:r>
        <w:rPr>
          <w:rFonts w:cs="David" w:hint="cs"/>
          <w:b/>
          <w:bCs/>
          <w:sz w:val="28"/>
          <w:szCs w:val="28"/>
          <w:u w:val="single"/>
          <w:rtl/>
        </w:rPr>
        <w:t>הוראות:</w:t>
      </w:r>
    </w:p>
    <w:p w14:paraId="49C23DA5" w14:textId="6FEA41A8" w:rsidR="006A52F5" w:rsidRPr="00307C7B" w:rsidRDefault="006A52F5" w:rsidP="00307C7B">
      <w:pPr>
        <w:rPr>
          <w:rFonts w:cs="David"/>
          <w:b/>
          <w:bCs/>
          <w:sz w:val="28"/>
          <w:szCs w:val="28"/>
          <w:u w:val="single"/>
          <w:rtl/>
        </w:rPr>
      </w:pPr>
      <w:r w:rsidRPr="00307C7B">
        <w:rPr>
          <w:rFonts w:cs="David" w:hint="cs"/>
          <w:b/>
          <w:bCs/>
          <w:sz w:val="28"/>
          <w:szCs w:val="28"/>
          <w:u w:val="single"/>
          <w:rtl/>
        </w:rPr>
        <w:t xml:space="preserve">שלב </w:t>
      </w:r>
      <w:r w:rsidR="00307C7B" w:rsidRPr="00307C7B">
        <w:rPr>
          <w:rFonts w:cs="David" w:hint="cs"/>
          <w:b/>
          <w:bCs/>
          <w:sz w:val="28"/>
          <w:szCs w:val="28"/>
          <w:u w:val="single"/>
          <w:rtl/>
        </w:rPr>
        <w:t>האימון</w:t>
      </w:r>
    </w:p>
    <w:p w14:paraId="3BC3B404" w14:textId="77777777" w:rsidR="00611BC8" w:rsidRPr="00616CF1" w:rsidRDefault="007E253D">
      <w:pPr>
        <w:rPr>
          <w:rFonts w:cs="David"/>
          <w:b/>
          <w:bCs/>
          <w:sz w:val="24"/>
          <w:szCs w:val="24"/>
          <w:rtl/>
        </w:rPr>
      </w:pPr>
      <w:r w:rsidRPr="00616CF1">
        <w:rPr>
          <w:rFonts w:cs="David" w:hint="cs"/>
          <w:b/>
          <w:bCs/>
          <w:sz w:val="24"/>
          <w:szCs w:val="24"/>
          <w:rtl/>
        </w:rPr>
        <w:t>הקדמה</w:t>
      </w:r>
    </w:p>
    <w:p w14:paraId="602CD9C4" w14:textId="2B9C9E5A" w:rsidR="00A420D0" w:rsidRDefault="00A420D0" w:rsidP="002B2507">
      <w:pPr>
        <w:rPr>
          <w:ins w:id="19" w:author="תומר עוז" w:date="2020-10-05T15:27:00Z"/>
          <w:rFonts w:cs="David"/>
          <w:sz w:val="24"/>
          <w:szCs w:val="24"/>
        </w:rPr>
      </w:pPr>
      <w:r w:rsidRPr="00C243B3">
        <w:rPr>
          <w:rFonts w:cs="David"/>
          <w:sz w:val="24"/>
          <w:szCs w:val="24"/>
          <w:highlight w:val="yellow"/>
          <w:rtl/>
        </w:rPr>
        <w:t xml:space="preserve">--- </w:t>
      </w:r>
      <w:r>
        <w:rPr>
          <w:rFonts w:cs="David" w:hint="cs"/>
          <w:sz w:val="24"/>
          <w:szCs w:val="24"/>
          <w:highlight w:val="yellow"/>
          <w:rtl/>
        </w:rPr>
        <w:t xml:space="preserve">למצוא </w:t>
      </w:r>
      <w:r w:rsidRPr="00C243B3">
        <w:rPr>
          <w:rFonts w:cs="David" w:hint="eastAsia"/>
          <w:sz w:val="24"/>
          <w:szCs w:val="24"/>
          <w:highlight w:val="yellow"/>
          <w:rtl/>
        </w:rPr>
        <w:t>משפט</w:t>
      </w:r>
      <w:r w:rsidRPr="00C243B3">
        <w:rPr>
          <w:rFonts w:cs="David"/>
          <w:sz w:val="24"/>
          <w:szCs w:val="24"/>
          <w:highlight w:val="yellow"/>
          <w:rtl/>
        </w:rPr>
        <w:t xml:space="preserve"> </w:t>
      </w:r>
      <w:r w:rsidRPr="00C243B3">
        <w:rPr>
          <w:rFonts w:cs="David" w:hint="eastAsia"/>
          <w:sz w:val="24"/>
          <w:szCs w:val="24"/>
          <w:highlight w:val="yellow"/>
          <w:rtl/>
        </w:rPr>
        <w:t>שזהה</w:t>
      </w:r>
      <w:r w:rsidRPr="00C243B3">
        <w:rPr>
          <w:rFonts w:cs="David"/>
          <w:sz w:val="24"/>
          <w:szCs w:val="24"/>
          <w:highlight w:val="yellow"/>
          <w:rtl/>
        </w:rPr>
        <w:t xml:space="preserve"> </w:t>
      </w:r>
      <w:r w:rsidRPr="00C243B3">
        <w:rPr>
          <w:rFonts w:cs="David" w:hint="eastAsia"/>
          <w:sz w:val="24"/>
          <w:szCs w:val="24"/>
          <w:highlight w:val="yellow"/>
          <w:rtl/>
        </w:rPr>
        <w:t>ב</w:t>
      </w:r>
      <w:r w:rsidRPr="00C243B3">
        <w:rPr>
          <w:rFonts w:cs="David"/>
          <w:sz w:val="24"/>
          <w:szCs w:val="24"/>
          <w:highlight w:val="yellow"/>
          <w:rtl/>
        </w:rPr>
        <w:t>-</w:t>
      </w:r>
      <w:commentRangeStart w:id="20"/>
      <w:commentRangeStart w:id="21"/>
      <w:r w:rsidRPr="00C243B3">
        <w:rPr>
          <w:rFonts w:cs="David"/>
          <w:sz w:val="24"/>
          <w:szCs w:val="24"/>
          <w:highlight w:val="yellow"/>
        </w:rPr>
        <w:t>placebo</w:t>
      </w:r>
      <w:commentRangeEnd w:id="20"/>
      <w:r w:rsidR="00501AB6">
        <w:rPr>
          <w:rStyle w:val="CommentReference"/>
        </w:rPr>
        <w:commentReference w:id="20"/>
      </w:r>
      <w:commentRangeEnd w:id="21"/>
      <w:r w:rsidR="00C243B3">
        <w:rPr>
          <w:rStyle w:val="CommentReference"/>
        </w:rPr>
        <w:commentReference w:id="21"/>
      </w:r>
      <w:ins w:id="22" w:author="תומר עוז" w:date="2020-10-05T15:27:00Z">
        <w:r w:rsidRPr="00B87BE1">
          <w:rPr>
            <w:rFonts w:cs="David"/>
            <w:sz w:val="24"/>
            <w:szCs w:val="24"/>
            <w:highlight w:val="yellow"/>
          </w:rPr>
          <w:t>, AFACT, BMM</w:t>
        </w:r>
      </w:ins>
    </w:p>
    <w:p w14:paraId="496FFD4A" w14:textId="77777777" w:rsidR="00410345" w:rsidRPr="005961A4" w:rsidRDefault="00410345" w:rsidP="00410345">
      <w:pPr>
        <w:jc w:val="both"/>
        <w:rPr>
          <w:ins w:id="23" w:author="תומר עוז" w:date="2020-10-07T14:15:00Z"/>
          <w:rFonts w:asciiTheme="majorBidi" w:hAnsiTheme="majorBidi" w:cs="David"/>
          <w:b/>
          <w:bCs/>
          <w:rtl/>
        </w:rPr>
      </w:pPr>
      <w:ins w:id="24" w:author="תומר עוז" w:date="2020-10-07T14:15:00Z">
        <w:r w:rsidRPr="005961A4">
          <w:rPr>
            <w:rFonts w:asciiTheme="majorBidi" w:hAnsiTheme="majorBidi" w:cs="David"/>
            <w:b/>
            <w:bCs/>
            <w:rtl/>
          </w:rPr>
          <w:t>הקדמה</w:t>
        </w:r>
      </w:ins>
    </w:p>
    <w:p w14:paraId="6854C916" w14:textId="77777777" w:rsidR="00410345" w:rsidRPr="005961A4" w:rsidRDefault="00410345" w:rsidP="00410345">
      <w:pPr>
        <w:jc w:val="both"/>
        <w:rPr>
          <w:ins w:id="25" w:author="תומר עוז" w:date="2020-10-07T14:15:00Z"/>
          <w:rFonts w:asciiTheme="majorBidi" w:hAnsiTheme="majorBidi" w:cs="David"/>
          <w:rtl/>
        </w:rPr>
      </w:pPr>
      <w:ins w:id="26" w:author="תומר עוז" w:date="2020-10-07T14:15:00Z">
        <w:r w:rsidRPr="005961A4">
          <w:rPr>
            <w:rFonts w:asciiTheme="majorBidi" w:hAnsiTheme="majorBidi" w:cs="David"/>
            <w:rtl/>
          </w:rPr>
          <w:t>כעת תתבקש/י לב</w:t>
        </w:r>
        <w:commentRangeStart w:id="27"/>
        <w:commentRangeStart w:id="28"/>
        <w:r w:rsidRPr="005961A4">
          <w:rPr>
            <w:rFonts w:asciiTheme="majorBidi" w:hAnsiTheme="majorBidi" w:cs="David"/>
            <w:rtl/>
          </w:rPr>
          <w:t>צע שתי מטלות שנקראות מטלות קשיבות</w:t>
        </w:r>
      </w:ins>
      <w:commentRangeEnd w:id="27"/>
      <w:r w:rsidR="00501AB6">
        <w:rPr>
          <w:rStyle w:val="CommentReference"/>
        </w:rPr>
        <w:commentReference w:id="27"/>
      </w:r>
      <w:commentRangeEnd w:id="28"/>
      <w:r w:rsidR="00C243B3">
        <w:rPr>
          <w:rStyle w:val="CommentReference"/>
        </w:rPr>
        <w:commentReference w:id="28"/>
      </w:r>
      <w:ins w:id="29" w:author="תומר עוז" w:date="2020-10-07T14:15:00Z">
        <w:r w:rsidRPr="005961A4">
          <w:rPr>
            <w:rFonts w:asciiTheme="majorBidi" w:hAnsiTheme="majorBidi" w:cs="David"/>
            <w:rtl/>
          </w:rPr>
          <w:t>. הראשונה הינה מטלת קשיבות לנשימה, והשנייה הינה מטלת קשיבות פתוחה. לבסוף תתבקש/י לשלב בין 2 המטלות.</w:t>
        </w:r>
        <w:r w:rsidRPr="005961A4">
          <w:rPr>
            <w:rFonts w:asciiTheme="majorBidi" w:hAnsiTheme="majorBidi" w:cs="David" w:hint="cs"/>
            <w:rtl/>
          </w:rPr>
          <w:t xml:space="preserve"> </w:t>
        </w:r>
        <w:r w:rsidRPr="005961A4">
          <w:rPr>
            <w:rFonts w:asciiTheme="majorBidi" w:hAnsiTheme="majorBidi" w:cs="David" w:hint="eastAsia"/>
            <w:rtl/>
          </w:rPr>
          <w:t>חשוב</w:t>
        </w:r>
        <w:r w:rsidRPr="005961A4">
          <w:rPr>
            <w:rFonts w:asciiTheme="majorBidi" w:hAnsiTheme="majorBidi" w:cs="David"/>
            <w:rtl/>
          </w:rPr>
          <w:t xml:space="preserve"> </w:t>
        </w:r>
        <w:r w:rsidRPr="005961A4">
          <w:rPr>
            <w:rFonts w:asciiTheme="majorBidi" w:hAnsiTheme="majorBidi" w:cs="David" w:hint="eastAsia"/>
            <w:rtl/>
          </w:rPr>
          <w:t>שתנסה</w:t>
        </w:r>
        <w:r w:rsidRPr="005961A4">
          <w:rPr>
            <w:rFonts w:asciiTheme="majorBidi" w:hAnsiTheme="majorBidi" w:cs="David" w:hint="cs"/>
            <w:rtl/>
          </w:rPr>
          <w:t>/י</w:t>
        </w:r>
        <w:r w:rsidRPr="005961A4">
          <w:rPr>
            <w:rFonts w:asciiTheme="majorBidi" w:hAnsiTheme="majorBidi" w:cs="David"/>
            <w:rtl/>
          </w:rPr>
          <w:t xml:space="preserve"> </w:t>
        </w:r>
        <w:r w:rsidRPr="005961A4">
          <w:rPr>
            <w:rFonts w:asciiTheme="majorBidi" w:hAnsiTheme="majorBidi" w:cs="David" w:hint="eastAsia"/>
            <w:rtl/>
          </w:rPr>
          <w:t>לבצע</w:t>
        </w:r>
        <w:r w:rsidRPr="005961A4">
          <w:rPr>
            <w:rFonts w:asciiTheme="majorBidi" w:hAnsiTheme="majorBidi" w:cs="David"/>
            <w:rtl/>
          </w:rPr>
          <w:t xml:space="preserve"> </w:t>
        </w:r>
        <w:r w:rsidRPr="005961A4">
          <w:rPr>
            <w:rFonts w:asciiTheme="majorBidi" w:hAnsiTheme="majorBidi" w:cs="David" w:hint="eastAsia"/>
            <w:rtl/>
          </w:rPr>
          <w:t>את</w:t>
        </w:r>
        <w:r w:rsidRPr="005961A4">
          <w:rPr>
            <w:rFonts w:asciiTheme="majorBidi" w:hAnsiTheme="majorBidi" w:cs="David"/>
            <w:rtl/>
          </w:rPr>
          <w:t xml:space="preserve"> </w:t>
        </w:r>
        <w:r w:rsidRPr="005961A4">
          <w:rPr>
            <w:rFonts w:asciiTheme="majorBidi" w:hAnsiTheme="majorBidi" w:cs="David" w:hint="eastAsia"/>
            <w:rtl/>
          </w:rPr>
          <w:t>המטלות</w:t>
        </w:r>
        <w:r w:rsidRPr="005961A4">
          <w:rPr>
            <w:rFonts w:asciiTheme="majorBidi" w:hAnsiTheme="majorBidi" w:cs="David"/>
            <w:rtl/>
          </w:rPr>
          <w:t xml:space="preserve"> </w:t>
        </w:r>
        <w:r w:rsidRPr="005961A4">
          <w:rPr>
            <w:rFonts w:asciiTheme="majorBidi" w:hAnsiTheme="majorBidi" w:cs="David" w:hint="eastAsia"/>
            <w:rtl/>
          </w:rPr>
          <w:t>בהתאם</w:t>
        </w:r>
        <w:r w:rsidRPr="005961A4">
          <w:rPr>
            <w:rFonts w:asciiTheme="majorBidi" w:hAnsiTheme="majorBidi" w:cs="David"/>
            <w:rtl/>
          </w:rPr>
          <w:t xml:space="preserve"> </w:t>
        </w:r>
        <w:r w:rsidRPr="005961A4">
          <w:rPr>
            <w:rFonts w:asciiTheme="majorBidi" w:hAnsiTheme="majorBidi" w:cs="David" w:hint="eastAsia"/>
            <w:rtl/>
          </w:rPr>
          <w:t>להנחיות</w:t>
        </w:r>
        <w:r w:rsidRPr="005961A4">
          <w:rPr>
            <w:rFonts w:asciiTheme="majorBidi" w:hAnsiTheme="majorBidi" w:cs="David" w:hint="cs"/>
            <w:rtl/>
          </w:rPr>
          <w:t>,</w:t>
        </w:r>
        <w:r w:rsidRPr="005961A4">
          <w:rPr>
            <w:rFonts w:asciiTheme="majorBidi" w:hAnsiTheme="majorBidi" w:cs="David"/>
            <w:rtl/>
          </w:rPr>
          <w:t xml:space="preserve"> </w:t>
        </w:r>
        <w:r w:rsidRPr="005961A4">
          <w:rPr>
            <w:rFonts w:asciiTheme="majorBidi" w:hAnsiTheme="majorBidi" w:cs="David" w:hint="eastAsia"/>
            <w:rtl/>
          </w:rPr>
          <w:t>גם</w:t>
        </w:r>
        <w:r w:rsidRPr="005961A4">
          <w:rPr>
            <w:rFonts w:asciiTheme="majorBidi" w:hAnsiTheme="majorBidi" w:cs="David"/>
            <w:rtl/>
          </w:rPr>
          <w:t xml:space="preserve"> </w:t>
        </w:r>
        <w:r w:rsidRPr="005961A4">
          <w:rPr>
            <w:rFonts w:asciiTheme="majorBidi" w:hAnsiTheme="majorBidi" w:cs="David" w:hint="eastAsia"/>
            <w:rtl/>
          </w:rPr>
          <w:t>אם</w:t>
        </w:r>
        <w:r w:rsidRPr="005961A4">
          <w:rPr>
            <w:rFonts w:asciiTheme="majorBidi" w:hAnsiTheme="majorBidi" w:cs="David"/>
            <w:rtl/>
          </w:rPr>
          <w:t xml:space="preserve"> </w:t>
        </w:r>
        <w:r w:rsidRPr="005961A4">
          <w:rPr>
            <w:rFonts w:asciiTheme="majorBidi" w:hAnsiTheme="majorBidi" w:cs="David" w:hint="eastAsia"/>
            <w:rtl/>
          </w:rPr>
          <w:t>הן</w:t>
        </w:r>
        <w:r w:rsidRPr="005961A4">
          <w:rPr>
            <w:rFonts w:asciiTheme="majorBidi" w:hAnsiTheme="majorBidi" w:cs="David"/>
            <w:rtl/>
          </w:rPr>
          <w:t xml:space="preserve"> </w:t>
        </w:r>
        <w:r w:rsidRPr="005961A4">
          <w:rPr>
            <w:rFonts w:asciiTheme="majorBidi" w:hAnsiTheme="majorBidi" w:cs="David" w:hint="eastAsia"/>
            <w:rtl/>
          </w:rPr>
          <w:t>שונות</w:t>
        </w:r>
        <w:r w:rsidRPr="005961A4">
          <w:rPr>
            <w:rFonts w:asciiTheme="majorBidi" w:hAnsiTheme="majorBidi" w:cs="David"/>
            <w:rtl/>
          </w:rPr>
          <w:t xml:space="preserve"> </w:t>
        </w:r>
        <w:r w:rsidRPr="005961A4">
          <w:rPr>
            <w:rFonts w:asciiTheme="majorBidi" w:hAnsiTheme="majorBidi" w:cs="David" w:hint="eastAsia"/>
            <w:rtl/>
          </w:rPr>
          <w:t>מתרגול</w:t>
        </w:r>
        <w:r w:rsidRPr="005961A4">
          <w:rPr>
            <w:rFonts w:asciiTheme="majorBidi" w:hAnsiTheme="majorBidi" w:cs="David"/>
            <w:rtl/>
          </w:rPr>
          <w:t xml:space="preserve"> </w:t>
        </w:r>
        <w:r w:rsidRPr="005961A4">
          <w:rPr>
            <w:rFonts w:asciiTheme="majorBidi" w:hAnsiTheme="majorBidi" w:cs="David" w:hint="eastAsia"/>
            <w:rtl/>
          </w:rPr>
          <w:t>קשיבות</w:t>
        </w:r>
        <w:r w:rsidRPr="005961A4">
          <w:rPr>
            <w:rFonts w:asciiTheme="majorBidi" w:hAnsiTheme="majorBidi" w:cs="David" w:hint="cs"/>
            <w:rtl/>
          </w:rPr>
          <w:t xml:space="preserve"> אחר או מתרגול מדיטציה ש</w:t>
        </w:r>
        <w:r w:rsidRPr="005961A4">
          <w:rPr>
            <w:rFonts w:asciiTheme="majorBidi" w:hAnsiTheme="majorBidi" w:cs="David" w:hint="eastAsia"/>
            <w:rtl/>
          </w:rPr>
          <w:t>אות</w:t>
        </w:r>
        <w:r w:rsidRPr="005961A4">
          <w:rPr>
            <w:rFonts w:asciiTheme="majorBidi" w:hAnsiTheme="majorBidi" w:cs="David" w:hint="cs"/>
            <w:rtl/>
          </w:rPr>
          <w:t>ו</w:t>
        </w:r>
        <w:r w:rsidRPr="005961A4">
          <w:rPr>
            <w:rFonts w:asciiTheme="majorBidi" w:hAnsiTheme="majorBidi" w:cs="David"/>
            <w:rtl/>
          </w:rPr>
          <w:t xml:space="preserve"> </w:t>
        </w:r>
        <w:r w:rsidRPr="005961A4">
          <w:rPr>
            <w:rFonts w:asciiTheme="majorBidi" w:hAnsiTheme="majorBidi" w:cs="David" w:hint="eastAsia"/>
            <w:rtl/>
          </w:rPr>
          <w:t>את</w:t>
        </w:r>
        <w:r w:rsidRPr="005961A4">
          <w:rPr>
            <w:rFonts w:asciiTheme="majorBidi" w:hAnsiTheme="majorBidi" w:cs="David" w:hint="cs"/>
            <w:rtl/>
          </w:rPr>
          <w:t>/</w:t>
        </w:r>
        <w:r w:rsidRPr="005961A4">
          <w:rPr>
            <w:rFonts w:asciiTheme="majorBidi" w:hAnsiTheme="majorBidi" w:cs="David" w:hint="eastAsia"/>
            <w:rtl/>
          </w:rPr>
          <w:t>ה</w:t>
        </w:r>
        <w:r w:rsidRPr="005961A4">
          <w:rPr>
            <w:rFonts w:asciiTheme="majorBidi" w:hAnsiTheme="majorBidi" w:cs="David"/>
            <w:rtl/>
          </w:rPr>
          <w:t xml:space="preserve"> </w:t>
        </w:r>
        <w:r w:rsidRPr="005961A4">
          <w:rPr>
            <w:rFonts w:asciiTheme="majorBidi" w:hAnsiTheme="majorBidi" w:cs="David" w:hint="eastAsia"/>
            <w:rtl/>
          </w:rPr>
          <w:t>מכי</w:t>
        </w:r>
        <w:r w:rsidRPr="005961A4">
          <w:rPr>
            <w:rFonts w:asciiTheme="majorBidi" w:hAnsiTheme="majorBidi" w:cs="David" w:hint="cs"/>
            <w:rtl/>
          </w:rPr>
          <w:t>ר/ה</w:t>
        </w:r>
        <w:r w:rsidRPr="005961A4">
          <w:rPr>
            <w:rFonts w:asciiTheme="majorBidi" w:hAnsiTheme="majorBidi" w:cs="David"/>
            <w:rtl/>
          </w:rPr>
          <w:t xml:space="preserve"> (</w:t>
        </w:r>
        <w:r w:rsidRPr="005961A4">
          <w:rPr>
            <w:rFonts w:asciiTheme="majorBidi" w:hAnsiTheme="majorBidi" w:cs="David" w:hint="eastAsia"/>
            <w:rtl/>
          </w:rPr>
          <w:t>ה</w:t>
        </w:r>
        <w:r w:rsidRPr="005961A4">
          <w:rPr>
            <w:rFonts w:asciiTheme="majorBidi" w:hAnsiTheme="majorBidi" w:cs="David"/>
            <w:rtl/>
          </w:rPr>
          <w:t>.</w:t>
        </w:r>
        <w:r w:rsidRPr="005961A4">
          <w:rPr>
            <w:rFonts w:asciiTheme="majorBidi" w:hAnsiTheme="majorBidi" w:cs="David" w:hint="eastAsia"/>
            <w:rtl/>
          </w:rPr>
          <w:t>ק</w:t>
        </w:r>
        <w:r w:rsidRPr="005961A4">
          <w:rPr>
            <w:rFonts w:asciiTheme="majorBidi" w:hAnsiTheme="majorBidi" w:cs="David"/>
            <w:rtl/>
          </w:rPr>
          <w:t>.).</w:t>
        </w:r>
      </w:ins>
    </w:p>
    <w:p w14:paraId="17B33C98" w14:textId="77777777" w:rsidR="00410345" w:rsidRPr="005961A4" w:rsidRDefault="00410345" w:rsidP="00410345">
      <w:pPr>
        <w:jc w:val="both"/>
        <w:rPr>
          <w:ins w:id="30" w:author="תומר עוז" w:date="2020-10-07T14:15:00Z"/>
          <w:rFonts w:asciiTheme="majorBidi" w:hAnsiTheme="majorBidi" w:cs="David"/>
          <w:b/>
          <w:bCs/>
          <w:rtl/>
        </w:rPr>
      </w:pPr>
      <w:ins w:id="31" w:author="תומר עוז" w:date="2020-10-07T14:15:00Z">
        <w:r w:rsidRPr="005961A4">
          <w:rPr>
            <w:rFonts w:asciiTheme="majorBidi" w:hAnsiTheme="majorBidi" w:cs="David"/>
            <w:b/>
            <w:bCs/>
            <w:rtl/>
          </w:rPr>
          <w:t>קשיבות לנשימה (</w:t>
        </w:r>
        <w:r w:rsidRPr="005961A4">
          <w:rPr>
            <w:rFonts w:asciiTheme="majorBidi" w:hAnsiTheme="majorBidi" w:cs="David"/>
            <w:b/>
            <w:bCs/>
          </w:rPr>
          <w:t>Focused Attention</w:t>
        </w:r>
        <w:r w:rsidRPr="005961A4">
          <w:rPr>
            <w:rFonts w:asciiTheme="majorBidi" w:hAnsiTheme="majorBidi" w:cs="David"/>
            <w:b/>
            <w:bCs/>
            <w:rtl/>
          </w:rPr>
          <w:t>)</w:t>
        </w:r>
      </w:ins>
    </w:p>
    <w:p w14:paraId="52284066" w14:textId="66247E39" w:rsidR="00410345" w:rsidRPr="005961A4" w:rsidRDefault="00410345" w:rsidP="00410345">
      <w:pPr>
        <w:jc w:val="both"/>
        <w:rPr>
          <w:ins w:id="32" w:author="תומר עוז" w:date="2020-10-07T14:15:00Z"/>
          <w:rFonts w:asciiTheme="majorBidi" w:hAnsiTheme="majorBidi" w:cs="David"/>
          <w:rtl/>
        </w:rPr>
      </w:pPr>
      <w:ins w:id="33" w:author="תומר עוז" w:date="2020-10-07T14:15:00Z">
        <w:r w:rsidRPr="005961A4">
          <w:rPr>
            <w:rFonts w:asciiTheme="majorBidi" w:hAnsiTheme="majorBidi" w:cs="David"/>
            <w:rtl/>
          </w:rPr>
          <w:t xml:space="preserve">עצום/י את עיניך, ושב/י עם גב זקוף, מבלי להישען על משענת הכיסא (ה.ק.). המטלה שתבצע/י כעת היא מטלת </w:t>
        </w:r>
        <w:commentRangeStart w:id="34"/>
        <w:r w:rsidRPr="005961A4">
          <w:rPr>
            <w:rFonts w:asciiTheme="majorBidi" w:hAnsiTheme="majorBidi" w:cs="David"/>
            <w:rtl/>
          </w:rPr>
          <w:t>קשיבות לנשימה.</w:t>
        </w:r>
      </w:ins>
      <w:commentRangeEnd w:id="34"/>
      <w:r w:rsidR="00501AB6">
        <w:rPr>
          <w:rStyle w:val="CommentReference"/>
        </w:rPr>
        <w:commentReference w:id="34"/>
      </w:r>
      <w:ins w:id="35" w:author="תומר עוז" w:date="2020-10-07T14:15:00Z">
        <w:r w:rsidRPr="005961A4">
          <w:rPr>
            <w:rFonts w:asciiTheme="majorBidi" w:hAnsiTheme="majorBidi" w:cs="David"/>
            <w:rtl/>
          </w:rPr>
          <w:t xml:space="preserve"> הפנה/י את תשומת </w:t>
        </w:r>
        <w:r w:rsidRPr="005961A4">
          <w:rPr>
            <w:rFonts w:asciiTheme="majorBidi" w:hAnsiTheme="majorBidi" w:cs="David"/>
            <w:b/>
            <w:bCs/>
            <w:u w:val="single"/>
            <w:rtl/>
          </w:rPr>
          <w:t>הלב</w:t>
        </w:r>
        <w:r w:rsidRPr="005961A4">
          <w:rPr>
            <w:rFonts w:asciiTheme="majorBidi" w:hAnsiTheme="majorBidi" w:cs="David"/>
            <w:rtl/>
          </w:rPr>
          <w:t xml:space="preserve"> לאזור הבטן. נסה/י להבחין בתנועה המתרחשת באזור הבטן במהלך השאיפה והנשיפה (ה.ק.). הבחן/י בכך שבמהלך השאיפה הבטן עולה, ובמהלך הנשיפה הבטן יורדת (ה.ק.). אם את/ה מתקשה להבחין בתנועה זו שים/י </w:t>
        </w:r>
        <w:r w:rsidRPr="005961A4">
          <w:rPr>
            <w:rFonts w:asciiTheme="majorBidi" w:hAnsiTheme="majorBidi" w:cs="David"/>
            <w:b/>
            <w:bCs/>
            <w:u w:val="single"/>
            <w:rtl/>
          </w:rPr>
          <w:t>יד</w:t>
        </w:r>
        <w:r w:rsidRPr="005961A4">
          <w:rPr>
            <w:rFonts w:asciiTheme="majorBidi" w:hAnsiTheme="majorBidi" w:cs="David"/>
            <w:rtl/>
          </w:rPr>
          <w:t xml:space="preserve"> על הבטן, ונסה/י להבחין בתנועת הבטן באמצעות היד. נסה/י להכיר בתנועה זו באמצעות מילים</w:t>
        </w:r>
        <w:r w:rsidRPr="005961A4">
          <w:rPr>
            <w:rFonts w:asciiTheme="majorBidi" w:hAnsiTheme="majorBidi" w:cs="David" w:hint="cs"/>
            <w:rtl/>
          </w:rPr>
          <w:t xml:space="preserve"> שתאמר/י לעצמך בלב</w:t>
        </w:r>
        <w:r w:rsidRPr="005961A4">
          <w:rPr>
            <w:rFonts w:asciiTheme="majorBidi" w:hAnsiTheme="majorBidi" w:cs="David"/>
            <w:rtl/>
          </w:rPr>
          <w:t xml:space="preserve">: כאשר את/ה שם/ה לב שהבטן עולה תאמר/י לעצמך </w:t>
        </w:r>
        <w:r w:rsidRPr="005961A4">
          <w:rPr>
            <w:rFonts w:asciiTheme="majorBidi" w:hAnsiTheme="majorBidi" w:cs="David" w:hint="cs"/>
            <w:rtl/>
          </w:rPr>
          <w:t>בלב</w:t>
        </w:r>
        <w:r w:rsidRPr="005961A4">
          <w:rPr>
            <w:rFonts w:asciiTheme="majorBidi" w:hAnsiTheme="majorBidi" w:cs="David"/>
            <w:rtl/>
          </w:rPr>
          <w:t xml:space="preserve"> "עלייה". כאשר את/ה שם/ה לב שהבטן יורדת תאמר/י לעצמך ב</w:t>
        </w:r>
        <w:r w:rsidRPr="005961A4">
          <w:rPr>
            <w:rFonts w:asciiTheme="majorBidi" w:hAnsiTheme="majorBidi" w:cs="David" w:hint="cs"/>
            <w:rtl/>
          </w:rPr>
          <w:t>לב</w:t>
        </w:r>
        <w:r w:rsidRPr="005961A4">
          <w:rPr>
            <w:rFonts w:asciiTheme="majorBidi" w:hAnsiTheme="majorBidi" w:cs="David"/>
            <w:rtl/>
          </w:rPr>
          <w:t xml:space="preserve"> "ירידה" (ה.ק.). בכל פעם שהבטן זזה תביא/י את תשומת </w:t>
        </w:r>
        <w:r w:rsidRPr="005961A4">
          <w:rPr>
            <w:rFonts w:asciiTheme="majorBidi" w:hAnsiTheme="majorBidi" w:cs="David"/>
            <w:b/>
            <w:bCs/>
            <w:u w:val="single"/>
            <w:rtl/>
          </w:rPr>
          <w:t>הלב</w:t>
        </w:r>
        <w:r w:rsidRPr="005961A4">
          <w:rPr>
            <w:rFonts w:asciiTheme="majorBidi" w:hAnsiTheme="majorBidi" w:cs="David"/>
            <w:rtl/>
          </w:rPr>
          <w:t xml:space="preserve"> לתנועה, </w:t>
        </w:r>
        <w:commentRangeStart w:id="36"/>
        <w:r w:rsidRPr="005961A4">
          <w:rPr>
            <w:rFonts w:asciiTheme="majorBidi" w:hAnsiTheme="majorBidi" w:cs="David"/>
            <w:rtl/>
          </w:rPr>
          <w:t>ותשתמש/י במילים "עלייה" או "ירידה" על מנת לציין את התנועה (ה.</w:t>
        </w:r>
      </w:ins>
      <w:commentRangeEnd w:id="36"/>
      <w:r w:rsidR="00501AB6">
        <w:rPr>
          <w:rStyle w:val="CommentReference"/>
        </w:rPr>
        <w:commentReference w:id="36"/>
      </w:r>
      <w:ins w:id="37" w:author="תומר עוז" w:date="2020-10-07T14:15:00Z">
        <w:r w:rsidRPr="005961A4">
          <w:rPr>
            <w:rFonts w:asciiTheme="majorBidi" w:hAnsiTheme="majorBidi" w:cs="David"/>
            <w:rtl/>
          </w:rPr>
          <w:t xml:space="preserve">ק). </w:t>
        </w:r>
        <w:r w:rsidRPr="005961A4">
          <w:rPr>
            <w:rFonts w:asciiTheme="majorBidi" w:hAnsiTheme="majorBidi" w:cs="David"/>
            <w:b/>
            <w:bCs/>
            <w:u w:val="single"/>
            <w:rtl/>
          </w:rPr>
          <w:t xml:space="preserve">נסה/י לעקוב עם תשומת הלב אחר כל התנועה של הבטן, מהרגע שהיא מתחילה ועד הרגע שהיא נגמרת. אל תנסה/י לשלוט בנשימה, או לקבוע את הקצב שלה. נסה/י רק </w:t>
        </w:r>
        <w:r w:rsidRPr="005961A4">
          <w:rPr>
            <w:rFonts w:asciiTheme="majorBidi" w:hAnsiTheme="majorBidi" w:cs="David" w:hint="cs"/>
            <w:b/>
            <w:bCs/>
            <w:u w:val="single"/>
            <w:rtl/>
          </w:rPr>
          <w:t>להתבונן</w:t>
        </w:r>
        <w:r w:rsidRPr="005961A4">
          <w:rPr>
            <w:rFonts w:asciiTheme="majorBidi" w:hAnsiTheme="majorBidi" w:cs="David"/>
            <w:b/>
            <w:bCs/>
            <w:u w:val="single"/>
            <w:rtl/>
          </w:rPr>
          <w:t xml:space="preserve"> בתנועת הבטן כפי שהיא מתרחשת ברגע ההווה (ה.ק.)</w:t>
        </w:r>
        <w:del w:id="38" w:author="עמית ברנשטיין" w:date="2020-10-08T12:13:00Z">
          <w:r w:rsidRPr="005961A4" w:rsidDel="00AD53AA">
            <w:rPr>
              <w:rFonts w:asciiTheme="majorBidi" w:hAnsiTheme="majorBidi" w:cs="David"/>
              <w:b/>
              <w:bCs/>
              <w:u w:val="single"/>
              <w:rtl/>
            </w:rPr>
            <w:delText>. בנוסף, הבחן/י בכך שכאשר את/ה מתבונן/ת בתנועה של הבטן ישנה אפשרות לתפוס ממנה מרחק, ולא להזדהות איתה, כלומר לא להתייחס אליה כאל חלק מעצמך (ה.ק.)</w:delText>
          </w:r>
        </w:del>
        <w:r w:rsidRPr="005961A4">
          <w:rPr>
            <w:rFonts w:asciiTheme="majorBidi" w:hAnsiTheme="majorBidi" w:cs="David"/>
            <w:b/>
            <w:bCs/>
            <w:u w:val="single"/>
            <w:rtl/>
          </w:rPr>
          <w:t>. בתרגיל זה נסה/י להתבונן בתנועה זו כאל דבר רחוק ממך, כאל אירוע</w:t>
        </w:r>
        <w:r w:rsidRPr="005961A4">
          <w:rPr>
            <w:rFonts w:asciiTheme="majorBidi" w:hAnsiTheme="majorBidi" w:cs="David" w:hint="cs"/>
            <w:b/>
            <w:bCs/>
            <w:u w:val="single"/>
            <w:rtl/>
          </w:rPr>
          <w:t xml:space="preserve"> חולף</w:t>
        </w:r>
        <w:r w:rsidRPr="005961A4">
          <w:rPr>
            <w:rFonts w:asciiTheme="majorBidi" w:hAnsiTheme="majorBidi" w:cs="David"/>
            <w:b/>
            <w:bCs/>
            <w:u w:val="single"/>
            <w:rtl/>
          </w:rPr>
          <w:t xml:space="preserve"> שאת/ה רק מתבונן/ת בו ושאינו מהווה חלק ממך</w:t>
        </w:r>
        <w:r w:rsidRPr="005961A4">
          <w:rPr>
            <w:rFonts w:asciiTheme="majorBidi" w:hAnsiTheme="majorBidi" w:cs="David"/>
            <w:rtl/>
          </w:rPr>
          <w:t xml:space="preserve"> (ה. – </w:t>
        </w:r>
        <w:r w:rsidRPr="005961A4">
          <w:rPr>
            <w:rFonts w:asciiTheme="majorBidi" w:hAnsiTheme="majorBidi" w:cs="David" w:hint="cs"/>
            <w:rtl/>
          </w:rPr>
          <w:t>2</w:t>
        </w:r>
        <w:r w:rsidRPr="005961A4">
          <w:rPr>
            <w:rFonts w:asciiTheme="majorBidi" w:hAnsiTheme="majorBidi" w:cs="David"/>
            <w:rtl/>
          </w:rPr>
          <w:t xml:space="preserve"> דקות).</w:t>
        </w:r>
      </w:ins>
    </w:p>
    <w:p w14:paraId="619377CE" w14:textId="47F3F7C0" w:rsidR="00191603" w:rsidRDefault="00821A02" w:rsidP="00AB1F72">
      <w:pPr>
        <w:rPr>
          <w:ins w:id="39" w:author="תומר עוז" w:date="2020-09-29T16:35:00Z"/>
          <w:rFonts w:cs="David"/>
          <w:sz w:val="24"/>
          <w:szCs w:val="24"/>
          <w:rtl/>
        </w:rPr>
      </w:pPr>
      <w:r w:rsidRPr="006A52F5">
        <w:rPr>
          <w:rFonts w:cs="David" w:hint="cs"/>
          <w:sz w:val="24"/>
          <w:szCs w:val="24"/>
          <w:rtl/>
        </w:rPr>
        <w:t xml:space="preserve">כעת </w:t>
      </w:r>
      <w:r w:rsidR="007E253D" w:rsidRPr="006A52F5">
        <w:rPr>
          <w:rFonts w:cs="David" w:hint="cs"/>
          <w:sz w:val="24"/>
          <w:szCs w:val="24"/>
          <w:rtl/>
        </w:rPr>
        <w:t>פקח</w:t>
      </w:r>
      <w:r w:rsidR="007B1740">
        <w:rPr>
          <w:rFonts w:cs="David" w:hint="cs"/>
          <w:sz w:val="24"/>
          <w:szCs w:val="24"/>
          <w:rtl/>
        </w:rPr>
        <w:t>/י</w:t>
      </w:r>
      <w:r w:rsidR="007E253D" w:rsidRPr="006A52F5">
        <w:rPr>
          <w:rFonts w:cs="David" w:hint="cs"/>
          <w:sz w:val="24"/>
          <w:szCs w:val="24"/>
          <w:rtl/>
        </w:rPr>
        <w:t xml:space="preserve"> את עי</w:t>
      </w:r>
      <w:r w:rsidRPr="006A52F5">
        <w:rPr>
          <w:rFonts w:cs="David" w:hint="cs"/>
          <w:sz w:val="24"/>
          <w:szCs w:val="24"/>
          <w:rtl/>
        </w:rPr>
        <w:t>ניך ותתבונן</w:t>
      </w:r>
      <w:r w:rsidR="007B1740">
        <w:rPr>
          <w:rFonts w:cs="David" w:hint="cs"/>
          <w:sz w:val="24"/>
          <w:szCs w:val="24"/>
          <w:rtl/>
        </w:rPr>
        <w:t>/י</w:t>
      </w:r>
      <w:r w:rsidRPr="006A52F5">
        <w:rPr>
          <w:rFonts w:cs="David" w:hint="cs"/>
          <w:sz w:val="24"/>
          <w:szCs w:val="24"/>
          <w:rtl/>
        </w:rPr>
        <w:t xml:space="preserve"> על </w:t>
      </w:r>
      <w:r w:rsidR="009F6AE0" w:rsidRPr="006A52F5">
        <w:rPr>
          <w:rFonts w:cs="David" w:hint="cs"/>
          <w:sz w:val="24"/>
          <w:szCs w:val="24"/>
          <w:rtl/>
        </w:rPr>
        <w:t>המקלדת</w:t>
      </w:r>
      <w:r w:rsidR="007F77D0">
        <w:rPr>
          <w:rFonts w:cs="David" w:hint="cs"/>
          <w:sz w:val="24"/>
          <w:szCs w:val="24"/>
          <w:rtl/>
        </w:rPr>
        <w:t xml:space="preserve"> </w:t>
      </w:r>
      <w:del w:id="40" w:author="תומר עוז" w:date="2020-09-29T16:34:00Z">
        <w:r w:rsidR="007F77D0" w:rsidDel="002B2507">
          <w:rPr>
            <w:rFonts w:cs="David" w:hint="cs"/>
            <w:sz w:val="24"/>
            <w:szCs w:val="24"/>
            <w:rtl/>
          </w:rPr>
          <w:delText>הקטנה</w:delText>
        </w:r>
        <w:r w:rsidR="009F6AE0" w:rsidRPr="006A52F5" w:rsidDel="002B2507">
          <w:rPr>
            <w:rFonts w:cs="David" w:hint="cs"/>
            <w:sz w:val="24"/>
            <w:szCs w:val="24"/>
            <w:rtl/>
          </w:rPr>
          <w:delText xml:space="preserve"> </w:delText>
        </w:r>
      </w:del>
      <w:r w:rsidR="009F6AE0" w:rsidRPr="006A52F5">
        <w:rPr>
          <w:rFonts w:cs="David" w:hint="cs"/>
          <w:sz w:val="24"/>
          <w:szCs w:val="24"/>
          <w:rtl/>
        </w:rPr>
        <w:t>שמולך. הנח</w:t>
      </w:r>
      <w:r w:rsidR="007B1740">
        <w:rPr>
          <w:rFonts w:cs="David" w:hint="cs"/>
          <w:sz w:val="24"/>
          <w:szCs w:val="24"/>
          <w:rtl/>
        </w:rPr>
        <w:t>/י את</w:t>
      </w:r>
      <w:r w:rsidR="009F6AE0" w:rsidRPr="006A52F5">
        <w:rPr>
          <w:rFonts w:cs="David" w:hint="cs"/>
          <w:sz w:val="24"/>
          <w:szCs w:val="24"/>
          <w:rtl/>
        </w:rPr>
        <w:t xml:space="preserve"> </w:t>
      </w:r>
      <w:r w:rsidR="007B1740" w:rsidRPr="006A52F5">
        <w:rPr>
          <w:rFonts w:cs="David" w:hint="cs"/>
          <w:sz w:val="24"/>
          <w:szCs w:val="24"/>
          <w:rtl/>
        </w:rPr>
        <w:t>היד אשר בה את</w:t>
      </w:r>
      <w:r w:rsidR="007B1740">
        <w:rPr>
          <w:rFonts w:cs="David" w:hint="cs"/>
          <w:sz w:val="24"/>
          <w:szCs w:val="24"/>
          <w:rtl/>
        </w:rPr>
        <w:t>/</w:t>
      </w:r>
      <w:r w:rsidR="007B1740" w:rsidRPr="006A52F5">
        <w:rPr>
          <w:rFonts w:cs="David" w:hint="cs"/>
          <w:sz w:val="24"/>
          <w:szCs w:val="24"/>
          <w:rtl/>
        </w:rPr>
        <w:t>ה נוהג</w:t>
      </w:r>
      <w:r w:rsidR="007B1740">
        <w:rPr>
          <w:rFonts w:cs="David" w:hint="cs"/>
          <w:sz w:val="24"/>
          <w:szCs w:val="24"/>
          <w:rtl/>
        </w:rPr>
        <w:t>/ת</w:t>
      </w:r>
      <w:r w:rsidR="007B1740" w:rsidRPr="006A52F5">
        <w:rPr>
          <w:rFonts w:cs="David" w:hint="cs"/>
          <w:sz w:val="24"/>
          <w:szCs w:val="24"/>
          <w:rtl/>
        </w:rPr>
        <w:t xml:space="preserve"> להשתמש כדי לכתוב </w:t>
      </w:r>
      <w:r w:rsidR="009F6AE0" w:rsidRPr="006A52F5">
        <w:rPr>
          <w:rFonts w:cs="David" w:hint="cs"/>
          <w:sz w:val="24"/>
          <w:szCs w:val="24"/>
          <w:rtl/>
        </w:rPr>
        <w:t xml:space="preserve">על </w:t>
      </w:r>
      <w:r w:rsidR="007E5A40">
        <w:rPr>
          <w:rFonts w:cs="David" w:hint="cs"/>
          <w:sz w:val="24"/>
          <w:szCs w:val="24"/>
          <w:rtl/>
        </w:rPr>
        <w:t>ה</w:t>
      </w:r>
      <w:r w:rsidR="009F6AE0" w:rsidRPr="006A52F5">
        <w:rPr>
          <w:rFonts w:cs="David" w:hint="cs"/>
          <w:sz w:val="24"/>
          <w:szCs w:val="24"/>
          <w:rtl/>
        </w:rPr>
        <w:t>כפתור</w:t>
      </w:r>
      <w:r w:rsidR="007E5A40">
        <w:rPr>
          <w:rFonts w:cs="David" w:hint="cs"/>
          <w:sz w:val="24"/>
          <w:szCs w:val="24"/>
          <w:rtl/>
        </w:rPr>
        <w:t xml:space="preserve"> המסומן במדבקה</w:t>
      </w:r>
      <w:ins w:id="41" w:author="תומר עוז" w:date="2020-09-29T16:34:00Z">
        <w:r w:rsidR="002B2507">
          <w:rPr>
            <w:rFonts w:cs="David" w:hint="cs"/>
            <w:sz w:val="24"/>
            <w:szCs w:val="24"/>
            <w:rtl/>
          </w:rPr>
          <w:t xml:space="preserve"> (מקש רווח)</w:t>
        </w:r>
      </w:ins>
      <w:r w:rsidR="007E253D" w:rsidRPr="006A52F5">
        <w:rPr>
          <w:rFonts w:cs="David" w:hint="cs"/>
          <w:sz w:val="24"/>
          <w:szCs w:val="24"/>
          <w:rtl/>
        </w:rPr>
        <w:t>.</w:t>
      </w:r>
      <w:r w:rsidR="000841DA" w:rsidRPr="006A52F5">
        <w:rPr>
          <w:rFonts w:cs="David" w:hint="cs"/>
          <w:sz w:val="24"/>
          <w:szCs w:val="24"/>
          <w:rtl/>
        </w:rPr>
        <w:t xml:space="preserve"> </w:t>
      </w:r>
      <w:r w:rsidR="007E253D" w:rsidRPr="006A52F5">
        <w:rPr>
          <w:rFonts w:cs="David" w:hint="cs"/>
          <w:sz w:val="24"/>
          <w:szCs w:val="24"/>
          <w:rtl/>
        </w:rPr>
        <w:t>כעת עצום</w:t>
      </w:r>
      <w:r w:rsidR="007B1740">
        <w:rPr>
          <w:rFonts w:cs="David" w:hint="cs"/>
          <w:sz w:val="24"/>
          <w:szCs w:val="24"/>
          <w:rtl/>
        </w:rPr>
        <w:t>/י</w:t>
      </w:r>
      <w:r w:rsidR="00690715">
        <w:rPr>
          <w:rFonts w:cs="David" w:hint="cs"/>
          <w:sz w:val="24"/>
          <w:szCs w:val="24"/>
          <w:rtl/>
        </w:rPr>
        <w:t xml:space="preserve"> את עיניך</w:t>
      </w:r>
      <w:r w:rsidR="007E253D" w:rsidRPr="006A52F5">
        <w:rPr>
          <w:rFonts w:cs="David" w:hint="cs"/>
          <w:sz w:val="24"/>
          <w:szCs w:val="24"/>
          <w:rtl/>
        </w:rPr>
        <w:t xml:space="preserve"> וחזור</w:t>
      </w:r>
      <w:r w:rsidR="007B1740">
        <w:rPr>
          <w:rFonts w:cs="David" w:hint="cs"/>
          <w:sz w:val="24"/>
          <w:szCs w:val="24"/>
          <w:rtl/>
        </w:rPr>
        <w:t>/י</w:t>
      </w:r>
      <w:r w:rsidR="007E253D" w:rsidRPr="006A52F5">
        <w:rPr>
          <w:rFonts w:cs="David" w:hint="cs"/>
          <w:sz w:val="24"/>
          <w:szCs w:val="24"/>
          <w:rtl/>
        </w:rPr>
        <w:t xml:space="preserve"> לבצע את </w:t>
      </w:r>
      <w:r w:rsidR="00690715">
        <w:rPr>
          <w:rFonts w:cs="David" w:hint="cs"/>
          <w:sz w:val="24"/>
          <w:szCs w:val="24"/>
          <w:rtl/>
        </w:rPr>
        <w:t>המטלה</w:t>
      </w:r>
      <w:r w:rsidR="00CE4E38" w:rsidRPr="006A52F5">
        <w:rPr>
          <w:rFonts w:cs="David" w:hint="cs"/>
          <w:sz w:val="24"/>
          <w:szCs w:val="24"/>
          <w:rtl/>
        </w:rPr>
        <w:t xml:space="preserve">, אך הפעם </w:t>
      </w:r>
      <w:r w:rsidR="007E253D" w:rsidRPr="006A52F5">
        <w:rPr>
          <w:rFonts w:cs="David" w:hint="cs"/>
          <w:sz w:val="24"/>
          <w:szCs w:val="24"/>
          <w:rtl/>
        </w:rPr>
        <w:t>לחץ</w:t>
      </w:r>
      <w:r w:rsidR="004D4465" w:rsidRPr="006A52F5">
        <w:rPr>
          <w:rFonts w:cs="David" w:hint="cs"/>
          <w:sz w:val="24"/>
          <w:szCs w:val="24"/>
          <w:rtl/>
        </w:rPr>
        <w:t>/י לחיצה קצרה</w:t>
      </w:r>
      <w:r w:rsidR="007E253D" w:rsidRPr="006A52F5">
        <w:rPr>
          <w:rFonts w:cs="David" w:hint="cs"/>
          <w:sz w:val="24"/>
          <w:szCs w:val="24"/>
          <w:rtl/>
        </w:rPr>
        <w:t xml:space="preserve"> על </w:t>
      </w:r>
      <w:r w:rsidR="007E5A40">
        <w:rPr>
          <w:rFonts w:cs="David" w:hint="cs"/>
          <w:sz w:val="24"/>
          <w:szCs w:val="24"/>
          <w:rtl/>
        </w:rPr>
        <w:t>ה</w:t>
      </w:r>
      <w:r w:rsidR="007E253D" w:rsidRPr="006A52F5">
        <w:rPr>
          <w:rFonts w:cs="David" w:hint="cs"/>
          <w:sz w:val="24"/>
          <w:szCs w:val="24"/>
          <w:rtl/>
        </w:rPr>
        <w:t>כפתור בכל פעם שאת</w:t>
      </w:r>
      <w:r w:rsidR="004D4465" w:rsidRPr="006A52F5">
        <w:rPr>
          <w:rFonts w:cs="David" w:hint="cs"/>
          <w:sz w:val="24"/>
          <w:szCs w:val="24"/>
          <w:rtl/>
        </w:rPr>
        <w:t>/</w:t>
      </w:r>
      <w:r w:rsidR="007E253D" w:rsidRPr="006A52F5">
        <w:rPr>
          <w:rFonts w:cs="David" w:hint="cs"/>
          <w:sz w:val="24"/>
          <w:szCs w:val="24"/>
          <w:rtl/>
        </w:rPr>
        <w:t xml:space="preserve">ה </w:t>
      </w:r>
      <w:r w:rsidR="004D4465" w:rsidRPr="006A52F5">
        <w:rPr>
          <w:rFonts w:cs="David" w:hint="cs"/>
          <w:sz w:val="24"/>
          <w:szCs w:val="24"/>
          <w:rtl/>
        </w:rPr>
        <w:t>שם/ה לב</w:t>
      </w:r>
      <w:r w:rsidR="007E253D" w:rsidRPr="006A52F5">
        <w:rPr>
          <w:rFonts w:cs="David" w:hint="cs"/>
          <w:sz w:val="24"/>
          <w:szCs w:val="24"/>
          <w:rtl/>
        </w:rPr>
        <w:t xml:space="preserve"> לעלייה או לירידה של הבטן. לחץ</w:t>
      </w:r>
      <w:r w:rsidR="004D4465" w:rsidRPr="006A52F5">
        <w:rPr>
          <w:rFonts w:cs="David" w:hint="cs"/>
          <w:sz w:val="24"/>
          <w:szCs w:val="24"/>
          <w:rtl/>
        </w:rPr>
        <w:t>/י</w:t>
      </w:r>
      <w:r w:rsidR="007E253D" w:rsidRPr="006A52F5">
        <w:rPr>
          <w:rFonts w:cs="David" w:hint="cs"/>
          <w:sz w:val="24"/>
          <w:szCs w:val="24"/>
          <w:rtl/>
        </w:rPr>
        <w:t xml:space="preserve"> על הכפתור</w:t>
      </w:r>
      <w:r w:rsidR="00595246" w:rsidRPr="006A52F5">
        <w:rPr>
          <w:rFonts w:cs="David" w:hint="cs"/>
          <w:sz w:val="24"/>
          <w:szCs w:val="24"/>
          <w:rtl/>
        </w:rPr>
        <w:t xml:space="preserve"> לחיצה אחת</w:t>
      </w:r>
      <w:r w:rsidR="00E61367" w:rsidRPr="006A52F5">
        <w:rPr>
          <w:rFonts w:cs="David" w:hint="cs"/>
          <w:sz w:val="24"/>
          <w:szCs w:val="24"/>
          <w:rtl/>
        </w:rPr>
        <w:t xml:space="preserve"> קצרה</w:t>
      </w:r>
      <w:r w:rsidR="00595246" w:rsidRPr="006A52F5">
        <w:rPr>
          <w:rFonts w:cs="David" w:hint="cs"/>
          <w:sz w:val="24"/>
          <w:szCs w:val="24"/>
          <w:rtl/>
        </w:rPr>
        <w:t xml:space="preserve"> </w:t>
      </w:r>
      <w:r w:rsidR="007E253D" w:rsidRPr="006A52F5">
        <w:rPr>
          <w:rFonts w:cs="David" w:hint="cs"/>
          <w:sz w:val="24"/>
          <w:szCs w:val="24"/>
          <w:rtl/>
        </w:rPr>
        <w:t>כשאת</w:t>
      </w:r>
      <w:r w:rsidR="004D4465" w:rsidRPr="006A52F5">
        <w:rPr>
          <w:rFonts w:cs="David" w:hint="cs"/>
          <w:sz w:val="24"/>
          <w:szCs w:val="24"/>
          <w:rtl/>
        </w:rPr>
        <w:t>/</w:t>
      </w:r>
      <w:r w:rsidR="007E253D" w:rsidRPr="006A52F5">
        <w:rPr>
          <w:rFonts w:cs="David" w:hint="cs"/>
          <w:sz w:val="24"/>
          <w:szCs w:val="24"/>
          <w:rtl/>
        </w:rPr>
        <w:t xml:space="preserve">ה </w:t>
      </w:r>
      <w:r w:rsidR="004D4465" w:rsidRPr="006A52F5">
        <w:rPr>
          <w:rFonts w:cs="David" w:hint="cs"/>
          <w:sz w:val="24"/>
          <w:szCs w:val="24"/>
          <w:rtl/>
        </w:rPr>
        <w:t>שם/ה לב</w:t>
      </w:r>
      <w:r w:rsidR="007E253D" w:rsidRPr="006A52F5">
        <w:rPr>
          <w:rFonts w:cs="David" w:hint="cs"/>
          <w:sz w:val="24"/>
          <w:szCs w:val="24"/>
          <w:rtl/>
        </w:rPr>
        <w:t xml:space="preserve"> </w:t>
      </w:r>
      <w:r w:rsidR="004D4465" w:rsidRPr="006A52F5">
        <w:rPr>
          <w:rFonts w:cs="David" w:hint="cs"/>
          <w:sz w:val="24"/>
          <w:szCs w:val="24"/>
          <w:rtl/>
        </w:rPr>
        <w:t>ל</w:t>
      </w:r>
      <w:r w:rsidR="007E253D" w:rsidRPr="006A52F5">
        <w:rPr>
          <w:rFonts w:cs="David" w:hint="cs"/>
          <w:sz w:val="24"/>
          <w:szCs w:val="24"/>
          <w:rtl/>
        </w:rPr>
        <w:t>עלייה של הבטן, ו</w:t>
      </w:r>
      <w:r w:rsidR="00595246" w:rsidRPr="006A52F5">
        <w:rPr>
          <w:rFonts w:cs="David" w:hint="cs"/>
          <w:sz w:val="24"/>
          <w:szCs w:val="24"/>
          <w:rtl/>
        </w:rPr>
        <w:t>לחיצה</w:t>
      </w:r>
      <w:r w:rsidR="007E253D" w:rsidRPr="006A52F5">
        <w:rPr>
          <w:rFonts w:cs="David" w:hint="cs"/>
          <w:sz w:val="24"/>
          <w:szCs w:val="24"/>
          <w:rtl/>
        </w:rPr>
        <w:t xml:space="preserve"> אח</w:t>
      </w:r>
      <w:r w:rsidR="00E61367" w:rsidRPr="006A52F5">
        <w:rPr>
          <w:rFonts w:cs="David" w:hint="cs"/>
          <w:sz w:val="24"/>
          <w:szCs w:val="24"/>
          <w:rtl/>
        </w:rPr>
        <w:t>ת קצרה</w:t>
      </w:r>
      <w:r w:rsidR="007E253D" w:rsidRPr="006A52F5">
        <w:rPr>
          <w:rFonts w:cs="David" w:hint="cs"/>
          <w:sz w:val="24"/>
          <w:szCs w:val="24"/>
          <w:rtl/>
        </w:rPr>
        <w:t xml:space="preserve"> כשאת</w:t>
      </w:r>
      <w:r w:rsidR="004D4465" w:rsidRPr="006A52F5">
        <w:rPr>
          <w:rFonts w:cs="David" w:hint="cs"/>
          <w:sz w:val="24"/>
          <w:szCs w:val="24"/>
          <w:rtl/>
        </w:rPr>
        <w:t>/</w:t>
      </w:r>
      <w:r w:rsidR="007E253D" w:rsidRPr="006A52F5">
        <w:rPr>
          <w:rFonts w:cs="David" w:hint="cs"/>
          <w:sz w:val="24"/>
          <w:szCs w:val="24"/>
          <w:rtl/>
        </w:rPr>
        <w:t xml:space="preserve">ה </w:t>
      </w:r>
      <w:r w:rsidR="004D4465" w:rsidRPr="006A52F5">
        <w:rPr>
          <w:rFonts w:cs="David" w:hint="cs"/>
          <w:sz w:val="24"/>
          <w:szCs w:val="24"/>
          <w:rtl/>
        </w:rPr>
        <w:t>שם/ה לב</w:t>
      </w:r>
      <w:r w:rsidR="007E253D" w:rsidRPr="006A52F5">
        <w:rPr>
          <w:rFonts w:cs="David" w:hint="cs"/>
          <w:sz w:val="24"/>
          <w:szCs w:val="24"/>
          <w:rtl/>
        </w:rPr>
        <w:t xml:space="preserve"> </w:t>
      </w:r>
      <w:r w:rsidR="004D4465" w:rsidRPr="006A52F5">
        <w:rPr>
          <w:rFonts w:cs="David" w:hint="cs"/>
          <w:sz w:val="24"/>
          <w:szCs w:val="24"/>
          <w:rtl/>
        </w:rPr>
        <w:t>ל</w:t>
      </w:r>
      <w:r w:rsidR="007E253D" w:rsidRPr="006A52F5">
        <w:rPr>
          <w:rFonts w:cs="David" w:hint="cs"/>
          <w:sz w:val="24"/>
          <w:szCs w:val="24"/>
          <w:rtl/>
        </w:rPr>
        <w:t>ירידה של הבטן. הימנע</w:t>
      </w:r>
      <w:r w:rsidR="00E2244C">
        <w:rPr>
          <w:rFonts w:cs="David" w:hint="cs"/>
          <w:sz w:val="24"/>
          <w:szCs w:val="24"/>
          <w:rtl/>
        </w:rPr>
        <w:t>/י</w:t>
      </w:r>
      <w:r w:rsidR="007E253D" w:rsidRPr="006A52F5">
        <w:rPr>
          <w:rFonts w:cs="David" w:hint="cs"/>
          <w:sz w:val="24"/>
          <w:szCs w:val="24"/>
          <w:rtl/>
        </w:rPr>
        <w:t xml:space="preserve"> מללחוץ על הכפתור בזמנים בהם תשומת ליבך מוסחת, ו</w:t>
      </w:r>
      <w:r w:rsidR="00910582" w:rsidRPr="006A52F5">
        <w:rPr>
          <w:rFonts w:cs="David" w:hint="cs"/>
          <w:sz w:val="24"/>
          <w:szCs w:val="24"/>
          <w:rtl/>
        </w:rPr>
        <w:t xml:space="preserve">בזמנים </w:t>
      </w:r>
      <w:r w:rsidR="007E253D" w:rsidRPr="006A52F5">
        <w:rPr>
          <w:rFonts w:cs="David" w:hint="cs"/>
          <w:sz w:val="24"/>
          <w:szCs w:val="24"/>
          <w:rtl/>
        </w:rPr>
        <w:t xml:space="preserve">שבהם </w:t>
      </w:r>
      <w:r w:rsidR="00AB1F72">
        <w:rPr>
          <w:rFonts w:cs="David" w:hint="cs"/>
          <w:sz w:val="24"/>
          <w:szCs w:val="24"/>
          <w:rtl/>
        </w:rPr>
        <w:t>את/ה לא</w:t>
      </w:r>
      <w:r w:rsidR="007E253D" w:rsidRPr="006A52F5">
        <w:rPr>
          <w:rFonts w:cs="David" w:hint="cs"/>
          <w:sz w:val="24"/>
          <w:szCs w:val="24"/>
          <w:rtl/>
        </w:rPr>
        <w:t xml:space="preserve"> מבחין</w:t>
      </w:r>
      <w:r w:rsidR="004D4465" w:rsidRPr="006A52F5">
        <w:rPr>
          <w:rFonts w:cs="David" w:hint="cs"/>
          <w:sz w:val="24"/>
          <w:szCs w:val="24"/>
          <w:rtl/>
        </w:rPr>
        <w:t>/ה</w:t>
      </w:r>
      <w:r w:rsidR="007E253D" w:rsidRPr="006A52F5">
        <w:rPr>
          <w:rFonts w:cs="David" w:hint="cs"/>
          <w:sz w:val="24"/>
          <w:szCs w:val="24"/>
          <w:rtl/>
        </w:rPr>
        <w:t xml:space="preserve"> בעלייה</w:t>
      </w:r>
      <w:r w:rsidR="008A7B7D">
        <w:rPr>
          <w:rFonts w:cs="David" w:hint="cs"/>
          <w:sz w:val="24"/>
          <w:szCs w:val="24"/>
          <w:rtl/>
        </w:rPr>
        <w:t xml:space="preserve"> או בירידה</w:t>
      </w:r>
      <w:r w:rsidR="007E253D" w:rsidRPr="006A52F5">
        <w:rPr>
          <w:rFonts w:cs="David" w:hint="cs"/>
          <w:sz w:val="24"/>
          <w:szCs w:val="24"/>
          <w:rtl/>
        </w:rPr>
        <w:t xml:space="preserve"> של הבטן</w:t>
      </w:r>
      <w:r w:rsidR="00165D83" w:rsidRPr="006A52F5">
        <w:rPr>
          <w:rFonts w:cs="David" w:hint="cs"/>
          <w:sz w:val="24"/>
          <w:szCs w:val="24"/>
          <w:rtl/>
        </w:rPr>
        <w:t xml:space="preserve"> (ה- </w:t>
      </w:r>
      <w:r w:rsidR="009C2247">
        <w:rPr>
          <w:rFonts w:cs="David" w:hint="cs"/>
          <w:sz w:val="24"/>
          <w:szCs w:val="24"/>
          <w:rtl/>
        </w:rPr>
        <w:t>30 שניות</w:t>
      </w:r>
      <w:r w:rsidR="00165D83" w:rsidRPr="006A52F5">
        <w:rPr>
          <w:rFonts w:cs="David" w:hint="cs"/>
          <w:sz w:val="24"/>
          <w:szCs w:val="24"/>
          <w:rtl/>
        </w:rPr>
        <w:t>)</w:t>
      </w:r>
      <w:r w:rsidR="007E253D" w:rsidRPr="006A52F5">
        <w:rPr>
          <w:rFonts w:cs="David" w:hint="cs"/>
          <w:sz w:val="24"/>
          <w:szCs w:val="24"/>
          <w:rtl/>
        </w:rPr>
        <w:t>.</w:t>
      </w:r>
    </w:p>
    <w:p w14:paraId="648876C9" w14:textId="4FF06821" w:rsidR="00EE3D16" w:rsidRDefault="00EE3D16" w:rsidP="009A1684">
      <w:pPr>
        <w:rPr>
          <w:ins w:id="42" w:author="תומר עוז" w:date="2020-10-07T15:35:00Z"/>
          <w:rFonts w:asciiTheme="majorBidi" w:hAnsiTheme="majorBidi" w:cs="David"/>
          <w:rtl/>
        </w:rPr>
      </w:pPr>
      <w:ins w:id="43" w:author="תומר עוז" w:date="2020-10-07T15:35:00Z">
        <w:r>
          <w:rPr>
            <w:rFonts w:asciiTheme="majorBidi" w:hAnsiTheme="majorBidi" w:cs="David" w:hint="cs"/>
            <w:rtl/>
          </w:rPr>
          <w:t xml:space="preserve">(מןדגש בצהוב </w:t>
        </w:r>
        <w:r>
          <w:rPr>
            <w:rFonts w:asciiTheme="majorBidi" w:hAnsiTheme="majorBidi" w:cs="David" w:hint="cs"/>
          </w:rPr>
          <w:t>L</w:t>
        </w:r>
        <w:r>
          <w:rPr>
            <w:rFonts w:asciiTheme="majorBidi" w:hAnsiTheme="majorBidi" w:cs="David"/>
          </w:rPr>
          <w:t>abeling</w:t>
        </w:r>
        <w:r>
          <w:rPr>
            <w:rFonts w:asciiTheme="majorBidi" w:hAnsiTheme="majorBidi" w:cs="David" w:hint="cs"/>
            <w:rtl/>
          </w:rPr>
          <w:t xml:space="preserve">, מודגש באפור </w:t>
        </w:r>
        <w:r>
          <w:rPr>
            <w:rFonts w:asciiTheme="majorBidi" w:hAnsiTheme="majorBidi" w:cs="David"/>
          </w:rPr>
          <w:t>MAT</w:t>
        </w:r>
        <w:r>
          <w:rPr>
            <w:rFonts w:asciiTheme="majorBidi" w:hAnsiTheme="majorBidi" w:cs="David" w:hint="cs"/>
            <w:rtl/>
          </w:rPr>
          <w:t>).</w:t>
        </w:r>
      </w:ins>
    </w:p>
    <w:p w14:paraId="013823AC" w14:textId="54D798C6" w:rsidR="001618CD" w:rsidRPr="00B87BE1" w:rsidRDefault="001618CD" w:rsidP="00B87BE1">
      <w:pPr>
        <w:rPr>
          <w:ins w:id="44" w:author="תומר עוז" w:date="2020-10-07T15:30:00Z"/>
          <w:rFonts w:cs="David"/>
          <w:sz w:val="24"/>
          <w:szCs w:val="24"/>
          <w:highlight w:val="lightGray"/>
          <w:rtl/>
        </w:rPr>
      </w:pPr>
      <w:ins w:id="45" w:author="תומר עוז" w:date="2020-10-07T15:24:00Z">
        <w:r>
          <w:rPr>
            <w:rFonts w:asciiTheme="majorBidi" w:hAnsiTheme="majorBidi" w:cs="David" w:hint="cs"/>
            <w:rtl/>
          </w:rPr>
          <w:t xml:space="preserve">כעת תבצע את </w:t>
        </w:r>
        <w:commentRangeStart w:id="46"/>
        <w:r>
          <w:rPr>
            <w:rFonts w:asciiTheme="majorBidi" w:hAnsiTheme="majorBidi" w:cs="David" w:hint="cs"/>
            <w:rtl/>
          </w:rPr>
          <w:t xml:space="preserve">מטלת </w:t>
        </w:r>
      </w:ins>
      <w:ins w:id="47" w:author="תומר עוז" w:date="2020-10-07T15:25:00Z">
        <w:r>
          <w:rPr>
            <w:rFonts w:asciiTheme="majorBidi" w:hAnsiTheme="majorBidi" w:cs="David" w:hint="cs"/>
            <w:rtl/>
          </w:rPr>
          <w:t xml:space="preserve">קשיבות לנשימה </w:t>
        </w:r>
      </w:ins>
      <w:ins w:id="48" w:author="תומר עוז" w:date="2020-10-07T15:26:00Z">
        <w:r>
          <w:rPr>
            <w:rFonts w:asciiTheme="majorBidi" w:hAnsiTheme="majorBidi" w:cs="David" w:hint="cs"/>
            <w:rtl/>
          </w:rPr>
          <w:t>ו</w:t>
        </w:r>
      </w:ins>
      <w:ins w:id="49" w:author="תומר עוז" w:date="2020-10-07T15:25:00Z">
        <w:r>
          <w:rPr>
            <w:rFonts w:asciiTheme="majorBidi" w:hAnsiTheme="majorBidi" w:cs="David" w:hint="cs"/>
            <w:rtl/>
          </w:rPr>
          <w:t>במקביל תשמע משפטים</w:t>
        </w:r>
      </w:ins>
      <w:commentRangeEnd w:id="46"/>
      <w:r w:rsidR="001E490B">
        <w:rPr>
          <w:rStyle w:val="CommentReference"/>
        </w:rPr>
        <w:commentReference w:id="46"/>
      </w:r>
      <w:ins w:id="50" w:author="תומר עוז" w:date="2020-10-07T15:25:00Z">
        <w:r>
          <w:rPr>
            <w:rFonts w:asciiTheme="majorBidi" w:hAnsiTheme="majorBidi" w:cs="David" w:hint="cs"/>
            <w:rtl/>
          </w:rPr>
          <w:t>.</w:t>
        </w:r>
      </w:ins>
      <w:ins w:id="51" w:author="תומר עוז" w:date="2020-10-07T15:26:00Z">
        <w:r>
          <w:rPr>
            <w:rFonts w:asciiTheme="majorBidi" w:hAnsiTheme="majorBidi" w:cs="David" w:hint="cs"/>
            <w:rtl/>
          </w:rPr>
          <w:t xml:space="preserve"> ה</w:t>
        </w:r>
        <w:r w:rsidRPr="005961A4">
          <w:rPr>
            <w:rFonts w:asciiTheme="majorBidi" w:hAnsiTheme="majorBidi" w:cs="David" w:hint="cs"/>
            <w:rtl/>
          </w:rPr>
          <w:t xml:space="preserve">ישאר/י עם עיניים עצומות, </w:t>
        </w:r>
        <w:commentRangeStart w:id="52"/>
        <w:r w:rsidRPr="005961A4">
          <w:rPr>
            <w:rFonts w:asciiTheme="majorBidi" w:hAnsiTheme="majorBidi" w:cs="David"/>
            <w:rtl/>
          </w:rPr>
          <w:t>ושב/י עם גב זקוף, מבלי להישען על משענת הכיסא</w:t>
        </w:r>
      </w:ins>
      <w:commentRangeEnd w:id="52"/>
      <w:r w:rsidR="001E490B">
        <w:rPr>
          <w:rStyle w:val="CommentReference"/>
        </w:rPr>
        <w:commentReference w:id="52"/>
      </w:r>
      <w:ins w:id="53" w:author="תומר עוז" w:date="2020-10-07T15:26:00Z">
        <w:r w:rsidRPr="005961A4">
          <w:rPr>
            <w:rFonts w:asciiTheme="majorBidi" w:hAnsiTheme="majorBidi" w:cs="David" w:hint="cs"/>
            <w:rtl/>
          </w:rPr>
          <w:t>.</w:t>
        </w:r>
        <w:r>
          <w:rPr>
            <w:rFonts w:asciiTheme="majorBidi" w:hAnsiTheme="majorBidi" w:cs="David" w:hint="cs"/>
            <w:rtl/>
          </w:rPr>
          <w:t xml:space="preserve"> </w:t>
        </w:r>
        <w:r w:rsidRPr="00011B85">
          <w:rPr>
            <w:rFonts w:cs="David"/>
            <w:b/>
            <w:bCs/>
            <w:rtl/>
          </w:rPr>
          <w:t>כאשר תשמע\י משפט, את\ה מתבקש\ת להקשיב לו כפי שאת\ה מקשיב\ה למחשבה שעוברת לך בראש</w:t>
        </w:r>
        <w:r>
          <w:rPr>
            <w:rFonts w:cs="David" w:hint="cs"/>
            <w:b/>
            <w:bCs/>
            <w:rtl/>
          </w:rPr>
          <w:t>.</w:t>
        </w:r>
      </w:ins>
      <w:ins w:id="54" w:author="תומר עוז" w:date="2020-10-07T15:25:00Z">
        <w:r>
          <w:rPr>
            <w:rFonts w:asciiTheme="majorBidi" w:hAnsiTheme="majorBidi" w:cs="David" w:hint="cs"/>
            <w:rtl/>
          </w:rPr>
          <w:t xml:space="preserve"> </w:t>
        </w:r>
      </w:ins>
      <w:commentRangeStart w:id="55"/>
      <w:ins w:id="56" w:author="תומר עוז" w:date="2020-10-07T15:27:00Z">
        <w:r>
          <w:rPr>
            <w:rFonts w:asciiTheme="majorBidi" w:hAnsiTheme="majorBidi" w:cs="David" w:hint="cs"/>
            <w:rtl/>
          </w:rPr>
          <w:t>ייתכן ובמקביל למשפטים ת</w:t>
        </w:r>
      </w:ins>
      <w:ins w:id="57" w:author="תומר עוז" w:date="2020-10-07T14:19:00Z">
        <w:r w:rsidR="008810F7" w:rsidRPr="005961A4">
          <w:rPr>
            <w:rFonts w:asciiTheme="majorBidi" w:hAnsiTheme="majorBidi" w:cs="David"/>
            <w:rtl/>
          </w:rPr>
          <w:t xml:space="preserve">קלוט תחושות המגיעות מן החושים ומן הגוף, כמו גם רגשות ומחשבות המתרחשים ברגע ההווה (ה.ק.) הפנה/י את תשומת </w:t>
        </w:r>
        <w:r w:rsidR="008810F7" w:rsidRPr="005961A4">
          <w:rPr>
            <w:rFonts w:asciiTheme="majorBidi" w:hAnsiTheme="majorBidi" w:cs="David"/>
            <w:b/>
            <w:bCs/>
            <w:u w:val="single"/>
            <w:rtl/>
          </w:rPr>
          <w:t>הלב</w:t>
        </w:r>
        <w:r w:rsidR="008810F7" w:rsidRPr="005961A4">
          <w:rPr>
            <w:rFonts w:asciiTheme="majorBidi" w:hAnsiTheme="majorBidi" w:cs="David"/>
            <w:rtl/>
          </w:rPr>
          <w:t xml:space="preserve"> </w:t>
        </w:r>
      </w:ins>
      <w:ins w:id="58" w:author="תומר עוז" w:date="2020-10-07T15:28:00Z">
        <w:r>
          <w:rPr>
            <w:rFonts w:asciiTheme="majorBidi" w:hAnsiTheme="majorBidi" w:cs="David" w:hint="cs"/>
            <w:rtl/>
          </w:rPr>
          <w:t>אל המשפט שאתה שומע (או לחוויות ותחושות אחרות שאתה קולט)</w:t>
        </w:r>
      </w:ins>
      <w:ins w:id="59" w:author="תומר עוז" w:date="2020-10-07T14:19:00Z">
        <w:r w:rsidR="008810F7" w:rsidRPr="005961A4">
          <w:rPr>
            <w:rFonts w:asciiTheme="majorBidi" w:hAnsiTheme="majorBidi" w:cs="David"/>
            <w:rtl/>
          </w:rPr>
          <w:t xml:space="preserve">, </w:t>
        </w:r>
        <w:commentRangeStart w:id="60"/>
        <w:r w:rsidR="008810F7" w:rsidRPr="00B87BE1">
          <w:rPr>
            <w:rFonts w:asciiTheme="majorBidi" w:hAnsiTheme="majorBidi" w:cs="David" w:hint="eastAsia"/>
            <w:highlight w:val="yellow"/>
            <w:rtl/>
          </w:rPr>
          <w:t>ותאמר</w:t>
        </w:r>
        <w:r w:rsidR="008810F7" w:rsidRPr="00B87BE1">
          <w:rPr>
            <w:rFonts w:asciiTheme="majorBidi" w:hAnsiTheme="majorBidi" w:cs="David"/>
            <w:highlight w:val="yellow"/>
            <w:rtl/>
          </w:rPr>
          <w:t xml:space="preserve">/י </w:t>
        </w:r>
        <w:r w:rsidR="008810F7" w:rsidRPr="00B87BE1">
          <w:rPr>
            <w:rFonts w:asciiTheme="majorBidi" w:hAnsiTheme="majorBidi" w:cs="David" w:hint="eastAsia"/>
            <w:highlight w:val="yellow"/>
            <w:rtl/>
          </w:rPr>
          <w:t>לעצמך</w:t>
        </w:r>
        <w:r w:rsidR="008810F7" w:rsidRPr="00B87BE1">
          <w:rPr>
            <w:rFonts w:asciiTheme="majorBidi" w:hAnsiTheme="majorBidi" w:cs="David"/>
            <w:highlight w:val="yellow"/>
            <w:rtl/>
          </w:rPr>
          <w:t xml:space="preserve"> </w:t>
        </w:r>
        <w:r w:rsidR="008810F7" w:rsidRPr="00B87BE1">
          <w:rPr>
            <w:rFonts w:asciiTheme="majorBidi" w:hAnsiTheme="majorBidi" w:cs="David" w:hint="eastAsia"/>
            <w:highlight w:val="yellow"/>
            <w:rtl/>
          </w:rPr>
          <w:t>בלב</w:t>
        </w:r>
        <w:r w:rsidR="008810F7" w:rsidRPr="00B87BE1">
          <w:rPr>
            <w:rFonts w:asciiTheme="majorBidi" w:hAnsiTheme="majorBidi" w:cs="David"/>
            <w:highlight w:val="yellow"/>
            <w:rtl/>
          </w:rPr>
          <w:t xml:space="preserve"> מילה על מנת להכיר בו. </w:t>
        </w:r>
        <w:r w:rsidR="008810F7" w:rsidRPr="00B87BE1">
          <w:rPr>
            <w:rFonts w:asciiTheme="majorBidi" w:hAnsiTheme="majorBidi" w:cs="David" w:hint="eastAsia"/>
            <w:highlight w:val="yellow"/>
            <w:rtl/>
          </w:rPr>
          <w:t>תשתמש</w:t>
        </w:r>
        <w:r w:rsidR="008810F7" w:rsidRPr="00B87BE1">
          <w:rPr>
            <w:rFonts w:asciiTheme="majorBidi" w:hAnsiTheme="majorBidi" w:cs="David"/>
            <w:highlight w:val="yellow"/>
            <w:rtl/>
          </w:rPr>
          <w:t>/</w:t>
        </w:r>
        <w:r w:rsidR="008810F7" w:rsidRPr="00B87BE1">
          <w:rPr>
            <w:rFonts w:asciiTheme="majorBidi" w:hAnsiTheme="majorBidi" w:cs="David" w:hint="eastAsia"/>
            <w:highlight w:val="yellow"/>
            <w:rtl/>
          </w:rPr>
          <w:t>י</w:t>
        </w:r>
        <w:r w:rsidR="008810F7" w:rsidRPr="00B87BE1">
          <w:rPr>
            <w:rFonts w:asciiTheme="majorBidi" w:hAnsiTheme="majorBidi" w:cs="David"/>
            <w:highlight w:val="yellow"/>
            <w:rtl/>
          </w:rPr>
          <w:t xml:space="preserve"> </w:t>
        </w:r>
        <w:r w:rsidR="008810F7" w:rsidRPr="00B87BE1">
          <w:rPr>
            <w:rFonts w:asciiTheme="majorBidi" w:hAnsiTheme="majorBidi" w:cs="David" w:hint="eastAsia"/>
            <w:highlight w:val="yellow"/>
            <w:rtl/>
          </w:rPr>
          <w:t>במילים</w:t>
        </w:r>
        <w:r w:rsidR="008810F7" w:rsidRPr="00B87BE1">
          <w:rPr>
            <w:rFonts w:asciiTheme="majorBidi" w:hAnsiTheme="majorBidi" w:cs="David"/>
            <w:highlight w:val="yellow"/>
            <w:rtl/>
          </w:rPr>
          <w:t xml:space="preserve"> פשוטות ונסה/י שלא להשקיע מחשבה מרובה מדי בבחירת המילים</w:t>
        </w:r>
      </w:ins>
      <w:commentRangeEnd w:id="55"/>
      <w:r w:rsidR="001E490B">
        <w:rPr>
          <w:rStyle w:val="CommentReference"/>
        </w:rPr>
        <w:commentReference w:id="55"/>
      </w:r>
      <w:ins w:id="61" w:author="תומר עוז" w:date="2020-10-07T14:19:00Z">
        <w:r w:rsidR="008810F7" w:rsidRPr="00B87BE1">
          <w:rPr>
            <w:rFonts w:asciiTheme="majorBidi" w:hAnsiTheme="majorBidi" w:cs="David"/>
            <w:highlight w:val="yellow"/>
            <w:rtl/>
          </w:rPr>
          <w:t>.</w:t>
        </w:r>
      </w:ins>
      <w:ins w:id="62" w:author="תומר עוז" w:date="2020-10-07T15:30:00Z">
        <w:r w:rsidRPr="001618CD">
          <w:rPr>
            <w:rFonts w:asciiTheme="majorBidi" w:hAnsiTheme="majorBidi" w:cs="David"/>
            <w:rtl/>
          </w:rPr>
          <w:t xml:space="preserve"> </w:t>
        </w:r>
      </w:ins>
      <w:ins w:id="63" w:author="תומר עוז" w:date="2020-10-07T15:31:00Z">
        <w:r w:rsidR="009A1684" w:rsidRPr="00B87BE1">
          <w:rPr>
            <w:rFonts w:cs="David" w:hint="eastAsia"/>
            <w:sz w:val="24"/>
            <w:szCs w:val="24"/>
            <w:highlight w:val="lightGray"/>
            <w:rtl/>
          </w:rPr>
          <w:t>לאחר</w:t>
        </w:r>
        <w:r w:rsidR="009A1684" w:rsidRPr="00B87BE1">
          <w:rPr>
            <w:rFonts w:cs="David"/>
            <w:sz w:val="24"/>
            <w:szCs w:val="24"/>
            <w:highlight w:val="lightGray"/>
            <w:rtl/>
          </w:rPr>
          <w:t xml:space="preserve"> </w:t>
        </w:r>
        <w:r w:rsidR="009A1684" w:rsidRPr="00B87BE1">
          <w:rPr>
            <w:rFonts w:cs="David" w:hint="eastAsia"/>
            <w:sz w:val="24"/>
            <w:szCs w:val="24"/>
            <w:highlight w:val="lightGray"/>
            <w:rtl/>
          </w:rPr>
          <w:t>שהבחנת</w:t>
        </w:r>
        <w:r w:rsidR="009A1684" w:rsidRPr="00B87BE1">
          <w:rPr>
            <w:rFonts w:cs="David"/>
            <w:sz w:val="24"/>
            <w:szCs w:val="24"/>
            <w:highlight w:val="lightGray"/>
            <w:rtl/>
          </w:rPr>
          <w:t xml:space="preserve"> </w:t>
        </w:r>
      </w:ins>
      <w:ins w:id="64" w:author="תומר עוז" w:date="2020-10-07T15:32:00Z">
        <w:r w:rsidR="009A1684">
          <w:rPr>
            <w:rFonts w:cs="David" w:hint="cs"/>
            <w:sz w:val="24"/>
            <w:szCs w:val="24"/>
            <w:highlight w:val="lightGray"/>
            <w:rtl/>
          </w:rPr>
          <w:t xml:space="preserve">במשפט או </w:t>
        </w:r>
      </w:ins>
      <w:ins w:id="65" w:author="תומר עוז" w:date="2020-10-07T15:31:00Z">
        <w:r w:rsidR="009A1684" w:rsidRPr="00B87BE1">
          <w:rPr>
            <w:rFonts w:cs="David"/>
            <w:sz w:val="24"/>
            <w:szCs w:val="24"/>
            <w:highlight w:val="lightGray"/>
            <w:rtl/>
          </w:rPr>
          <w:t xml:space="preserve">בדבר מה </w:t>
        </w:r>
      </w:ins>
      <w:ins w:id="66" w:author="תומר עוז" w:date="2020-10-07T15:32:00Z">
        <w:r w:rsidR="009A1684">
          <w:rPr>
            <w:rFonts w:cs="David" w:hint="cs"/>
            <w:sz w:val="24"/>
            <w:szCs w:val="24"/>
            <w:highlight w:val="lightGray"/>
            <w:rtl/>
          </w:rPr>
          <w:t xml:space="preserve">אחר </w:t>
        </w:r>
      </w:ins>
      <w:ins w:id="67" w:author="תומר עוז" w:date="2020-10-07T15:31:00Z">
        <w:r w:rsidR="009A1684" w:rsidRPr="009A1684">
          <w:rPr>
            <w:rFonts w:cs="David"/>
            <w:sz w:val="24"/>
            <w:szCs w:val="24"/>
            <w:highlight w:val="yellow"/>
            <w:rtl/>
          </w:rPr>
          <w:t xml:space="preserve">והכרת בו באמצעות </w:t>
        </w:r>
        <w:r w:rsidR="009A1684" w:rsidRPr="009A1684">
          <w:rPr>
            <w:rFonts w:cs="David" w:hint="eastAsia"/>
            <w:sz w:val="24"/>
            <w:szCs w:val="24"/>
            <w:highlight w:val="yellow"/>
            <w:rtl/>
          </w:rPr>
          <w:t>מילה</w:t>
        </w:r>
        <w:r w:rsidR="009A1684" w:rsidRPr="009A1684">
          <w:rPr>
            <w:rFonts w:cs="David"/>
            <w:sz w:val="24"/>
            <w:szCs w:val="24"/>
            <w:highlight w:val="yellow"/>
            <w:rtl/>
          </w:rPr>
          <w:t xml:space="preserve"> </w:t>
        </w:r>
        <w:r w:rsidR="009A1684" w:rsidRPr="009A1684">
          <w:rPr>
            <w:rFonts w:cs="David" w:hint="eastAsia"/>
            <w:sz w:val="24"/>
            <w:szCs w:val="24"/>
            <w:highlight w:val="yellow"/>
            <w:rtl/>
          </w:rPr>
          <w:t>או</w:t>
        </w:r>
        <w:r w:rsidR="009A1684" w:rsidRPr="009A1684">
          <w:rPr>
            <w:rFonts w:cs="David"/>
            <w:sz w:val="24"/>
            <w:szCs w:val="24"/>
            <w:highlight w:val="yellow"/>
            <w:rtl/>
          </w:rPr>
          <w:t xml:space="preserve"> </w:t>
        </w:r>
        <w:r w:rsidR="009A1684" w:rsidRPr="009A1684">
          <w:rPr>
            <w:rFonts w:cs="David" w:hint="eastAsia"/>
            <w:sz w:val="24"/>
            <w:szCs w:val="24"/>
            <w:highlight w:val="yellow"/>
            <w:rtl/>
          </w:rPr>
          <w:t>שתיים</w:t>
        </w:r>
      </w:ins>
      <w:r w:rsidR="009A1684" w:rsidRPr="00B87BE1">
        <w:rPr>
          <w:rFonts w:cs="David"/>
          <w:sz w:val="24"/>
          <w:szCs w:val="24"/>
          <w:highlight w:val="lightGray"/>
          <w:rtl/>
        </w:rPr>
        <w:t xml:space="preserve">, </w:t>
      </w:r>
      <w:r w:rsidR="009A1684" w:rsidRPr="00B87BE1">
        <w:rPr>
          <w:rFonts w:cs="David" w:hint="eastAsia"/>
          <w:sz w:val="24"/>
          <w:szCs w:val="24"/>
          <w:highlight w:val="lightGray"/>
          <w:rtl/>
        </w:rPr>
        <w:t>תחזיר</w:t>
      </w:r>
      <w:r w:rsidR="009A1684" w:rsidRPr="00B87BE1">
        <w:rPr>
          <w:rFonts w:cs="David"/>
          <w:sz w:val="24"/>
          <w:szCs w:val="24"/>
          <w:highlight w:val="lightGray"/>
          <w:rtl/>
        </w:rPr>
        <w:t xml:space="preserve">/י את תשומת הלב אל </w:t>
      </w:r>
      <w:commentRangeEnd w:id="60"/>
      <w:r w:rsidR="00AD6A98">
        <w:rPr>
          <w:rStyle w:val="CommentReference"/>
        </w:rPr>
        <w:commentReference w:id="60"/>
      </w:r>
      <w:ins w:id="68" w:author="תומר עוז" w:date="2020-10-07T15:31:00Z">
        <w:r w:rsidR="009A1684" w:rsidRPr="00B87BE1">
          <w:rPr>
            <w:rFonts w:cs="David" w:hint="eastAsia"/>
            <w:sz w:val="24"/>
            <w:szCs w:val="24"/>
            <w:highlight w:val="lightGray"/>
            <w:rtl/>
          </w:rPr>
          <w:t>תנועת</w:t>
        </w:r>
        <w:r w:rsidR="009A1684" w:rsidRPr="00B87BE1">
          <w:rPr>
            <w:rFonts w:cs="David"/>
            <w:sz w:val="24"/>
            <w:szCs w:val="24"/>
            <w:highlight w:val="lightGray"/>
            <w:rtl/>
          </w:rPr>
          <w:t xml:space="preserve"> הבטן </w:t>
        </w:r>
        <w:r w:rsidR="009A1684" w:rsidRPr="00B87BE1">
          <w:rPr>
            <w:rFonts w:cs="David" w:hint="eastAsia"/>
            <w:sz w:val="24"/>
            <w:szCs w:val="24"/>
            <w:highlight w:val="lightGray"/>
            <w:rtl/>
          </w:rPr>
          <w:t>ודווח</w:t>
        </w:r>
        <w:r w:rsidR="009A1684" w:rsidRPr="00B87BE1">
          <w:rPr>
            <w:rFonts w:cs="David"/>
            <w:sz w:val="24"/>
            <w:szCs w:val="24"/>
            <w:highlight w:val="lightGray"/>
            <w:rtl/>
          </w:rPr>
          <w:t>/י על</w:t>
        </w:r>
        <w:r w:rsidR="009A1684" w:rsidRPr="00B87BE1">
          <w:rPr>
            <w:rFonts w:cs="David" w:hint="eastAsia"/>
            <w:sz w:val="24"/>
            <w:szCs w:val="24"/>
            <w:highlight w:val="lightGray"/>
            <w:rtl/>
          </w:rPr>
          <w:t>יה</w:t>
        </w:r>
        <w:r w:rsidR="009A1684" w:rsidRPr="00B87BE1">
          <w:rPr>
            <w:rFonts w:cs="David"/>
            <w:sz w:val="24"/>
            <w:szCs w:val="24"/>
            <w:highlight w:val="lightGray"/>
            <w:rtl/>
          </w:rPr>
          <w:t xml:space="preserve"> באמצעות לחיצות הכפתור, אך אם קלטת דבר מה נוסף - תחושה, רגש או מחשבה – </w:t>
        </w:r>
        <w:r w:rsidR="009A1684" w:rsidRPr="00B87BE1">
          <w:rPr>
            <w:rFonts w:cs="David" w:hint="eastAsia"/>
            <w:sz w:val="24"/>
            <w:szCs w:val="24"/>
            <w:highlight w:val="lightGray"/>
            <w:rtl/>
          </w:rPr>
          <w:t>אל</w:t>
        </w:r>
        <w:r w:rsidR="009A1684" w:rsidRPr="00B87BE1">
          <w:rPr>
            <w:rFonts w:cs="David"/>
            <w:sz w:val="24"/>
            <w:szCs w:val="24"/>
            <w:highlight w:val="lightGray"/>
            <w:rtl/>
          </w:rPr>
          <w:t xml:space="preserve"> </w:t>
        </w:r>
        <w:r w:rsidR="009A1684" w:rsidRPr="00B87BE1">
          <w:rPr>
            <w:rFonts w:cs="David" w:hint="eastAsia"/>
            <w:sz w:val="24"/>
            <w:szCs w:val="24"/>
            <w:highlight w:val="lightGray"/>
            <w:rtl/>
          </w:rPr>
          <w:t>תחזיר</w:t>
        </w:r>
        <w:r w:rsidR="009A1684" w:rsidRPr="00B87BE1">
          <w:rPr>
            <w:rFonts w:cs="David"/>
            <w:sz w:val="24"/>
            <w:szCs w:val="24"/>
            <w:highlight w:val="lightGray"/>
            <w:rtl/>
          </w:rPr>
          <w:t xml:space="preserve">/י את תשומת הלב </w:t>
        </w:r>
        <w:r w:rsidR="009A1684" w:rsidRPr="00B87BE1">
          <w:rPr>
            <w:rFonts w:cs="David" w:hint="eastAsia"/>
            <w:sz w:val="24"/>
            <w:szCs w:val="24"/>
            <w:highlight w:val="lightGray"/>
            <w:rtl/>
          </w:rPr>
          <w:t>אל</w:t>
        </w:r>
        <w:r w:rsidR="009A1684" w:rsidRPr="00B87BE1">
          <w:rPr>
            <w:rFonts w:cs="David"/>
            <w:sz w:val="24"/>
            <w:szCs w:val="24"/>
            <w:highlight w:val="lightGray"/>
            <w:rtl/>
          </w:rPr>
          <w:t xml:space="preserve"> הבטן, </w:t>
        </w:r>
        <w:r w:rsidR="009A1684" w:rsidRPr="00B87BE1">
          <w:rPr>
            <w:rFonts w:cs="David"/>
            <w:sz w:val="24"/>
            <w:szCs w:val="24"/>
            <w:highlight w:val="lightGray"/>
            <w:rtl/>
          </w:rPr>
          <w:lastRenderedPageBreak/>
          <w:t xml:space="preserve">אלא </w:t>
        </w:r>
        <w:r w:rsidR="009A1684" w:rsidRPr="00B87BE1">
          <w:rPr>
            <w:rFonts w:cs="David" w:hint="eastAsia"/>
            <w:sz w:val="24"/>
            <w:szCs w:val="24"/>
            <w:highlight w:val="lightGray"/>
            <w:rtl/>
          </w:rPr>
          <w:t>הפנה</w:t>
        </w:r>
        <w:r w:rsidR="009A1684" w:rsidRPr="00B87BE1">
          <w:rPr>
            <w:rFonts w:cs="David"/>
            <w:sz w:val="24"/>
            <w:szCs w:val="24"/>
            <w:highlight w:val="lightGray"/>
            <w:rtl/>
          </w:rPr>
          <w:t xml:space="preserve">/י </w:t>
        </w:r>
        <w:r w:rsidR="009A1684" w:rsidRPr="00B87BE1">
          <w:rPr>
            <w:rFonts w:cs="David" w:hint="eastAsia"/>
            <w:sz w:val="24"/>
            <w:szCs w:val="24"/>
            <w:highlight w:val="lightGray"/>
            <w:rtl/>
          </w:rPr>
          <w:t>אותה</w:t>
        </w:r>
        <w:r w:rsidR="009A1684" w:rsidRPr="00B87BE1">
          <w:rPr>
            <w:rFonts w:cs="David"/>
            <w:sz w:val="24"/>
            <w:szCs w:val="24"/>
            <w:highlight w:val="lightGray"/>
            <w:rtl/>
          </w:rPr>
          <w:t xml:space="preserve"> </w:t>
        </w:r>
        <w:r w:rsidR="009A1684" w:rsidRPr="00B87BE1">
          <w:rPr>
            <w:rFonts w:cs="David" w:hint="eastAsia"/>
            <w:sz w:val="24"/>
            <w:szCs w:val="24"/>
            <w:highlight w:val="lightGray"/>
            <w:rtl/>
          </w:rPr>
          <w:t>אל</w:t>
        </w:r>
        <w:r w:rsidR="009A1684" w:rsidRPr="00B87BE1">
          <w:rPr>
            <w:rFonts w:cs="David"/>
            <w:sz w:val="24"/>
            <w:szCs w:val="24"/>
            <w:highlight w:val="lightGray"/>
            <w:rtl/>
          </w:rPr>
          <w:t xml:space="preserve"> </w:t>
        </w:r>
        <w:r w:rsidR="009A1684" w:rsidRPr="00B87BE1">
          <w:rPr>
            <w:rFonts w:cs="David" w:hint="eastAsia"/>
            <w:sz w:val="24"/>
            <w:szCs w:val="24"/>
            <w:highlight w:val="lightGray"/>
            <w:rtl/>
          </w:rPr>
          <w:t>הדבר</w:t>
        </w:r>
        <w:r w:rsidR="009A1684" w:rsidRPr="00B87BE1">
          <w:rPr>
            <w:rFonts w:cs="David"/>
            <w:sz w:val="24"/>
            <w:szCs w:val="24"/>
            <w:highlight w:val="lightGray"/>
            <w:rtl/>
          </w:rPr>
          <w:t xml:space="preserve"> </w:t>
        </w:r>
        <w:r w:rsidR="009A1684" w:rsidRPr="00B87BE1">
          <w:rPr>
            <w:rFonts w:cs="David" w:hint="eastAsia"/>
            <w:sz w:val="24"/>
            <w:szCs w:val="24"/>
            <w:highlight w:val="lightGray"/>
            <w:rtl/>
          </w:rPr>
          <w:t>שאותו</w:t>
        </w:r>
        <w:r w:rsidR="009A1684" w:rsidRPr="00B87BE1">
          <w:rPr>
            <w:rFonts w:cs="David"/>
            <w:sz w:val="24"/>
            <w:szCs w:val="24"/>
            <w:highlight w:val="lightGray"/>
            <w:rtl/>
          </w:rPr>
          <w:t xml:space="preserve"> </w:t>
        </w:r>
        <w:r w:rsidR="009A1684" w:rsidRPr="00B87BE1">
          <w:rPr>
            <w:rFonts w:cs="David" w:hint="eastAsia"/>
            <w:sz w:val="24"/>
            <w:szCs w:val="24"/>
            <w:highlight w:val="lightGray"/>
            <w:rtl/>
          </w:rPr>
          <w:t>קלטת</w:t>
        </w:r>
        <w:r w:rsidR="009A1684" w:rsidRPr="00B87BE1">
          <w:rPr>
            <w:rFonts w:cs="David"/>
            <w:sz w:val="24"/>
            <w:szCs w:val="24"/>
            <w:highlight w:val="lightGray"/>
            <w:rtl/>
          </w:rPr>
          <w:t xml:space="preserve"> </w:t>
        </w:r>
        <w:r w:rsidR="009A1684" w:rsidRPr="009A1684">
          <w:rPr>
            <w:rFonts w:cs="David"/>
            <w:sz w:val="24"/>
            <w:szCs w:val="24"/>
            <w:highlight w:val="yellow"/>
            <w:rtl/>
          </w:rPr>
          <w:t xml:space="preserve">ותכיר/י בו באמצעות </w:t>
        </w:r>
        <w:r w:rsidR="009A1684" w:rsidRPr="009A1684">
          <w:rPr>
            <w:rFonts w:cs="David" w:hint="eastAsia"/>
            <w:sz w:val="24"/>
            <w:szCs w:val="24"/>
            <w:highlight w:val="yellow"/>
            <w:rtl/>
          </w:rPr>
          <w:t>מילה</w:t>
        </w:r>
        <w:r w:rsidR="009A1684" w:rsidRPr="009A1684">
          <w:rPr>
            <w:rFonts w:cs="David"/>
            <w:sz w:val="24"/>
            <w:szCs w:val="24"/>
            <w:highlight w:val="yellow"/>
            <w:rtl/>
          </w:rPr>
          <w:t xml:space="preserve"> </w:t>
        </w:r>
        <w:r w:rsidR="009A1684" w:rsidRPr="009A1684">
          <w:rPr>
            <w:rFonts w:cs="David" w:hint="eastAsia"/>
            <w:sz w:val="24"/>
            <w:szCs w:val="24"/>
            <w:highlight w:val="yellow"/>
            <w:rtl/>
          </w:rPr>
          <w:t>או</w:t>
        </w:r>
        <w:r w:rsidR="009A1684" w:rsidRPr="009A1684">
          <w:rPr>
            <w:rFonts w:cs="David"/>
            <w:sz w:val="24"/>
            <w:szCs w:val="24"/>
            <w:highlight w:val="yellow"/>
            <w:rtl/>
          </w:rPr>
          <w:t xml:space="preserve"> </w:t>
        </w:r>
        <w:r w:rsidR="009A1684" w:rsidRPr="009A1684">
          <w:rPr>
            <w:rFonts w:cs="David" w:hint="eastAsia"/>
            <w:sz w:val="24"/>
            <w:szCs w:val="24"/>
            <w:highlight w:val="yellow"/>
            <w:rtl/>
          </w:rPr>
          <w:t>שתיים</w:t>
        </w:r>
        <w:r w:rsidR="009A1684" w:rsidRPr="00B87BE1">
          <w:rPr>
            <w:rFonts w:cs="David"/>
            <w:sz w:val="24"/>
            <w:szCs w:val="24"/>
            <w:highlight w:val="lightGray"/>
            <w:rtl/>
          </w:rPr>
          <w:t xml:space="preserve">. </w:t>
        </w:r>
        <w:r w:rsidR="009A1684" w:rsidRPr="00B87BE1">
          <w:rPr>
            <w:rFonts w:asciiTheme="majorBidi" w:hAnsiTheme="majorBidi" w:cs="David" w:hint="eastAsia"/>
            <w:sz w:val="24"/>
            <w:szCs w:val="24"/>
            <w:highlight w:val="lightGray"/>
            <w:rtl/>
          </w:rPr>
          <w:t>אל</w:t>
        </w:r>
        <w:r w:rsidR="009A1684" w:rsidRPr="00B87BE1">
          <w:rPr>
            <w:rFonts w:asciiTheme="majorBidi" w:hAnsiTheme="majorBidi" w:cs="David"/>
            <w:sz w:val="24"/>
            <w:szCs w:val="24"/>
            <w:highlight w:val="lightGray"/>
            <w:rtl/>
          </w:rPr>
          <w:t xml:space="preserve"> תשכח/י ללחוץ על הכפתור בכל פעם </w:t>
        </w:r>
        <w:r w:rsidR="009A1684" w:rsidRPr="00B87BE1">
          <w:rPr>
            <w:rFonts w:cs="David" w:hint="eastAsia"/>
            <w:sz w:val="24"/>
            <w:szCs w:val="24"/>
            <w:highlight w:val="lightGray"/>
            <w:rtl/>
          </w:rPr>
          <w:t>שאת</w:t>
        </w:r>
        <w:r w:rsidR="009A1684" w:rsidRPr="00B87BE1">
          <w:rPr>
            <w:rFonts w:cs="David"/>
            <w:sz w:val="24"/>
            <w:szCs w:val="24"/>
            <w:highlight w:val="lightGray"/>
            <w:rtl/>
          </w:rPr>
          <w:t xml:space="preserve">/ה </w:t>
        </w:r>
        <w:r w:rsidR="009A1684" w:rsidRPr="00B87BE1">
          <w:rPr>
            <w:rFonts w:cs="David" w:hint="eastAsia"/>
            <w:sz w:val="24"/>
            <w:szCs w:val="24"/>
            <w:highlight w:val="lightGray"/>
            <w:rtl/>
          </w:rPr>
          <w:t>שם</w:t>
        </w:r>
        <w:r w:rsidR="009A1684" w:rsidRPr="00B87BE1">
          <w:rPr>
            <w:rFonts w:cs="David"/>
            <w:sz w:val="24"/>
            <w:szCs w:val="24"/>
            <w:highlight w:val="lightGray"/>
            <w:rtl/>
          </w:rPr>
          <w:t xml:space="preserve">/ה </w:t>
        </w:r>
        <w:r w:rsidR="009A1684" w:rsidRPr="00B87BE1">
          <w:rPr>
            <w:rFonts w:cs="David" w:hint="eastAsia"/>
            <w:sz w:val="24"/>
            <w:szCs w:val="24"/>
            <w:highlight w:val="lightGray"/>
            <w:rtl/>
          </w:rPr>
          <w:t>לב</w:t>
        </w:r>
        <w:r w:rsidR="009A1684" w:rsidRPr="00B87BE1">
          <w:rPr>
            <w:rFonts w:cs="David"/>
            <w:sz w:val="24"/>
            <w:szCs w:val="24"/>
            <w:highlight w:val="lightGray"/>
            <w:rtl/>
          </w:rPr>
          <w:t xml:space="preserve"> </w:t>
        </w:r>
        <w:r w:rsidR="009A1684" w:rsidRPr="00B87BE1">
          <w:rPr>
            <w:rFonts w:cs="David" w:hint="eastAsia"/>
            <w:sz w:val="24"/>
            <w:szCs w:val="24"/>
            <w:highlight w:val="lightGray"/>
            <w:rtl/>
          </w:rPr>
          <w:t>לעלייה</w:t>
        </w:r>
        <w:r w:rsidR="009A1684" w:rsidRPr="00B87BE1">
          <w:rPr>
            <w:rFonts w:cs="David"/>
            <w:sz w:val="24"/>
            <w:szCs w:val="24"/>
            <w:highlight w:val="lightGray"/>
            <w:rtl/>
          </w:rPr>
          <w:t xml:space="preserve"> </w:t>
        </w:r>
        <w:r w:rsidR="009A1684" w:rsidRPr="00B87BE1">
          <w:rPr>
            <w:rFonts w:cs="David" w:hint="eastAsia"/>
            <w:sz w:val="24"/>
            <w:szCs w:val="24"/>
            <w:highlight w:val="lightGray"/>
            <w:rtl/>
          </w:rPr>
          <w:t>או</w:t>
        </w:r>
        <w:r w:rsidR="009A1684" w:rsidRPr="00B87BE1">
          <w:rPr>
            <w:rFonts w:cs="David"/>
            <w:sz w:val="24"/>
            <w:szCs w:val="24"/>
            <w:highlight w:val="lightGray"/>
            <w:rtl/>
          </w:rPr>
          <w:t xml:space="preserve"> </w:t>
        </w:r>
        <w:r w:rsidR="009A1684" w:rsidRPr="00B87BE1">
          <w:rPr>
            <w:rFonts w:cs="David" w:hint="eastAsia"/>
            <w:sz w:val="24"/>
            <w:szCs w:val="24"/>
            <w:highlight w:val="lightGray"/>
            <w:rtl/>
          </w:rPr>
          <w:t>לירידה</w:t>
        </w:r>
        <w:r w:rsidR="009A1684" w:rsidRPr="00B87BE1">
          <w:rPr>
            <w:rFonts w:cs="David"/>
            <w:sz w:val="24"/>
            <w:szCs w:val="24"/>
            <w:highlight w:val="lightGray"/>
            <w:rtl/>
          </w:rPr>
          <w:t xml:space="preserve"> </w:t>
        </w:r>
        <w:r w:rsidR="009A1684" w:rsidRPr="00B87BE1">
          <w:rPr>
            <w:rFonts w:cs="David" w:hint="eastAsia"/>
            <w:sz w:val="24"/>
            <w:szCs w:val="24"/>
            <w:highlight w:val="lightGray"/>
            <w:rtl/>
          </w:rPr>
          <w:t>של</w:t>
        </w:r>
        <w:r w:rsidR="009A1684" w:rsidRPr="00B87BE1">
          <w:rPr>
            <w:rFonts w:cs="David"/>
            <w:sz w:val="24"/>
            <w:szCs w:val="24"/>
            <w:highlight w:val="lightGray"/>
            <w:rtl/>
          </w:rPr>
          <w:t xml:space="preserve"> </w:t>
        </w:r>
        <w:r w:rsidR="009A1684" w:rsidRPr="00B87BE1">
          <w:rPr>
            <w:rFonts w:cs="David" w:hint="eastAsia"/>
            <w:sz w:val="24"/>
            <w:szCs w:val="24"/>
            <w:highlight w:val="lightGray"/>
            <w:rtl/>
          </w:rPr>
          <w:t>הבטן</w:t>
        </w:r>
        <w:r w:rsidR="009A1684" w:rsidRPr="00B87BE1">
          <w:rPr>
            <w:rFonts w:cs="David"/>
            <w:sz w:val="24"/>
            <w:szCs w:val="24"/>
            <w:highlight w:val="lightGray"/>
            <w:rtl/>
          </w:rPr>
          <w:t xml:space="preserve">, </w:t>
        </w:r>
        <w:r w:rsidR="009A1684" w:rsidRPr="00B87BE1">
          <w:rPr>
            <w:rFonts w:cs="David" w:hint="eastAsia"/>
            <w:sz w:val="24"/>
            <w:szCs w:val="24"/>
            <w:highlight w:val="lightGray"/>
            <w:rtl/>
          </w:rPr>
          <w:t>אך</w:t>
        </w:r>
        <w:r w:rsidR="009A1684" w:rsidRPr="00B87BE1">
          <w:rPr>
            <w:rFonts w:asciiTheme="majorBidi" w:hAnsiTheme="majorBidi" w:cs="David"/>
            <w:sz w:val="24"/>
            <w:szCs w:val="24"/>
            <w:highlight w:val="lightGray"/>
            <w:rtl/>
          </w:rPr>
          <w:t xml:space="preserve"> אל תלחץ/י עליו </w:t>
        </w:r>
        <w:r w:rsidR="009A1684" w:rsidRPr="00B87BE1">
          <w:rPr>
            <w:rFonts w:cs="David" w:hint="eastAsia"/>
            <w:sz w:val="24"/>
            <w:szCs w:val="24"/>
            <w:highlight w:val="lightGray"/>
            <w:rtl/>
          </w:rPr>
          <w:t>כאשר</w:t>
        </w:r>
        <w:r w:rsidR="009A1684" w:rsidRPr="00B87BE1">
          <w:rPr>
            <w:rFonts w:cs="David"/>
            <w:sz w:val="24"/>
            <w:szCs w:val="24"/>
            <w:highlight w:val="lightGray"/>
            <w:rtl/>
          </w:rPr>
          <w:t xml:space="preserve"> </w:t>
        </w:r>
        <w:r w:rsidR="009A1684" w:rsidRPr="00B87BE1">
          <w:rPr>
            <w:rFonts w:cs="David" w:hint="eastAsia"/>
            <w:sz w:val="24"/>
            <w:szCs w:val="24"/>
            <w:highlight w:val="lightGray"/>
            <w:rtl/>
          </w:rPr>
          <w:t>תשומת</w:t>
        </w:r>
        <w:r w:rsidR="009A1684" w:rsidRPr="00B87BE1">
          <w:rPr>
            <w:rFonts w:cs="David"/>
            <w:sz w:val="24"/>
            <w:szCs w:val="24"/>
            <w:highlight w:val="lightGray"/>
            <w:rtl/>
          </w:rPr>
          <w:t xml:space="preserve"> </w:t>
        </w:r>
        <w:r w:rsidR="009A1684" w:rsidRPr="00B87BE1">
          <w:rPr>
            <w:rFonts w:cs="David" w:hint="eastAsia"/>
            <w:sz w:val="24"/>
            <w:szCs w:val="24"/>
            <w:highlight w:val="lightGray"/>
            <w:rtl/>
          </w:rPr>
          <w:t>ליבך</w:t>
        </w:r>
        <w:r w:rsidR="009A1684" w:rsidRPr="00B87BE1">
          <w:rPr>
            <w:rFonts w:cs="David"/>
            <w:sz w:val="24"/>
            <w:szCs w:val="24"/>
            <w:highlight w:val="lightGray"/>
            <w:rtl/>
          </w:rPr>
          <w:t xml:space="preserve"> </w:t>
        </w:r>
        <w:r w:rsidR="009A1684" w:rsidRPr="00B87BE1">
          <w:rPr>
            <w:rFonts w:cs="David" w:hint="eastAsia"/>
            <w:sz w:val="24"/>
            <w:szCs w:val="24"/>
            <w:highlight w:val="lightGray"/>
            <w:rtl/>
          </w:rPr>
          <w:t>מוסחת</w:t>
        </w:r>
        <w:r w:rsidR="009A1684" w:rsidRPr="00B87BE1">
          <w:rPr>
            <w:rFonts w:cs="David"/>
            <w:sz w:val="24"/>
            <w:szCs w:val="24"/>
            <w:highlight w:val="lightGray"/>
            <w:rtl/>
          </w:rPr>
          <w:t xml:space="preserve">, </w:t>
        </w:r>
        <w:r w:rsidR="009A1684" w:rsidRPr="00B87BE1">
          <w:rPr>
            <w:rFonts w:cs="David" w:hint="eastAsia"/>
            <w:sz w:val="24"/>
            <w:szCs w:val="24"/>
            <w:highlight w:val="lightGray"/>
            <w:rtl/>
          </w:rPr>
          <w:t>או</w:t>
        </w:r>
        <w:r w:rsidR="009A1684" w:rsidRPr="00B87BE1">
          <w:rPr>
            <w:rFonts w:cs="David"/>
            <w:sz w:val="24"/>
            <w:szCs w:val="24"/>
            <w:highlight w:val="lightGray"/>
            <w:rtl/>
          </w:rPr>
          <w:t xml:space="preserve"> </w:t>
        </w:r>
        <w:r w:rsidR="009A1684" w:rsidRPr="00B87BE1">
          <w:rPr>
            <w:rFonts w:cs="David" w:hint="eastAsia"/>
            <w:sz w:val="24"/>
            <w:szCs w:val="24"/>
            <w:highlight w:val="lightGray"/>
            <w:rtl/>
          </w:rPr>
          <w:t>כאשר</w:t>
        </w:r>
        <w:r w:rsidR="009A1684" w:rsidRPr="00B87BE1">
          <w:rPr>
            <w:rFonts w:cs="David"/>
            <w:sz w:val="24"/>
            <w:szCs w:val="24"/>
            <w:highlight w:val="lightGray"/>
            <w:rtl/>
          </w:rPr>
          <w:t xml:space="preserve"> </w:t>
        </w:r>
        <w:r w:rsidR="009A1684" w:rsidRPr="00B87BE1">
          <w:rPr>
            <w:rFonts w:cs="David" w:hint="eastAsia"/>
            <w:sz w:val="24"/>
            <w:szCs w:val="24"/>
            <w:highlight w:val="lightGray"/>
            <w:rtl/>
          </w:rPr>
          <w:t>את</w:t>
        </w:r>
        <w:r w:rsidR="009A1684" w:rsidRPr="00B87BE1">
          <w:rPr>
            <w:rFonts w:cs="David"/>
            <w:sz w:val="24"/>
            <w:szCs w:val="24"/>
            <w:highlight w:val="lightGray"/>
            <w:rtl/>
          </w:rPr>
          <w:t xml:space="preserve">/ה </w:t>
        </w:r>
        <w:r w:rsidR="009A1684" w:rsidRPr="00B87BE1">
          <w:rPr>
            <w:rFonts w:cs="David" w:hint="eastAsia"/>
            <w:sz w:val="24"/>
            <w:szCs w:val="24"/>
            <w:highlight w:val="lightGray"/>
            <w:rtl/>
          </w:rPr>
          <w:t>מפנה</w:t>
        </w:r>
        <w:r w:rsidR="009A1684" w:rsidRPr="00B87BE1">
          <w:rPr>
            <w:rFonts w:cs="David"/>
            <w:sz w:val="24"/>
            <w:szCs w:val="24"/>
            <w:highlight w:val="lightGray"/>
            <w:rtl/>
          </w:rPr>
          <w:t xml:space="preserve"> </w:t>
        </w:r>
        <w:r w:rsidR="009A1684" w:rsidRPr="00B87BE1">
          <w:rPr>
            <w:rFonts w:cs="David" w:hint="eastAsia"/>
            <w:sz w:val="24"/>
            <w:szCs w:val="24"/>
            <w:highlight w:val="lightGray"/>
            <w:rtl/>
          </w:rPr>
          <w:t>את</w:t>
        </w:r>
        <w:r w:rsidR="009A1684" w:rsidRPr="00B87BE1">
          <w:rPr>
            <w:rFonts w:cs="David"/>
            <w:sz w:val="24"/>
            <w:szCs w:val="24"/>
            <w:highlight w:val="lightGray"/>
            <w:rtl/>
          </w:rPr>
          <w:t xml:space="preserve"> </w:t>
        </w:r>
        <w:r w:rsidR="009A1684" w:rsidRPr="00B87BE1">
          <w:rPr>
            <w:rFonts w:cs="David" w:hint="eastAsia"/>
            <w:sz w:val="24"/>
            <w:szCs w:val="24"/>
            <w:highlight w:val="lightGray"/>
            <w:rtl/>
          </w:rPr>
          <w:t>תשומת</w:t>
        </w:r>
        <w:r w:rsidR="009A1684" w:rsidRPr="00B87BE1">
          <w:rPr>
            <w:rFonts w:cs="David"/>
            <w:sz w:val="24"/>
            <w:szCs w:val="24"/>
            <w:highlight w:val="lightGray"/>
            <w:rtl/>
          </w:rPr>
          <w:t xml:space="preserve"> </w:t>
        </w:r>
        <w:r w:rsidR="009A1684" w:rsidRPr="00B87BE1">
          <w:rPr>
            <w:rFonts w:cs="David" w:hint="eastAsia"/>
            <w:sz w:val="24"/>
            <w:szCs w:val="24"/>
            <w:highlight w:val="lightGray"/>
            <w:rtl/>
          </w:rPr>
          <w:t>ליבך</w:t>
        </w:r>
        <w:r w:rsidR="009A1684" w:rsidRPr="00B87BE1">
          <w:rPr>
            <w:rFonts w:cs="David"/>
            <w:sz w:val="24"/>
            <w:szCs w:val="24"/>
            <w:highlight w:val="lightGray"/>
            <w:rtl/>
          </w:rPr>
          <w:t xml:space="preserve"> </w:t>
        </w:r>
        <w:r w:rsidR="009A1684" w:rsidRPr="00B87BE1">
          <w:rPr>
            <w:rFonts w:cs="David" w:hint="eastAsia"/>
            <w:sz w:val="24"/>
            <w:szCs w:val="24"/>
            <w:highlight w:val="lightGray"/>
            <w:rtl/>
          </w:rPr>
          <w:t>לחושים</w:t>
        </w:r>
        <w:r w:rsidR="009A1684" w:rsidRPr="00B87BE1">
          <w:rPr>
            <w:rFonts w:cs="David"/>
            <w:sz w:val="24"/>
            <w:szCs w:val="24"/>
            <w:highlight w:val="lightGray"/>
            <w:rtl/>
          </w:rPr>
          <w:t xml:space="preserve">, </w:t>
        </w:r>
        <w:r w:rsidR="009A1684" w:rsidRPr="00B87BE1">
          <w:rPr>
            <w:rFonts w:cs="David" w:hint="eastAsia"/>
            <w:sz w:val="24"/>
            <w:szCs w:val="24"/>
            <w:highlight w:val="lightGray"/>
            <w:rtl/>
          </w:rPr>
          <w:t>לתחושות</w:t>
        </w:r>
        <w:r w:rsidR="009A1684" w:rsidRPr="00B87BE1">
          <w:rPr>
            <w:rFonts w:cs="David"/>
            <w:sz w:val="24"/>
            <w:szCs w:val="24"/>
            <w:highlight w:val="lightGray"/>
            <w:rtl/>
          </w:rPr>
          <w:t xml:space="preserve">, </w:t>
        </w:r>
        <w:r w:rsidR="009A1684" w:rsidRPr="00B87BE1">
          <w:rPr>
            <w:rFonts w:cs="David" w:hint="eastAsia"/>
            <w:sz w:val="24"/>
            <w:szCs w:val="24"/>
            <w:highlight w:val="lightGray"/>
            <w:rtl/>
          </w:rPr>
          <w:t>רגשות</w:t>
        </w:r>
        <w:r w:rsidR="009A1684" w:rsidRPr="00B87BE1">
          <w:rPr>
            <w:rFonts w:cs="David"/>
            <w:sz w:val="24"/>
            <w:szCs w:val="24"/>
            <w:highlight w:val="lightGray"/>
            <w:rtl/>
          </w:rPr>
          <w:t xml:space="preserve"> </w:t>
        </w:r>
        <w:r w:rsidR="009A1684" w:rsidRPr="00B87BE1">
          <w:rPr>
            <w:rFonts w:cs="David" w:hint="eastAsia"/>
            <w:sz w:val="24"/>
            <w:szCs w:val="24"/>
            <w:highlight w:val="lightGray"/>
            <w:rtl/>
          </w:rPr>
          <w:t>או</w:t>
        </w:r>
        <w:r w:rsidR="009A1684" w:rsidRPr="00B87BE1">
          <w:rPr>
            <w:rFonts w:cs="David"/>
            <w:sz w:val="24"/>
            <w:szCs w:val="24"/>
            <w:highlight w:val="lightGray"/>
            <w:rtl/>
          </w:rPr>
          <w:t xml:space="preserve"> </w:t>
        </w:r>
        <w:r w:rsidR="009A1684" w:rsidRPr="00B87BE1">
          <w:rPr>
            <w:rFonts w:cs="David" w:hint="eastAsia"/>
            <w:sz w:val="24"/>
            <w:szCs w:val="24"/>
            <w:highlight w:val="lightGray"/>
            <w:rtl/>
          </w:rPr>
          <w:t>מחשבות</w:t>
        </w:r>
        <w:r w:rsidR="009A1684" w:rsidRPr="00B87BE1">
          <w:rPr>
            <w:rFonts w:asciiTheme="majorBidi" w:hAnsiTheme="majorBidi" w:cs="David"/>
            <w:sz w:val="24"/>
            <w:szCs w:val="24"/>
            <w:highlight w:val="lightGray"/>
            <w:rtl/>
          </w:rPr>
          <w:t>.</w:t>
        </w:r>
        <w:r w:rsidR="009A1684" w:rsidRPr="00B87BE1">
          <w:rPr>
            <w:rFonts w:cs="David"/>
            <w:sz w:val="24"/>
            <w:szCs w:val="24"/>
            <w:highlight w:val="lightGray"/>
            <w:rtl/>
          </w:rPr>
          <w:t xml:space="preserve"> </w:t>
        </w:r>
      </w:ins>
      <w:ins w:id="69" w:author="תומר עוז" w:date="2020-10-07T15:30:00Z">
        <w:r w:rsidRPr="005961A4">
          <w:rPr>
            <w:rFonts w:asciiTheme="majorBidi" w:hAnsiTheme="majorBidi" w:cs="David"/>
            <w:b/>
            <w:bCs/>
            <w:u w:val="single"/>
            <w:rtl/>
          </w:rPr>
          <w:t>(ה.ק.)</w:t>
        </w:r>
        <w:r w:rsidRPr="005961A4">
          <w:rPr>
            <w:rFonts w:asciiTheme="majorBidi" w:hAnsiTheme="majorBidi" w:cs="David" w:hint="cs"/>
            <w:b/>
            <w:bCs/>
            <w:u w:val="single"/>
            <w:rtl/>
          </w:rPr>
          <w:t>.</w:t>
        </w:r>
      </w:ins>
    </w:p>
    <w:p w14:paraId="5CE50D83" w14:textId="4F1B52FF" w:rsidR="009A1684" w:rsidRPr="00B87BE1" w:rsidRDefault="008810F7" w:rsidP="00B87BE1">
      <w:pPr>
        <w:rPr>
          <w:ins w:id="70" w:author="תומר עוז" w:date="2020-10-07T14:19:00Z"/>
          <w:rFonts w:cs="David"/>
          <w:sz w:val="24"/>
          <w:szCs w:val="24"/>
          <w:highlight w:val="lightGray"/>
          <w:rtl/>
        </w:rPr>
      </w:pPr>
      <w:ins w:id="71" w:author="תומר עוז" w:date="2020-10-07T14:19:00Z">
        <w:r w:rsidRPr="005961A4">
          <w:rPr>
            <w:rFonts w:asciiTheme="majorBidi" w:hAnsiTheme="majorBidi" w:cs="David"/>
            <w:b/>
            <w:bCs/>
            <w:u w:val="single"/>
            <w:rtl/>
          </w:rPr>
          <w:t xml:space="preserve">הבחן/י בכך שכאשר את/ה </w:t>
        </w:r>
        <w:commentRangeStart w:id="72"/>
        <w:r w:rsidRPr="005961A4">
          <w:rPr>
            <w:rFonts w:asciiTheme="majorBidi" w:hAnsiTheme="majorBidi" w:cs="David"/>
            <w:b/>
            <w:bCs/>
            <w:u w:val="single"/>
            <w:rtl/>
          </w:rPr>
          <w:t>מתבונן בחוויה מסוימת ישנה אפשרות לתפוס ממנה מרחק, ולא להזדהות איתה, כלומר לא להתייחס אליה כאל חלק מעצמך (ה.ק.). בתרגיל זה נסה/י להתבונן בתחושות, ברגשות ובמחשבות כאל אירועים</w:t>
        </w:r>
        <w:r w:rsidRPr="005961A4">
          <w:rPr>
            <w:rFonts w:asciiTheme="majorBidi" w:hAnsiTheme="majorBidi" w:cs="David" w:hint="cs"/>
            <w:b/>
            <w:bCs/>
            <w:u w:val="single"/>
            <w:rtl/>
          </w:rPr>
          <w:t xml:space="preserve"> </w:t>
        </w:r>
        <w:r w:rsidRPr="005961A4">
          <w:rPr>
            <w:rFonts w:asciiTheme="majorBidi" w:hAnsiTheme="majorBidi" w:cs="David"/>
            <w:b/>
            <w:bCs/>
            <w:u w:val="single"/>
            <w:rtl/>
          </w:rPr>
          <w:t>רחוקים ממך, כאל אירועים</w:t>
        </w:r>
        <w:r w:rsidRPr="005961A4">
          <w:rPr>
            <w:rFonts w:asciiTheme="majorBidi" w:hAnsiTheme="majorBidi" w:cs="David" w:hint="cs"/>
            <w:b/>
            <w:bCs/>
            <w:u w:val="single"/>
            <w:rtl/>
          </w:rPr>
          <w:t xml:space="preserve"> חולפים</w:t>
        </w:r>
        <w:r w:rsidRPr="005961A4">
          <w:rPr>
            <w:rFonts w:asciiTheme="majorBidi" w:hAnsiTheme="majorBidi" w:cs="David"/>
            <w:b/>
            <w:bCs/>
            <w:u w:val="single"/>
            <w:rtl/>
          </w:rPr>
          <w:t xml:space="preserve"> שאת/ה רק מתבונן/ת בהם ושאינם מהווים חלק ממך</w:t>
        </w:r>
      </w:ins>
      <w:ins w:id="73" w:author="תומר עוז" w:date="2020-10-07T15:33:00Z">
        <w:r w:rsidR="009A1684">
          <w:rPr>
            <w:rFonts w:asciiTheme="majorBidi" w:hAnsiTheme="majorBidi" w:cs="David" w:hint="cs"/>
            <w:b/>
            <w:bCs/>
            <w:u w:val="single"/>
            <w:rtl/>
          </w:rPr>
          <w:t>.</w:t>
        </w:r>
        <w:r w:rsidR="009A1684" w:rsidRPr="009A1684">
          <w:rPr>
            <w:rFonts w:cs="David"/>
            <w:sz w:val="24"/>
            <w:szCs w:val="24"/>
            <w:highlight w:val="lightGray"/>
            <w:rtl/>
          </w:rPr>
          <w:t xml:space="preserve"> </w:t>
        </w:r>
        <w:r w:rsidR="009A1684" w:rsidRPr="00B64A77">
          <w:rPr>
            <w:rFonts w:cs="David"/>
            <w:sz w:val="24"/>
            <w:szCs w:val="24"/>
            <w:highlight w:val="lightGray"/>
            <w:rtl/>
          </w:rPr>
          <w:t>תתחיל/י לבצע את המטלה</w:t>
        </w:r>
        <w:r w:rsidR="009A1684" w:rsidRPr="00B64A77">
          <w:rPr>
            <w:rFonts w:asciiTheme="majorBidi" w:hAnsiTheme="majorBidi" w:cs="David"/>
            <w:sz w:val="24"/>
            <w:szCs w:val="24"/>
            <w:highlight w:val="lightGray"/>
            <w:rtl/>
          </w:rPr>
          <w:t xml:space="preserve"> </w:t>
        </w:r>
        <w:r w:rsidR="009A1684" w:rsidRPr="00B64A77">
          <w:rPr>
            <w:rFonts w:cs="David"/>
            <w:sz w:val="24"/>
            <w:szCs w:val="24"/>
            <w:highlight w:val="lightGray"/>
            <w:rtl/>
          </w:rPr>
          <w:t xml:space="preserve">(ה- </w:t>
        </w:r>
        <w:commentRangeStart w:id="74"/>
        <w:r w:rsidR="009A1684" w:rsidRPr="00B64A77">
          <w:rPr>
            <w:rFonts w:cs="David"/>
            <w:sz w:val="24"/>
            <w:szCs w:val="24"/>
            <w:highlight w:val="lightGray"/>
            <w:rtl/>
          </w:rPr>
          <w:t>דקה</w:t>
        </w:r>
      </w:ins>
      <w:commentRangeEnd w:id="74"/>
      <w:r w:rsidR="00AD6A98">
        <w:rPr>
          <w:rStyle w:val="CommentReference"/>
        </w:rPr>
        <w:commentReference w:id="74"/>
      </w:r>
      <w:ins w:id="75" w:author="תומר עוז" w:date="2020-10-07T15:33:00Z">
        <w:r w:rsidR="009A1684" w:rsidRPr="00B64A77">
          <w:rPr>
            <w:rFonts w:cs="David"/>
            <w:sz w:val="24"/>
            <w:szCs w:val="24"/>
            <w:highlight w:val="lightGray"/>
            <w:rtl/>
          </w:rPr>
          <w:t xml:space="preserve">). </w:t>
        </w:r>
      </w:ins>
      <w:commentRangeEnd w:id="72"/>
      <w:r w:rsidR="00AD6A98">
        <w:rPr>
          <w:rStyle w:val="CommentReference"/>
        </w:rPr>
        <w:commentReference w:id="72"/>
      </w:r>
    </w:p>
    <w:p w14:paraId="437B6298" w14:textId="0B830145" w:rsidR="002B2507" w:rsidRDefault="002B2507" w:rsidP="00AB1F72">
      <w:pPr>
        <w:rPr>
          <w:ins w:id="76" w:author="תומר עוז" w:date="2020-10-07T15:49:00Z"/>
          <w:rFonts w:cs="David"/>
          <w:sz w:val="24"/>
          <w:szCs w:val="24"/>
        </w:rPr>
      </w:pPr>
    </w:p>
    <w:p w14:paraId="3BD463A5" w14:textId="54C49359" w:rsidR="006E67AA" w:rsidRDefault="006E67AA" w:rsidP="00AB1F72">
      <w:pPr>
        <w:rPr>
          <w:ins w:id="77" w:author="תומר עוז" w:date="2020-10-07T15:34:00Z"/>
          <w:rFonts w:cs="David"/>
          <w:sz w:val="24"/>
          <w:szCs w:val="24"/>
          <w:rtl/>
        </w:rPr>
      </w:pPr>
      <w:ins w:id="78" w:author="תומר עוז" w:date="2020-10-07T15:49:00Z">
        <w:r>
          <w:rPr>
            <w:rFonts w:cs="David"/>
            <w:sz w:val="24"/>
            <w:szCs w:val="24"/>
          </w:rPr>
          <w:t>_________________________________________________________________________</w:t>
        </w:r>
      </w:ins>
    </w:p>
    <w:p w14:paraId="65433458" w14:textId="7BF9496B" w:rsidR="009A1684" w:rsidRPr="006A52F5" w:rsidRDefault="009A1684" w:rsidP="00AB1F72">
      <w:pPr>
        <w:rPr>
          <w:rFonts w:cs="David"/>
          <w:sz w:val="24"/>
          <w:szCs w:val="24"/>
          <w:rtl/>
        </w:rPr>
      </w:pPr>
      <w:r>
        <w:rPr>
          <w:rFonts w:cs="David" w:hint="cs"/>
          <w:sz w:val="24"/>
          <w:szCs w:val="24"/>
        </w:rPr>
        <w:t>MAT</w:t>
      </w:r>
    </w:p>
    <w:p w14:paraId="7168061B" w14:textId="77777777" w:rsidR="007E253D" w:rsidRPr="00616CF1" w:rsidRDefault="00DB53E5" w:rsidP="007E253D">
      <w:pPr>
        <w:rPr>
          <w:rFonts w:cs="David"/>
          <w:b/>
          <w:bCs/>
          <w:sz w:val="24"/>
          <w:szCs w:val="24"/>
          <w:rtl/>
        </w:rPr>
      </w:pPr>
      <w:r w:rsidRPr="00616CF1">
        <w:rPr>
          <w:rFonts w:cs="David" w:hint="cs"/>
          <w:b/>
          <w:bCs/>
          <w:sz w:val="24"/>
          <w:szCs w:val="24"/>
          <w:rtl/>
        </w:rPr>
        <w:t>קשיבות</w:t>
      </w:r>
      <w:r w:rsidR="00642D1A" w:rsidRPr="00616CF1">
        <w:rPr>
          <w:rFonts w:cs="David" w:hint="cs"/>
          <w:b/>
          <w:bCs/>
          <w:sz w:val="24"/>
          <w:szCs w:val="24"/>
          <w:rtl/>
        </w:rPr>
        <w:t xml:space="preserve"> פתוח</w:t>
      </w:r>
      <w:r w:rsidRPr="00616CF1">
        <w:rPr>
          <w:rFonts w:cs="David" w:hint="cs"/>
          <w:b/>
          <w:bCs/>
          <w:sz w:val="24"/>
          <w:szCs w:val="24"/>
          <w:rtl/>
        </w:rPr>
        <w:t>ה</w:t>
      </w:r>
      <w:r w:rsidR="00642D1A" w:rsidRPr="00616CF1">
        <w:rPr>
          <w:rFonts w:cs="David" w:hint="cs"/>
          <w:b/>
          <w:bCs/>
          <w:sz w:val="24"/>
          <w:szCs w:val="24"/>
          <w:rtl/>
        </w:rPr>
        <w:t xml:space="preserve"> (</w:t>
      </w:r>
      <w:r w:rsidR="00642D1A" w:rsidRPr="00616CF1">
        <w:rPr>
          <w:rFonts w:cs="David"/>
          <w:b/>
          <w:bCs/>
          <w:sz w:val="24"/>
          <w:szCs w:val="24"/>
        </w:rPr>
        <w:t>open monitoring</w:t>
      </w:r>
      <w:r w:rsidR="00B0262E">
        <w:rPr>
          <w:rFonts w:cs="David"/>
          <w:b/>
          <w:bCs/>
          <w:sz w:val="24"/>
          <w:szCs w:val="24"/>
        </w:rPr>
        <w:t xml:space="preserve"> - practice</w:t>
      </w:r>
      <w:r w:rsidR="00642D1A" w:rsidRPr="00616CF1">
        <w:rPr>
          <w:rFonts w:cs="David" w:hint="cs"/>
          <w:b/>
          <w:bCs/>
          <w:sz w:val="24"/>
          <w:szCs w:val="24"/>
          <w:rtl/>
        </w:rPr>
        <w:t>)</w:t>
      </w:r>
    </w:p>
    <w:p w14:paraId="3EBF25B5" w14:textId="77777777" w:rsidR="00DB53E5" w:rsidRPr="006A52F5" w:rsidRDefault="008D0DCC" w:rsidP="00CC4FF9">
      <w:pPr>
        <w:rPr>
          <w:rFonts w:cs="David"/>
          <w:sz w:val="24"/>
          <w:szCs w:val="24"/>
          <w:rtl/>
        </w:rPr>
      </w:pPr>
      <w:r w:rsidRPr="006A52F5">
        <w:rPr>
          <w:rFonts w:cs="David" w:hint="cs"/>
          <w:sz w:val="24"/>
          <w:szCs w:val="24"/>
          <w:rtl/>
        </w:rPr>
        <w:t>כעת תשמע/י הנחיות</w:t>
      </w:r>
      <w:r>
        <w:rPr>
          <w:rFonts w:cs="David" w:hint="cs"/>
          <w:sz w:val="24"/>
          <w:szCs w:val="24"/>
          <w:rtl/>
        </w:rPr>
        <w:t xml:space="preserve"> למטלת</w:t>
      </w:r>
      <w:r w:rsidRPr="006A52F5">
        <w:rPr>
          <w:rFonts w:cs="David" w:hint="cs"/>
          <w:sz w:val="24"/>
          <w:szCs w:val="24"/>
          <w:rtl/>
        </w:rPr>
        <w:t xml:space="preserve"> קשיבות</w:t>
      </w:r>
      <w:r>
        <w:rPr>
          <w:rFonts w:cs="David" w:hint="cs"/>
          <w:sz w:val="24"/>
          <w:szCs w:val="24"/>
          <w:rtl/>
        </w:rPr>
        <w:t xml:space="preserve"> פתוחה</w:t>
      </w:r>
      <w:r w:rsidRPr="006A52F5">
        <w:rPr>
          <w:rFonts w:cs="David" w:hint="cs"/>
          <w:sz w:val="24"/>
          <w:szCs w:val="24"/>
          <w:rtl/>
        </w:rPr>
        <w:t>. במהלך ההנחיות התרכז/י בלהבין את ההנחיות, ורק לאחר מכן בצע/י את המטלה</w:t>
      </w:r>
      <w:r w:rsidR="00863B52" w:rsidRPr="006A52F5">
        <w:rPr>
          <w:rFonts w:asciiTheme="majorBidi" w:hAnsiTheme="majorBidi" w:cs="David" w:hint="cs"/>
          <w:sz w:val="24"/>
          <w:szCs w:val="24"/>
          <w:rtl/>
        </w:rPr>
        <w:t>.</w:t>
      </w:r>
      <w:r w:rsidR="00AB1F72">
        <w:rPr>
          <w:rFonts w:asciiTheme="majorBidi" w:hAnsiTheme="majorBidi" w:cs="David" w:hint="cs"/>
          <w:sz w:val="24"/>
          <w:szCs w:val="24"/>
          <w:rtl/>
        </w:rPr>
        <w:t xml:space="preserve"> </w:t>
      </w:r>
      <w:r w:rsidR="00AB1F72" w:rsidRPr="006A52F5">
        <w:rPr>
          <w:rFonts w:asciiTheme="majorBidi" w:hAnsiTheme="majorBidi" w:cs="David" w:hint="cs"/>
          <w:sz w:val="24"/>
          <w:szCs w:val="24"/>
          <w:rtl/>
        </w:rPr>
        <w:t>הישאר/י עם עיניים עצומות</w:t>
      </w:r>
      <w:r w:rsidR="00AB1F72">
        <w:rPr>
          <w:rFonts w:asciiTheme="majorBidi" w:hAnsiTheme="majorBidi" w:cs="David" w:hint="cs"/>
          <w:sz w:val="24"/>
          <w:szCs w:val="24"/>
          <w:rtl/>
        </w:rPr>
        <w:t>.</w:t>
      </w:r>
      <w:r>
        <w:rPr>
          <w:rFonts w:asciiTheme="majorBidi" w:hAnsiTheme="majorBidi" w:cs="David" w:hint="cs"/>
          <w:sz w:val="24"/>
          <w:szCs w:val="24"/>
          <w:rtl/>
        </w:rPr>
        <w:t xml:space="preserve"> במטלה זו </w:t>
      </w:r>
      <w:r w:rsidR="00595246" w:rsidRPr="006A52F5">
        <w:rPr>
          <w:rFonts w:asciiTheme="majorBidi" w:hAnsiTheme="majorBidi" w:cs="David"/>
          <w:sz w:val="24"/>
          <w:szCs w:val="24"/>
          <w:rtl/>
        </w:rPr>
        <w:t>אפשר/י לעצמך לקלוט דברים נוספים המתרחשים ברגע ההווה מלבד הנשימה. אפשר/י לעצמך לקלוט תחושות המגיעות מן החושים ומן הגוף, כמו גם רגשות ומחשבות המתרחשים ברגע ההווה. כאשר את/ה קולט/ת דבר מה ברגע הווה, תחושה או רגש או מחשבה, הפנה/י את תשומת הלב אליו,</w:t>
      </w:r>
      <w:r w:rsidR="007B1740">
        <w:rPr>
          <w:rFonts w:asciiTheme="majorBidi" w:hAnsiTheme="majorBidi" w:cs="David" w:hint="cs"/>
          <w:sz w:val="24"/>
          <w:szCs w:val="24"/>
          <w:rtl/>
        </w:rPr>
        <w:t xml:space="preserve"> ות</w:t>
      </w:r>
      <w:r w:rsidR="003722FC" w:rsidRPr="006A52F5">
        <w:rPr>
          <w:rFonts w:asciiTheme="majorBidi" w:hAnsiTheme="majorBidi" w:cs="David" w:hint="cs"/>
          <w:sz w:val="24"/>
          <w:szCs w:val="24"/>
          <w:rtl/>
        </w:rPr>
        <w:t>שתמש</w:t>
      </w:r>
      <w:r w:rsidR="007B1740">
        <w:rPr>
          <w:rFonts w:asciiTheme="majorBidi" w:hAnsiTheme="majorBidi" w:cs="David" w:hint="cs"/>
          <w:sz w:val="24"/>
          <w:szCs w:val="24"/>
          <w:rtl/>
        </w:rPr>
        <w:t>/י</w:t>
      </w:r>
      <w:r w:rsidR="003722FC" w:rsidRPr="006A52F5">
        <w:rPr>
          <w:rFonts w:asciiTheme="majorBidi" w:hAnsiTheme="majorBidi" w:cs="David" w:hint="cs"/>
          <w:sz w:val="24"/>
          <w:szCs w:val="24"/>
          <w:rtl/>
        </w:rPr>
        <w:t xml:space="preserve"> במילה</w:t>
      </w:r>
      <w:r w:rsidR="008605E8">
        <w:rPr>
          <w:rFonts w:asciiTheme="majorBidi" w:hAnsiTheme="majorBidi" w:cs="David" w:hint="cs"/>
          <w:sz w:val="24"/>
          <w:szCs w:val="24"/>
          <w:rtl/>
        </w:rPr>
        <w:t xml:space="preserve"> או שתיים</w:t>
      </w:r>
      <w:r w:rsidR="003722FC" w:rsidRPr="006A52F5">
        <w:rPr>
          <w:rFonts w:asciiTheme="majorBidi" w:hAnsiTheme="majorBidi" w:cs="David" w:hint="cs"/>
          <w:sz w:val="24"/>
          <w:szCs w:val="24"/>
          <w:rtl/>
        </w:rPr>
        <w:t xml:space="preserve"> על מנת להכיר בו. את המיל</w:t>
      </w:r>
      <w:r w:rsidR="008605E8">
        <w:rPr>
          <w:rFonts w:asciiTheme="majorBidi" w:hAnsiTheme="majorBidi" w:cs="David" w:hint="cs"/>
          <w:sz w:val="24"/>
          <w:szCs w:val="24"/>
          <w:rtl/>
        </w:rPr>
        <w:t>ים</w:t>
      </w:r>
      <w:r w:rsidR="003722FC" w:rsidRPr="006A52F5">
        <w:rPr>
          <w:rFonts w:asciiTheme="majorBidi" w:hAnsiTheme="majorBidi" w:cs="David" w:hint="cs"/>
          <w:sz w:val="24"/>
          <w:szCs w:val="24"/>
          <w:rtl/>
        </w:rPr>
        <w:t xml:space="preserve"> אמור</w:t>
      </w:r>
      <w:r w:rsidR="007B1740">
        <w:rPr>
          <w:rFonts w:asciiTheme="majorBidi" w:hAnsiTheme="majorBidi" w:cs="David" w:hint="cs"/>
          <w:sz w:val="24"/>
          <w:szCs w:val="24"/>
          <w:rtl/>
        </w:rPr>
        <w:t>/י</w:t>
      </w:r>
      <w:r w:rsidR="003722FC" w:rsidRPr="006A52F5">
        <w:rPr>
          <w:rFonts w:asciiTheme="majorBidi" w:hAnsiTheme="majorBidi" w:cs="David" w:hint="cs"/>
          <w:sz w:val="24"/>
          <w:szCs w:val="24"/>
          <w:rtl/>
        </w:rPr>
        <w:t xml:space="preserve"> פעמיים בקול </w:t>
      </w:r>
      <w:r w:rsidR="00132B3F" w:rsidRPr="006A52F5">
        <w:rPr>
          <w:rFonts w:asciiTheme="majorBidi" w:hAnsiTheme="majorBidi" w:cs="David" w:hint="cs"/>
          <w:sz w:val="24"/>
          <w:szCs w:val="24"/>
          <w:rtl/>
        </w:rPr>
        <w:t>חזק</w:t>
      </w:r>
      <w:r w:rsidR="0057721C" w:rsidRPr="006A52F5">
        <w:rPr>
          <w:rFonts w:asciiTheme="majorBidi" w:hAnsiTheme="majorBidi" w:cs="David" w:hint="cs"/>
          <w:sz w:val="24"/>
          <w:szCs w:val="24"/>
          <w:rtl/>
        </w:rPr>
        <w:t xml:space="preserve"> ו</w:t>
      </w:r>
      <w:r w:rsidR="00832E1E" w:rsidRPr="006A52F5">
        <w:rPr>
          <w:rFonts w:asciiTheme="majorBidi" w:hAnsiTheme="majorBidi" w:cs="David" w:hint="cs"/>
          <w:sz w:val="24"/>
          <w:szCs w:val="24"/>
          <w:rtl/>
        </w:rPr>
        <w:t>ברור</w:t>
      </w:r>
      <w:r w:rsidR="003722FC" w:rsidRPr="006A52F5">
        <w:rPr>
          <w:rFonts w:asciiTheme="majorBidi" w:hAnsiTheme="majorBidi" w:cs="David" w:hint="cs"/>
          <w:sz w:val="24"/>
          <w:szCs w:val="24"/>
          <w:rtl/>
        </w:rPr>
        <w:t>.</w:t>
      </w:r>
      <w:r w:rsidR="00595246" w:rsidRPr="006A52F5">
        <w:rPr>
          <w:rFonts w:asciiTheme="majorBidi" w:hAnsiTheme="majorBidi" w:cs="David" w:hint="cs"/>
          <w:sz w:val="24"/>
          <w:szCs w:val="24"/>
          <w:rtl/>
        </w:rPr>
        <w:t xml:space="preserve"> </w:t>
      </w:r>
      <w:r w:rsidR="00595246" w:rsidRPr="006A52F5">
        <w:rPr>
          <w:rFonts w:asciiTheme="majorBidi" w:hAnsiTheme="majorBidi" w:cs="David" w:hint="eastAsia"/>
          <w:sz w:val="24"/>
          <w:szCs w:val="24"/>
          <w:rtl/>
        </w:rPr>
        <w:t>תשתמש</w:t>
      </w:r>
      <w:r w:rsidR="00595246" w:rsidRPr="006A52F5">
        <w:rPr>
          <w:rFonts w:asciiTheme="majorBidi" w:hAnsiTheme="majorBidi" w:cs="David"/>
          <w:sz w:val="24"/>
          <w:szCs w:val="24"/>
          <w:rtl/>
        </w:rPr>
        <w:t>/</w:t>
      </w:r>
      <w:r w:rsidR="00595246" w:rsidRPr="006A52F5">
        <w:rPr>
          <w:rFonts w:asciiTheme="majorBidi" w:hAnsiTheme="majorBidi" w:cs="David" w:hint="eastAsia"/>
          <w:sz w:val="24"/>
          <w:szCs w:val="24"/>
          <w:rtl/>
        </w:rPr>
        <w:t>י</w:t>
      </w:r>
      <w:r w:rsidR="00595246" w:rsidRPr="006A52F5">
        <w:rPr>
          <w:rFonts w:asciiTheme="majorBidi" w:hAnsiTheme="majorBidi" w:cs="David"/>
          <w:sz w:val="24"/>
          <w:szCs w:val="24"/>
          <w:rtl/>
        </w:rPr>
        <w:t xml:space="preserve"> </w:t>
      </w:r>
      <w:r w:rsidR="00595246" w:rsidRPr="006A52F5">
        <w:rPr>
          <w:rFonts w:asciiTheme="majorBidi" w:hAnsiTheme="majorBidi" w:cs="David" w:hint="eastAsia"/>
          <w:sz w:val="24"/>
          <w:szCs w:val="24"/>
          <w:rtl/>
        </w:rPr>
        <w:t>במילים</w:t>
      </w:r>
      <w:r w:rsidR="00595246" w:rsidRPr="006A52F5">
        <w:rPr>
          <w:rFonts w:asciiTheme="majorBidi" w:hAnsiTheme="majorBidi" w:cs="David"/>
          <w:sz w:val="24"/>
          <w:szCs w:val="24"/>
          <w:rtl/>
        </w:rPr>
        <w:t xml:space="preserve"> פשוטות</w:t>
      </w:r>
      <w:r w:rsidR="008A7B7D">
        <w:rPr>
          <w:rFonts w:asciiTheme="majorBidi" w:hAnsiTheme="majorBidi" w:cs="David" w:hint="cs"/>
          <w:sz w:val="24"/>
          <w:szCs w:val="24"/>
          <w:rtl/>
        </w:rPr>
        <w:t>,</w:t>
      </w:r>
      <w:r w:rsidR="00595246" w:rsidRPr="006A52F5">
        <w:rPr>
          <w:rFonts w:asciiTheme="majorBidi" w:hAnsiTheme="majorBidi" w:cs="David"/>
          <w:sz w:val="24"/>
          <w:szCs w:val="24"/>
          <w:rtl/>
        </w:rPr>
        <w:t xml:space="preserve"> ונסה/י שלא להשקיע מחשבה מרובה מדי בבחירת המילים</w:t>
      </w:r>
      <w:r w:rsidR="00595246" w:rsidRPr="006A52F5">
        <w:rPr>
          <w:rFonts w:asciiTheme="majorBidi" w:hAnsiTheme="majorBidi" w:cs="David" w:hint="cs"/>
          <w:sz w:val="24"/>
          <w:szCs w:val="24"/>
          <w:rtl/>
        </w:rPr>
        <w:t>.</w:t>
      </w:r>
      <w:r w:rsidR="00595246" w:rsidRPr="006A52F5">
        <w:rPr>
          <w:rFonts w:asciiTheme="majorBidi" w:hAnsiTheme="majorBidi" w:cs="David"/>
          <w:sz w:val="24"/>
          <w:szCs w:val="24"/>
          <w:rtl/>
        </w:rPr>
        <w:t xml:space="preserve"> לדוגמא: </w:t>
      </w:r>
      <w:r w:rsidR="00595246" w:rsidRPr="00763F70">
        <w:rPr>
          <w:rFonts w:asciiTheme="majorBidi" w:hAnsiTheme="majorBidi" w:cs="David"/>
          <w:sz w:val="24"/>
          <w:szCs w:val="24"/>
          <w:rtl/>
        </w:rPr>
        <w:t>אם</w:t>
      </w:r>
      <w:r w:rsidR="00595246" w:rsidRPr="006A52F5">
        <w:rPr>
          <w:rFonts w:asciiTheme="majorBidi" w:hAnsiTheme="majorBidi" w:cs="David"/>
          <w:sz w:val="24"/>
          <w:szCs w:val="24"/>
          <w:rtl/>
        </w:rPr>
        <w:t xml:space="preserve"> </w:t>
      </w:r>
      <w:r w:rsidR="00690715">
        <w:rPr>
          <w:rFonts w:asciiTheme="majorBidi" w:hAnsiTheme="majorBidi" w:cs="David" w:hint="cs"/>
          <w:sz w:val="24"/>
          <w:szCs w:val="24"/>
          <w:rtl/>
        </w:rPr>
        <w:t>את/ה שומע/ת</w:t>
      </w:r>
      <w:r w:rsidR="00595246" w:rsidRPr="006A52F5">
        <w:rPr>
          <w:rFonts w:asciiTheme="majorBidi" w:hAnsiTheme="majorBidi" w:cs="David"/>
          <w:sz w:val="24"/>
          <w:szCs w:val="24"/>
          <w:rtl/>
        </w:rPr>
        <w:t xml:space="preserve"> </w:t>
      </w:r>
      <w:r w:rsidR="00595246" w:rsidRPr="006A52F5">
        <w:rPr>
          <w:rFonts w:asciiTheme="majorBidi" w:hAnsiTheme="majorBidi" w:cs="David" w:hint="cs"/>
          <w:sz w:val="24"/>
          <w:szCs w:val="24"/>
          <w:rtl/>
        </w:rPr>
        <w:t>קול</w:t>
      </w:r>
      <w:r w:rsidR="00595246" w:rsidRPr="006A52F5">
        <w:rPr>
          <w:rFonts w:asciiTheme="majorBidi" w:hAnsiTheme="majorBidi" w:cs="David"/>
          <w:sz w:val="24"/>
          <w:szCs w:val="24"/>
          <w:rtl/>
        </w:rPr>
        <w:t>, הפנה/י את תשומת הלב אליו, ותאמר/י</w:t>
      </w:r>
      <w:r w:rsidR="00FB133D">
        <w:rPr>
          <w:rFonts w:asciiTheme="majorBidi" w:hAnsiTheme="majorBidi" w:cs="David" w:hint="cs"/>
          <w:sz w:val="24"/>
          <w:szCs w:val="24"/>
          <w:rtl/>
        </w:rPr>
        <w:t xml:space="preserve"> למשל</w:t>
      </w:r>
      <w:r w:rsidR="00595246" w:rsidRPr="006A52F5">
        <w:rPr>
          <w:rFonts w:asciiTheme="majorBidi" w:hAnsiTheme="majorBidi" w:cs="David"/>
          <w:sz w:val="24"/>
          <w:szCs w:val="24"/>
          <w:rtl/>
        </w:rPr>
        <w:t xml:space="preserve"> "שמיעה</w:t>
      </w:r>
      <w:r w:rsidR="003722FC" w:rsidRPr="006A52F5">
        <w:rPr>
          <w:rFonts w:asciiTheme="majorBidi" w:hAnsiTheme="majorBidi" w:cs="David" w:hint="cs"/>
          <w:sz w:val="24"/>
          <w:szCs w:val="24"/>
          <w:rtl/>
        </w:rPr>
        <w:t xml:space="preserve"> שמיעה</w:t>
      </w:r>
      <w:r w:rsidR="00595246" w:rsidRPr="006A52F5">
        <w:rPr>
          <w:rFonts w:asciiTheme="majorBidi" w:hAnsiTheme="majorBidi" w:cs="David"/>
          <w:sz w:val="24"/>
          <w:szCs w:val="24"/>
          <w:rtl/>
        </w:rPr>
        <w:t>". אם מופיע כאב</w:t>
      </w:r>
      <w:r w:rsidR="00F74D26">
        <w:rPr>
          <w:rFonts w:asciiTheme="majorBidi" w:hAnsiTheme="majorBidi" w:cs="David" w:hint="cs"/>
          <w:sz w:val="24"/>
          <w:szCs w:val="24"/>
          <w:rtl/>
        </w:rPr>
        <w:t xml:space="preserve"> גב</w:t>
      </w:r>
      <w:r w:rsidR="00595246" w:rsidRPr="006A52F5">
        <w:rPr>
          <w:rFonts w:asciiTheme="majorBidi" w:hAnsiTheme="majorBidi" w:cs="David"/>
          <w:sz w:val="24"/>
          <w:szCs w:val="24"/>
          <w:rtl/>
        </w:rPr>
        <w:t>, הפנה/י את תשומת הלב לתחושות הכאב</w:t>
      </w:r>
      <w:r w:rsidR="00F74D26">
        <w:rPr>
          <w:rFonts w:asciiTheme="majorBidi" w:hAnsiTheme="majorBidi" w:cs="David" w:hint="cs"/>
          <w:sz w:val="24"/>
          <w:szCs w:val="24"/>
          <w:rtl/>
        </w:rPr>
        <w:t xml:space="preserve"> בגב</w:t>
      </w:r>
      <w:r w:rsidR="00595246" w:rsidRPr="006A52F5">
        <w:rPr>
          <w:rFonts w:asciiTheme="majorBidi" w:hAnsiTheme="majorBidi" w:cs="David"/>
          <w:sz w:val="24"/>
          <w:szCs w:val="24"/>
          <w:rtl/>
        </w:rPr>
        <w:t>, ותאמר/י</w:t>
      </w:r>
      <w:r w:rsidR="00FB133D">
        <w:rPr>
          <w:rFonts w:asciiTheme="majorBidi" w:hAnsiTheme="majorBidi" w:cs="David" w:hint="cs"/>
          <w:sz w:val="24"/>
          <w:szCs w:val="24"/>
          <w:rtl/>
        </w:rPr>
        <w:t xml:space="preserve"> למשל</w:t>
      </w:r>
      <w:r w:rsidR="00595246" w:rsidRPr="006A52F5">
        <w:rPr>
          <w:rFonts w:asciiTheme="majorBidi" w:hAnsiTheme="majorBidi" w:cs="David"/>
          <w:sz w:val="24"/>
          <w:szCs w:val="24"/>
          <w:rtl/>
        </w:rPr>
        <w:t xml:space="preserve"> "</w:t>
      </w:r>
      <w:r w:rsidR="0057721C" w:rsidRPr="006A52F5">
        <w:rPr>
          <w:rFonts w:asciiTheme="majorBidi" w:hAnsiTheme="majorBidi" w:cs="David" w:hint="cs"/>
          <w:sz w:val="24"/>
          <w:szCs w:val="24"/>
          <w:rtl/>
        </w:rPr>
        <w:t>כאב</w:t>
      </w:r>
      <w:r w:rsidR="00F74D26">
        <w:rPr>
          <w:rFonts w:asciiTheme="majorBidi" w:hAnsiTheme="majorBidi" w:cs="David" w:hint="cs"/>
          <w:sz w:val="24"/>
          <w:szCs w:val="24"/>
          <w:rtl/>
        </w:rPr>
        <w:t xml:space="preserve"> גב</w:t>
      </w:r>
      <w:r w:rsidR="0057721C" w:rsidRPr="006A52F5">
        <w:rPr>
          <w:rFonts w:asciiTheme="majorBidi" w:hAnsiTheme="majorBidi" w:cs="David" w:hint="cs"/>
          <w:sz w:val="24"/>
          <w:szCs w:val="24"/>
          <w:rtl/>
        </w:rPr>
        <w:t xml:space="preserve"> </w:t>
      </w:r>
      <w:r w:rsidR="00595246" w:rsidRPr="006A52F5">
        <w:rPr>
          <w:rFonts w:asciiTheme="majorBidi" w:hAnsiTheme="majorBidi" w:cs="David"/>
          <w:sz w:val="24"/>
          <w:szCs w:val="24"/>
          <w:rtl/>
        </w:rPr>
        <w:t>כאב</w:t>
      </w:r>
      <w:r w:rsidR="00F74D26">
        <w:rPr>
          <w:rFonts w:asciiTheme="majorBidi" w:hAnsiTheme="majorBidi" w:cs="David" w:hint="cs"/>
          <w:sz w:val="24"/>
          <w:szCs w:val="24"/>
          <w:rtl/>
        </w:rPr>
        <w:t xml:space="preserve"> גב</w:t>
      </w:r>
      <w:r w:rsidR="00595246" w:rsidRPr="006A52F5">
        <w:rPr>
          <w:rFonts w:asciiTheme="majorBidi" w:hAnsiTheme="majorBidi" w:cs="David"/>
          <w:sz w:val="24"/>
          <w:szCs w:val="24"/>
          <w:rtl/>
        </w:rPr>
        <w:t>". אם מופיעה תחושת עצבנות</w:t>
      </w:r>
      <w:r w:rsidR="00CC4FF9" w:rsidRPr="006A52F5">
        <w:rPr>
          <w:rFonts w:asciiTheme="majorBidi" w:hAnsiTheme="majorBidi" w:cs="David"/>
          <w:sz w:val="24"/>
          <w:szCs w:val="24"/>
          <w:rtl/>
        </w:rPr>
        <w:t>, הבחן/י בכך</w:t>
      </w:r>
      <w:r w:rsidR="00595246" w:rsidRPr="006A52F5">
        <w:rPr>
          <w:rFonts w:asciiTheme="majorBidi" w:hAnsiTheme="majorBidi" w:cs="David"/>
          <w:sz w:val="24"/>
          <w:szCs w:val="24"/>
          <w:rtl/>
        </w:rPr>
        <w:t>, ותאמר</w:t>
      </w:r>
      <w:r w:rsidR="00595246" w:rsidRPr="006A52F5">
        <w:rPr>
          <w:rFonts w:asciiTheme="majorBidi" w:hAnsiTheme="majorBidi" w:cs="David" w:hint="cs"/>
          <w:sz w:val="24"/>
          <w:szCs w:val="24"/>
          <w:rtl/>
        </w:rPr>
        <w:t>/י</w:t>
      </w:r>
      <w:r w:rsidR="00FB133D">
        <w:rPr>
          <w:rFonts w:asciiTheme="majorBidi" w:hAnsiTheme="majorBidi" w:cs="David" w:hint="cs"/>
          <w:sz w:val="24"/>
          <w:szCs w:val="24"/>
          <w:rtl/>
        </w:rPr>
        <w:t xml:space="preserve"> למשל</w:t>
      </w:r>
      <w:r w:rsidR="00595246" w:rsidRPr="006A52F5">
        <w:rPr>
          <w:rFonts w:asciiTheme="majorBidi" w:hAnsiTheme="majorBidi" w:cs="David"/>
          <w:sz w:val="24"/>
          <w:szCs w:val="24"/>
          <w:rtl/>
        </w:rPr>
        <w:t xml:space="preserve"> "</w:t>
      </w:r>
      <w:r w:rsidR="0057721C" w:rsidRPr="006A52F5">
        <w:rPr>
          <w:rFonts w:asciiTheme="majorBidi" w:hAnsiTheme="majorBidi" w:cs="David" w:hint="cs"/>
          <w:sz w:val="24"/>
          <w:szCs w:val="24"/>
          <w:rtl/>
        </w:rPr>
        <w:t xml:space="preserve">עצבנות </w:t>
      </w:r>
      <w:r w:rsidR="00595246" w:rsidRPr="006A52F5">
        <w:rPr>
          <w:rFonts w:asciiTheme="majorBidi" w:hAnsiTheme="majorBidi" w:cs="David"/>
          <w:sz w:val="24"/>
          <w:szCs w:val="24"/>
          <w:rtl/>
        </w:rPr>
        <w:t>עצבנות". אם מופיעה שלווה, הבחן/י בכך, ותאמר/י</w:t>
      </w:r>
      <w:r w:rsidR="00FB133D" w:rsidRPr="00FB133D">
        <w:rPr>
          <w:rFonts w:asciiTheme="majorBidi" w:hAnsiTheme="majorBidi" w:cs="David" w:hint="cs"/>
          <w:sz w:val="24"/>
          <w:szCs w:val="24"/>
          <w:rtl/>
        </w:rPr>
        <w:t xml:space="preserve"> </w:t>
      </w:r>
      <w:r w:rsidR="00FB133D">
        <w:rPr>
          <w:rFonts w:asciiTheme="majorBidi" w:hAnsiTheme="majorBidi" w:cs="David" w:hint="cs"/>
          <w:sz w:val="24"/>
          <w:szCs w:val="24"/>
          <w:rtl/>
        </w:rPr>
        <w:t>למשל</w:t>
      </w:r>
      <w:r w:rsidR="00595246" w:rsidRPr="006A52F5">
        <w:rPr>
          <w:rFonts w:asciiTheme="majorBidi" w:hAnsiTheme="majorBidi" w:cs="David"/>
          <w:sz w:val="24"/>
          <w:szCs w:val="24"/>
          <w:rtl/>
        </w:rPr>
        <w:t xml:space="preserve"> "</w:t>
      </w:r>
      <w:r w:rsidR="0057721C" w:rsidRPr="006A52F5">
        <w:rPr>
          <w:rFonts w:asciiTheme="majorBidi" w:hAnsiTheme="majorBidi" w:cs="David" w:hint="cs"/>
          <w:sz w:val="24"/>
          <w:szCs w:val="24"/>
          <w:rtl/>
        </w:rPr>
        <w:t xml:space="preserve">שלווה </w:t>
      </w:r>
      <w:r w:rsidR="00595246" w:rsidRPr="006A52F5">
        <w:rPr>
          <w:rFonts w:asciiTheme="majorBidi" w:hAnsiTheme="majorBidi" w:cs="David"/>
          <w:sz w:val="24"/>
          <w:szCs w:val="24"/>
          <w:rtl/>
        </w:rPr>
        <w:t>שלווה". אם המחשבות</w:t>
      </w:r>
      <w:r w:rsidR="00CC4FF9">
        <w:rPr>
          <w:rFonts w:asciiTheme="majorBidi" w:hAnsiTheme="majorBidi" w:cs="David" w:hint="cs"/>
          <w:sz w:val="24"/>
          <w:szCs w:val="24"/>
          <w:rtl/>
        </w:rPr>
        <w:t xml:space="preserve"> שלך</w:t>
      </w:r>
      <w:r w:rsidR="00595246" w:rsidRPr="006A52F5">
        <w:rPr>
          <w:rFonts w:asciiTheme="majorBidi" w:hAnsiTheme="majorBidi" w:cs="David"/>
          <w:sz w:val="24"/>
          <w:szCs w:val="24"/>
          <w:rtl/>
        </w:rPr>
        <w:t xml:space="preserve"> נודדות, הבחן/י בכך, ותאמר/י</w:t>
      </w:r>
      <w:r w:rsidR="00FB133D" w:rsidRPr="00FB133D">
        <w:rPr>
          <w:rFonts w:asciiTheme="majorBidi" w:hAnsiTheme="majorBidi" w:cs="David" w:hint="cs"/>
          <w:sz w:val="24"/>
          <w:szCs w:val="24"/>
          <w:rtl/>
        </w:rPr>
        <w:t xml:space="preserve"> </w:t>
      </w:r>
      <w:r w:rsidR="00FB133D">
        <w:rPr>
          <w:rFonts w:asciiTheme="majorBidi" w:hAnsiTheme="majorBidi" w:cs="David" w:hint="cs"/>
          <w:sz w:val="24"/>
          <w:szCs w:val="24"/>
          <w:rtl/>
        </w:rPr>
        <w:t>למשל</w:t>
      </w:r>
      <w:r w:rsidR="00595246" w:rsidRPr="006A52F5">
        <w:rPr>
          <w:rFonts w:asciiTheme="majorBidi" w:hAnsiTheme="majorBidi" w:cs="David"/>
          <w:sz w:val="24"/>
          <w:szCs w:val="24"/>
          <w:rtl/>
        </w:rPr>
        <w:t xml:space="preserve"> "</w:t>
      </w:r>
      <w:r w:rsidR="0057721C" w:rsidRPr="006A52F5">
        <w:rPr>
          <w:rFonts w:asciiTheme="majorBidi" w:hAnsiTheme="majorBidi" w:cs="David" w:hint="cs"/>
          <w:sz w:val="24"/>
          <w:szCs w:val="24"/>
          <w:rtl/>
        </w:rPr>
        <w:t xml:space="preserve">מחשבה </w:t>
      </w:r>
      <w:r w:rsidR="00595246" w:rsidRPr="006A52F5">
        <w:rPr>
          <w:rFonts w:asciiTheme="majorBidi" w:hAnsiTheme="majorBidi" w:cs="David"/>
          <w:sz w:val="24"/>
          <w:szCs w:val="24"/>
          <w:rtl/>
        </w:rPr>
        <w:t xml:space="preserve">מחשבה". </w:t>
      </w:r>
      <w:r w:rsidR="009C2247">
        <w:rPr>
          <w:rFonts w:asciiTheme="majorBidi" w:hAnsiTheme="majorBidi" w:cs="David" w:hint="cs"/>
          <w:sz w:val="24"/>
          <w:szCs w:val="24"/>
          <w:rtl/>
        </w:rPr>
        <w:t xml:space="preserve">אין צורך להשתמש בדיוק במילים </w:t>
      </w:r>
      <w:r w:rsidR="00690715">
        <w:rPr>
          <w:rFonts w:asciiTheme="majorBidi" w:hAnsiTheme="majorBidi" w:cs="David" w:hint="cs"/>
          <w:sz w:val="24"/>
          <w:szCs w:val="24"/>
          <w:rtl/>
        </w:rPr>
        <w:t xml:space="preserve">אלו. </w:t>
      </w:r>
      <w:r w:rsidR="00595246" w:rsidRPr="006A52F5">
        <w:rPr>
          <w:rFonts w:asciiTheme="majorBidi" w:hAnsiTheme="majorBidi" w:cs="David"/>
          <w:sz w:val="24"/>
          <w:szCs w:val="24"/>
          <w:rtl/>
        </w:rPr>
        <w:t xml:space="preserve">בחר/י </w:t>
      </w:r>
      <w:r w:rsidR="008605E8">
        <w:rPr>
          <w:rFonts w:asciiTheme="majorBidi" w:hAnsiTheme="majorBidi" w:cs="David" w:hint="cs"/>
          <w:sz w:val="24"/>
          <w:szCs w:val="24"/>
          <w:rtl/>
        </w:rPr>
        <w:t>במילה או שתיים</w:t>
      </w:r>
      <w:r w:rsidR="00595246" w:rsidRPr="006A52F5">
        <w:rPr>
          <w:rFonts w:asciiTheme="majorBidi" w:hAnsiTheme="majorBidi" w:cs="David"/>
          <w:sz w:val="24"/>
          <w:szCs w:val="24"/>
          <w:rtl/>
        </w:rPr>
        <w:t xml:space="preserve"> שנראות לך מתאימות כדי לתאר את מה </w:t>
      </w:r>
      <w:r w:rsidR="00CC4FF9">
        <w:rPr>
          <w:rFonts w:asciiTheme="majorBidi" w:hAnsiTheme="majorBidi" w:cs="David" w:hint="cs"/>
          <w:sz w:val="24"/>
          <w:szCs w:val="24"/>
          <w:rtl/>
        </w:rPr>
        <w:t>שאת</w:t>
      </w:r>
      <w:r w:rsidR="0067659F">
        <w:rPr>
          <w:rFonts w:asciiTheme="majorBidi" w:hAnsiTheme="majorBidi" w:cs="David" w:hint="cs"/>
          <w:sz w:val="24"/>
          <w:szCs w:val="24"/>
          <w:rtl/>
        </w:rPr>
        <w:t>/</w:t>
      </w:r>
      <w:r w:rsidR="00CC4FF9">
        <w:rPr>
          <w:rFonts w:asciiTheme="majorBidi" w:hAnsiTheme="majorBidi" w:cs="David" w:hint="cs"/>
          <w:sz w:val="24"/>
          <w:szCs w:val="24"/>
          <w:rtl/>
        </w:rPr>
        <w:t>ה חווה</w:t>
      </w:r>
      <w:r w:rsidR="00595246" w:rsidRPr="006A52F5">
        <w:rPr>
          <w:rFonts w:asciiTheme="majorBidi" w:hAnsiTheme="majorBidi" w:cs="David"/>
          <w:sz w:val="24"/>
          <w:szCs w:val="24"/>
          <w:rtl/>
        </w:rPr>
        <w:t xml:space="preserve"> ברגע ההווה.</w:t>
      </w:r>
      <w:r w:rsidR="00DB53E5" w:rsidRPr="006A52F5">
        <w:rPr>
          <w:rFonts w:cs="David" w:hint="cs"/>
          <w:sz w:val="24"/>
          <w:szCs w:val="24"/>
          <w:rtl/>
        </w:rPr>
        <w:t xml:space="preserve"> </w:t>
      </w:r>
      <w:r w:rsidR="007B1740">
        <w:rPr>
          <w:rFonts w:asciiTheme="majorBidi" w:hAnsiTheme="majorBidi" w:cs="David" w:hint="cs"/>
          <w:sz w:val="24"/>
          <w:szCs w:val="24"/>
          <w:rtl/>
        </w:rPr>
        <w:t xml:space="preserve">זכור/י לומר </w:t>
      </w:r>
      <w:r w:rsidR="008605E8">
        <w:rPr>
          <w:rFonts w:asciiTheme="majorBidi" w:hAnsiTheme="majorBidi" w:cs="David" w:hint="cs"/>
          <w:sz w:val="24"/>
          <w:szCs w:val="24"/>
          <w:rtl/>
        </w:rPr>
        <w:t>את המילים</w:t>
      </w:r>
      <w:r w:rsidR="007B1740">
        <w:rPr>
          <w:rFonts w:asciiTheme="majorBidi" w:hAnsiTheme="majorBidi" w:cs="David" w:hint="cs"/>
          <w:sz w:val="24"/>
          <w:szCs w:val="24"/>
          <w:rtl/>
        </w:rPr>
        <w:t xml:space="preserve"> פעמיים, ולהשתמש</w:t>
      </w:r>
      <w:r w:rsidR="00DB53E5" w:rsidRPr="006A52F5">
        <w:rPr>
          <w:rFonts w:asciiTheme="majorBidi" w:hAnsiTheme="majorBidi" w:cs="David" w:hint="cs"/>
          <w:sz w:val="24"/>
          <w:szCs w:val="24"/>
          <w:rtl/>
        </w:rPr>
        <w:t xml:space="preserve"> בקול חזק וברור כדי שניתן יהיה להבין את המילים שאת/ה אומר/ת.</w:t>
      </w:r>
      <w:r w:rsidR="00AB1F72">
        <w:rPr>
          <w:rFonts w:asciiTheme="majorBidi" w:hAnsiTheme="majorBidi" w:cs="David" w:hint="cs"/>
          <w:sz w:val="24"/>
          <w:szCs w:val="24"/>
          <w:rtl/>
        </w:rPr>
        <w:t xml:space="preserve"> במטלה זו אין ללחוץ על הכפתור.</w:t>
      </w:r>
      <w:r w:rsidR="00DB53E5" w:rsidRPr="006A52F5">
        <w:rPr>
          <w:rFonts w:asciiTheme="majorBidi" w:hAnsiTheme="majorBidi" w:cs="David" w:hint="cs"/>
          <w:sz w:val="24"/>
          <w:szCs w:val="24"/>
          <w:rtl/>
        </w:rPr>
        <w:t xml:space="preserve"> </w:t>
      </w:r>
      <w:r w:rsidR="00DB53E5" w:rsidRPr="006A52F5">
        <w:rPr>
          <w:rFonts w:cs="David" w:hint="cs"/>
          <w:sz w:val="24"/>
          <w:szCs w:val="24"/>
          <w:rtl/>
        </w:rPr>
        <w:t>תתחיל</w:t>
      </w:r>
      <w:r w:rsidR="00E61367" w:rsidRPr="006A52F5">
        <w:rPr>
          <w:rFonts w:cs="David" w:hint="cs"/>
          <w:sz w:val="24"/>
          <w:szCs w:val="24"/>
          <w:rtl/>
        </w:rPr>
        <w:t>/י</w:t>
      </w:r>
      <w:r w:rsidR="00DB53E5" w:rsidRPr="006A52F5">
        <w:rPr>
          <w:rFonts w:cs="David" w:hint="cs"/>
          <w:sz w:val="24"/>
          <w:szCs w:val="24"/>
          <w:rtl/>
        </w:rPr>
        <w:t xml:space="preserve"> לבצע את המטלה</w:t>
      </w:r>
      <w:r w:rsidR="00DB53E5" w:rsidRPr="006A52F5">
        <w:rPr>
          <w:rFonts w:asciiTheme="majorBidi" w:hAnsiTheme="majorBidi" w:cs="David" w:hint="cs"/>
          <w:sz w:val="24"/>
          <w:szCs w:val="24"/>
          <w:rtl/>
        </w:rPr>
        <w:t xml:space="preserve"> (ה- דקה).</w:t>
      </w:r>
    </w:p>
    <w:p w14:paraId="461659CF" w14:textId="77777777" w:rsidR="00DB53E5" w:rsidRPr="00616CF1" w:rsidRDefault="00DB53E5" w:rsidP="00DB53E5">
      <w:pPr>
        <w:jc w:val="both"/>
        <w:rPr>
          <w:rFonts w:asciiTheme="majorBidi" w:hAnsiTheme="majorBidi" w:cs="David"/>
          <w:b/>
          <w:bCs/>
          <w:sz w:val="24"/>
          <w:szCs w:val="24"/>
          <w:rtl/>
        </w:rPr>
      </w:pPr>
      <w:r w:rsidRPr="00616CF1">
        <w:rPr>
          <w:rFonts w:asciiTheme="majorBidi" w:hAnsiTheme="majorBidi" w:cs="David"/>
          <w:b/>
          <w:bCs/>
          <w:sz w:val="24"/>
          <w:szCs w:val="24"/>
          <w:rtl/>
        </w:rPr>
        <w:t>קשיבות לנשימה יחד עם קשיבות פתוחה</w:t>
      </w:r>
    </w:p>
    <w:p w14:paraId="628037DC" w14:textId="77777777" w:rsidR="007B1740" w:rsidRDefault="00DB53E5" w:rsidP="003C7B86">
      <w:pPr>
        <w:rPr>
          <w:rFonts w:cs="David"/>
          <w:sz w:val="24"/>
          <w:szCs w:val="24"/>
          <w:rtl/>
        </w:rPr>
      </w:pPr>
      <w:r w:rsidRPr="006A52F5">
        <w:rPr>
          <w:rFonts w:cs="David" w:hint="cs"/>
          <w:sz w:val="24"/>
          <w:szCs w:val="24"/>
          <w:rtl/>
        </w:rPr>
        <w:t>כעת תשמע</w:t>
      </w:r>
      <w:r w:rsidR="00E61367" w:rsidRPr="006A52F5">
        <w:rPr>
          <w:rFonts w:cs="David" w:hint="cs"/>
          <w:sz w:val="24"/>
          <w:szCs w:val="24"/>
          <w:rtl/>
        </w:rPr>
        <w:t>/י</w:t>
      </w:r>
      <w:r w:rsidRPr="006A52F5">
        <w:rPr>
          <w:rFonts w:cs="David" w:hint="cs"/>
          <w:sz w:val="24"/>
          <w:szCs w:val="24"/>
          <w:rtl/>
        </w:rPr>
        <w:t xml:space="preserve"> הנחיות</w:t>
      </w:r>
      <w:r w:rsidR="00DB455E" w:rsidRPr="006A52F5">
        <w:rPr>
          <w:rFonts w:cs="David" w:hint="cs"/>
          <w:sz w:val="24"/>
          <w:szCs w:val="24"/>
          <w:rtl/>
        </w:rPr>
        <w:t xml:space="preserve"> למטלה המשלבת קשיבות לנשימה</w:t>
      </w:r>
      <w:r w:rsidR="00E61367" w:rsidRPr="006A52F5">
        <w:rPr>
          <w:rFonts w:cs="David" w:hint="cs"/>
          <w:sz w:val="24"/>
          <w:szCs w:val="24"/>
          <w:rtl/>
        </w:rPr>
        <w:t xml:space="preserve"> יחד</w:t>
      </w:r>
      <w:r w:rsidR="00DB455E" w:rsidRPr="006A52F5">
        <w:rPr>
          <w:rFonts w:cs="David" w:hint="cs"/>
          <w:sz w:val="24"/>
          <w:szCs w:val="24"/>
          <w:rtl/>
        </w:rPr>
        <w:t xml:space="preserve"> עם קשיבות פתוחה. </w:t>
      </w:r>
      <w:r w:rsidRPr="006A52F5">
        <w:rPr>
          <w:rFonts w:cs="David" w:hint="cs"/>
          <w:sz w:val="24"/>
          <w:szCs w:val="24"/>
          <w:rtl/>
        </w:rPr>
        <w:t>במהלך ההנחיות התרכז</w:t>
      </w:r>
      <w:r w:rsidR="00E61367" w:rsidRPr="006A52F5">
        <w:rPr>
          <w:rFonts w:cs="David" w:hint="cs"/>
          <w:sz w:val="24"/>
          <w:szCs w:val="24"/>
          <w:rtl/>
        </w:rPr>
        <w:t>/י</w:t>
      </w:r>
      <w:r w:rsidRPr="006A52F5">
        <w:rPr>
          <w:rFonts w:cs="David" w:hint="cs"/>
          <w:sz w:val="24"/>
          <w:szCs w:val="24"/>
          <w:rtl/>
        </w:rPr>
        <w:t xml:space="preserve"> בלהבין את ההנחיות, ורק לאחר מכן </w:t>
      </w:r>
      <w:r w:rsidR="00DB455E" w:rsidRPr="006A52F5">
        <w:rPr>
          <w:rFonts w:cs="David" w:hint="cs"/>
          <w:sz w:val="24"/>
          <w:szCs w:val="24"/>
          <w:rtl/>
        </w:rPr>
        <w:t>בצע</w:t>
      </w:r>
      <w:r w:rsidR="00E61367" w:rsidRPr="006A52F5">
        <w:rPr>
          <w:rFonts w:cs="David" w:hint="cs"/>
          <w:sz w:val="24"/>
          <w:szCs w:val="24"/>
          <w:rtl/>
        </w:rPr>
        <w:t>/י</w:t>
      </w:r>
      <w:r w:rsidRPr="006A52F5">
        <w:rPr>
          <w:rFonts w:cs="David" w:hint="cs"/>
          <w:sz w:val="24"/>
          <w:szCs w:val="24"/>
          <w:rtl/>
        </w:rPr>
        <w:t xml:space="preserve"> את המטלה</w:t>
      </w:r>
      <w:r w:rsidRPr="006A52F5">
        <w:rPr>
          <w:rFonts w:asciiTheme="majorBidi" w:hAnsiTheme="majorBidi" w:cs="David" w:hint="cs"/>
          <w:sz w:val="24"/>
          <w:szCs w:val="24"/>
          <w:rtl/>
        </w:rPr>
        <w:t>.</w:t>
      </w:r>
      <w:r w:rsidR="00863B52">
        <w:rPr>
          <w:rFonts w:asciiTheme="majorBidi" w:hAnsiTheme="majorBidi" w:cs="David" w:hint="cs"/>
          <w:sz w:val="24"/>
          <w:szCs w:val="24"/>
          <w:rtl/>
        </w:rPr>
        <w:t xml:space="preserve"> </w:t>
      </w:r>
      <w:r w:rsidR="00E61367" w:rsidRPr="006A52F5">
        <w:rPr>
          <w:rFonts w:asciiTheme="majorBidi" w:hAnsiTheme="majorBidi" w:cs="David" w:hint="cs"/>
          <w:sz w:val="24"/>
          <w:szCs w:val="24"/>
          <w:rtl/>
        </w:rPr>
        <w:t xml:space="preserve">התחל/י </w:t>
      </w:r>
      <w:r w:rsidR="004D4465" w:rsidRPr="006A52F5">
        <w:rPr>
          <w:rFonts w:asciiTheme="majorBidi" w:hAnsiTheme="majorBidi" w:cs="David" w:hint="cs"/>
          <w:sz w:val="24"/>
          <w:szCs w:val="24"/>
          <w:rtl/>
        </w:rPr>
        <w:t xml:space="preserve">את המטלה </w:t>
      </w:r>
      <w:r w:rsidR="00E61367" w:rsidRPr="006A52F5">
        <w:rPr>
          <w:rFonts w:asciiTheme="majorBidi" w:hAnsiTheme="majorBidi" w:cs="David" w:hint="cs"/>
          <w:sz w:val="24"/>
          <w:szCs w:val="24"/>
          <w:rtl/>
        </w:rPr>
        <w:t>בהפניית</w:t>
      </w:r>
      <w:r w:rsidRPr="006A52F5">
        <w:rPr>
          <w:rFonts w:asciiTheme="majorBidi" w:hAnsiTheme="majorBidi" w:cs="David"/>
          <w:sz w:val="24"/>
          <w:szCs w:val="24"/>
          <w:rtl/>
        </w:rPr>
        <w:t xml:space="preserve"> תשומת הלב אל העלייה והירידה של הבטן במהלך השאיפה והנשיפה.</w:t>
      </w:r>
      <w:r w:rsidR="00863B52">
        <w:rPr>
          <w:rFonts w:asciiTheme="majorBidi" w:hAnsiTheme="majorBidi" w:cs="David" w:hint="cs"/>
          <w:sz w:val="24"/>
          <w:szCs w:val="24"/>
          <w:rtl/>
        </w:rPr>
        <w:t xml:space="preserve"> </w:t>
      </w:r>
      <w:r w:rsidR="00863B52" w:rsidRPr="006A52F5">
        <w:rPr>
          <w:rFonts w:cs="David" w:hint="cs"/>
          <w:sz w:val="24"/>
          <w:szCs w:val="24"/>
          <w:rtl/>
        </w:rPr>
        <w:t>אל</w:t>
      </w:r>
      <w:r w:rsidR="00863B52" w:rsidRPr="006A52F5">
        <w:rPr>
          <w:rFonts w:cs="David"/>
          <w:sz w:val="24"/>
          <w:szCs w:val="24"/>
          <w:rtl/>
        </w:rPr>
        <w:t xml:space="preserve"> </w:t>
      </w:r>
      <w:r w:rsidR="00863B52" w:rsidRPr="006A52F5">
        <w:rPr>
          <w:rFonts w:cs="David" w:hint="cs"/>
          <w:sz w:val="24"/>
          <w:szCs w:val="24"/>
          <w:rtl/>
        </w:rPr>
        <w:t>תנסה</w:t>
      </w:r>
      <w:r w:rsidR="00863B52" w:rsidRPr="006A52F5">
        <w:rPr>
          <w:rFonts w:cs="David"/>
          <w:sz w:val="24"/>
          <w:szCs w:val="24"/>
          <w:rtl/>
        </w:rPr>
        <w:t>/</w:t>
      </w:r>
      <w:r w:rsidR="00863B52" w:rsidRPr="006A52F5">
        <w:rPr>
          <w:rFonts w:cs="David" w:hint="cs"/>
          <w:sz w:val="24"/>
          <w:szCs w:val="24"/>
          <w:rtl/>
        </w:rPr>
        <w:t>י</w:t>
      </w:r>
      <w:r w:rsidR="00863B52" w:rsidRPr="006A52F5">
        <w:rPr>
          <w:rFonts w:cs="David"/>
          <w:sz w:val="24"/>
          <w:szCs w:val="24"/>
          <w:rtl/>
        </w:rPr>
        <w:t xml:space="preserve"> </w:t>
      </w:r>
      <w:r w:rsidR="00863B52" w:rsidRPr="006A52F5">
        <w:rPr>
          <w:rFonts w:cs="David" w:hint="cs"/>
          <w:sz w:val="24"/>
          <w:szCs w:val="24"/>
          <w:rtl/>
        </w:rPr>
        <w:t>לשלוט</w:t>
      </w:r>
      <w:r w:rsidR="00863B52" w:rsidRPr="006A52F5">
        <w:rPr>
          <w:rFonts w:cs="David"/>
          <w:sz w:val="24"/>
          <w:szCs w:val="24"/>
          <w:rtl/>
        </w:rPr>
        <w:t xml:space="preserve"> </w:t>
      </w:r>
      <w:r w:rsidR="00863B52" w:rsidRPr="006A52F5">
        <w:rPr>
          <w:rFonts w:cs="David" w:hint="cs"/>
          <w:sz w:val="24"/>
          <w:szCs w:val="24"/>
          <w:rtl/>
        </w:rPr>
        <w:t>בנשימה</w:t>
      </w:r>
      <w:r w:rsidR="00863B52" w:rsidRPr="006A52F5">
        <w:rPr>
          <w:rFonts w:cs="David"/>
          <w:sz w:val="24"/>
          <w:szCs w:val="24"/>
          <w:rtl/>
        </w:rPr>
        <w:t xml:space="preserve"> </w:t>
      </w:r>
      <w:r w:rsidR="00863B52" w:rsidRPr="006A52F5">
        <w:rPr>
          <w:rFonts w:cs="David" w:hint="cs"/>
          <w:sz w:val="24"/>
          <w:szCs w:val="24"/>
          <w:rtl/>
        </w:rPr>
        <w:t>או</w:t>
      </w:r>
      <w:r w:rsidR="00863B52" w:rsidRPr="006A52F5">
        <w:rPr>
          <w:rFonts w:cs="David"/>
          <w:sz w:val="24"/>
          <w:szCs w:val="24"/>
          <w:rtl/>
        </w:rPr>
        <w:t xml:space="preserve"> </w:t>
      </w:r>
      <w:r w:rsidR="009C2247">
        <w:rPr>
          <w:rFonts w:cs="David" w:hint="cs"/>
          <w:sz w:val="24"/>
          <w:szCs w:val="24"/>
          <w:rtl/>
        </w:rPr>
        <w:t>לנשום בקצב מסוים</w:t>
      </w:r>
      <w:r w:rsidR="00863B52">
        <w:rPr>
          <w:rFonts w:cs="David" w:hint="cs"/>
          <w:sz w:val="24"/>
          <w:szCs w:val="24"/>
          <w:rtl/>
        </w:rPr>
        <w:t xml:space="preserve">, אלא </w:t>
      </w:r>
      <w:r w:rsidR="00863B52" w:rsidRPr="006A52F5">
        <w:rPr>
          <w:rFonts w:cs="David" w:hint="cs"/>
          <w:sz w:val="24"/>
          <w:szCs w:val="24"/>
          <w:rtl/>
        </w:rPr>
        <w:t>רק</w:t>
      </w:r>
      <w:r w:rsidR="00863B52" w:rsidRPr="006A52F5">
        <w:rPr>
          <w:rFonts w:cs="David"/>
          <w:sz w:val="24"/>
          <w:szCs w:val="24"/>
          <w:rtl/>
        </w:rPr>
        <w:t xml:space="preserve"> </w:t>
      </w:r>
      <w:r w:rsidR="00863B52">
        <w:rPr>
          <w:rFonts w:cs="David" w:hint="cs"/>
          <w:sz w:val="24"/>
          <w:szCs w:val="24"/>
          <w:rtl/>
        </w:rPr>
        <w:t>תתבונן/י</w:t>
      </w:r>
      <w:r w:rsidR="00863B52" w:rsidRPr="006A52F5">
        <w:rPr>
          <w:rFonts w:cs="David"/>
          <w:sz w:val="24"/>
          <w:szCs w:val="24"/>
          <w:rtl/>
        </w:rPr>
        <w:t xml:space="preserve"> </w:t>
      </w:r>
      <w:r w:rsidR="00863B52" w:rsidRPr="006A52F5">
        <w:rPr>
          <w:rFonts w:cs="David" w:hint="cs"/>
          <w:sz w:val="24"/>
          <w:szCs w:val="24"/>
          <w:rtl/>
        </w:rPr>
        <w:t>בתנועת</w:t>
      </w:r>
      <w:r w:rsidR="00863B52" w:rsidRPr="006A52F5">
        <w:rPr>
          <w:rFonts w:cs="David"/>
          <w:sz w:val="24"/>
          <w:szCs w:val="24"/>
          <w:rtl/>
        </w:rPr>
        <w:t xml:space="preserve"> </w:t>
      </w:r>
      <w:r w:rsidR="00863B52" w:rsidRPr="006A52F5">
        <w:rPr>
          <w:rFonts w:cs="David" w:hint="cs"/>
          <w:sz w:val="24"/>
          <w:szCs w:val="24"/>
          <w:rtl/>
        </w:rPr>
        <w:t>הבטן</w:t>
      </w:r>
      <w:r w:rsidR="00863B52" w:rsidRPr="006A52F5">
        <w:rPr>
          <w:rFonts w:cs="David"/>
          <w:sz w:val="24"/>
          <w:szCs w:val="24"/>
          <w:rtl/>
        </w:rPr>
        <w:t xml:space="preserve"> </w:t>
      </w:r>
      <w:r w:rsidR="00863B52" w:rsidRPr="006A52F5">
        <w:rPr>
          <w:rFonts w:cs="David" w:hint="cs"/>
          <w:sz w:val="24"/>
          <w:szCs w:val="24"/>
          <w:rtl/>
        </w:rPr>
        <w:t>כפי</w:t>
      </w:r>
      <w:r w:rsidR="00863B52" w:rsidRPr="006A52F5">
        <w:rPr>
          <w:rFonts w:cs="David"/>
          <w:sz w:val="24"/>
          <w:szCs w:val="24"/>
          <w:rtl/>
        </w:rPr>
        <w:t xml:space="preserve"> </w:t>
      </w:r>
      <w:r w:rsidR="00863B52" w:rsidRPr="006A52F5">
        <w:rPr>
          <w:rFonts w:cs="David" w:hint="cs"/>
          <w:sz w:val="24"/>
          <w:szCs w:val="24"/>
          <w:rtl/>
        </w:rPr>
        <w:t>שהיא</w:t>
      </w:r>
      <w:r w:rsidR="00863B52" w:rsidRPr="006A52F5">
        <w:rPr>
          <w:rFonts w:cs="David"/>
          <w:sz w:val="24"/>
          <w:szCs w:val="24"/>
          <w:rtl/>
        </w:rPr>
        <w:t xml:space="preserve"> </w:t>
      </w:r>
      <w:r w:rsidR="00863B52" w:rsidRPr="006A52F5">
        <w:rPr>
          <w:rFonts w:cs="David" w:hint="cs"/>
          <w:sz w:val="24"/>
          <w:szCs w:val="24"/>
          <w:rtl/>
        </w:rPr>
        <w:t>מתרחשת</w:t>
      </w:r>
      <w:r w:rsidR="00863B52" w:rsidRPr="006A52F5">
        <w:rPr>
          <w:rFonts w:cs="David"/>
          <w:sz w:val="24"/>
          <w:szCs w:val="24"/>
          <w:rtl/>
        </w:rPr>
        <w:t xml:space="preserve"> </w:t>
      </w:r>
      <w:r w:rsidR="00863B52" w:rsidRPr="006A52F5">
        <w:rPr>
          <w:rFonts w:cs="David" w:hint="cs"/>
          <w:sz w:val="24"/>
          <w:szCs w:val="24"/>
          <w:rtl/>
        </w:rPr>
        <w:t>ברגע</w:t>
      </w:r>
      <w:r w:rsidR="00863B52" w:rsidRPr="006A52F5">
        <w:rPr>
          <w:rFonts w:cs="David"/>
          <w:sz w:val="24"/>
          <w:szCs w:val="24"/>
          <w:rtl/>
        </w:rPr>
        <w:t xml:space="preserve"> </w:t>
      </w:r>
      <w:r w:rsidR="00863B52" w:rsidRPr="006A52F5">
        <w:rPr>
          <w:rFonts w:cs="David" w:hint="cs"/>
          <w:sz w:val="24"/>
          <w:szCs w:val="24"/>
          <w:rtl/>
        </w:rPr>
        <w:t>ההווה</w:t>
      </w:r>
      <w:r w:rsidR="00863B52">
        <w:rPr>
          <w:rFonts w:cs="David" w:hint="cs"/>
          <w:sz w:val="24"/>
          <w:szCs w:val="24"/>
          <w:rtl/>
        </w:rPr>
        <w:t>.</w:t>
      </w:r>
      <w:r w:rsidR="00AB1F72">
        <w:rPr>
          <w:rFonts w:cs="David" w:hint="cs"/>
          <w:sz w:val="24"/>
          <w:szCs w:val="24"/>
          <w:rtl/>
        </w:rPr>
        <w:t xml:space="preserve"> </w:t>
      </w:r>
      <w:r w:rsidR="004D4465" w:rsidRPr="006A52F5">
        <w:rPr>
          <w:rFonts w:cs="David" w:hint="cs"/>
          <w:sz w:val="24"/>
          <w:szCs w:val="24"/>
          <w:rtl/>
        </w:rPr>
        <w:t>לחץ/י לחיצה אחת קצרה</w:t>
      </w:r>
      <w:r w:rsidR="00AB1F72">
        <w:rPr>
          <w:rFonts w:cs="David" w:hint="cs"/>
          <w:sz w:val="24"/>
          <w:szCs w:val="24"/>
          <w:rtl/>
        </w:rPr>
        <w:t xml:space="preserve"> </w:t>
      </w:r>
      <w:r w:rsidR="00AB1F72" w:rsidRPr="006A52F5">
        <w:rPr>
          <w:rFonts w:cs="David" w:hint="cs"/>
          <w:sz w:val="24"/>
          <w:szCs w:val="24"/>
          <w:rtl/>
        </w:rPr>
        <w:t>על הכפתור</w:t>
      </w:r>
      <w:r w:rsidR="004D4465" w:rsidRPr="006A52F5">
        <w:rPr>
          <w:rFonts w:cs="David" w:hint="cs"/>
          <w:sz w:val="24"/>
          <w:szCs w:val="24"/>
          <w:rtl/>
        </w:rPr>
        <w:t xml:space="preserve"> כשאת/ה שם/ה לב לעלייה של הבטן, ולחיצה אחת קצרה כשאת/ה שם/ה לב לירידה של הבטן.</w:t>
      </w:r>
    </w:p>
    <w:p w14:paraId="6BEBCEB5" w14:textId="77777777" w:rsidR="008A7B7D" w:rsidRPr="00B87BE1" w:rsidRDefault="005006B3" w:rsidP="003C7B86">
      <w:pPr>
        <w:rPr>
          <w:rFonts w:cs="David"/>
          <w:sz w:val="24"/>
          <w:szCs w:val="24"/>
          <w:highlight w:val="yellow"/>
          <w:rtl/>
        </w:rPr>
      </w:pPr>
      <w:r w:rsidRPr="00B87BE1">
        <w:rPr>
          <w:rFonts w:cs="David" w:hint="eastAsia"/>
          <w:sz w:val="24"/>
          <w:szCs w:val="24"/>
          <w:highlight w:val="yellow"/>
          <w:rtl/>
        </w:rPr>
        <w:t>בנוסף</w:t>
      </w:r>
      <w:r w:rsidR="00DB53E5" w:rsidRPr="00B87BE1">
        <w:rPr>
          <w:rFonts w:cs="David"/>
          <w:sz w:val="24"/>
          <w:szCs w:val="24"/>
          <w:highlight w:val="yellow"/>
          <w:rtl/>
        </w:rPr>
        <w:t xml:space="preserve">, </w:t>
      </w:r>
      <w:r w:rsidR="00DB53E5" w:rsidRPr="00B87BE1">
        <w:rPr>
          <w:rFonts w:cs="David" w:hint="eastAsia"/>
          <w:sz w:val="24"/>
          <w:szCs w:val="24"/>
          <w:highlight w:val="yellow"/>
          <w:rtl/>
        </w:rPr>
        <w:t>אפשר</w:t>
      </w:r>
      <w:r w:rsidR="00DB53E5" w:rsidRPr="00B87BE1">
        <w:rPr>
          <w:rFonts w:cs="David"/>
          <w:sz w:val="24"/>
          <w:szCs w:val="24"/>
          <w:highlight w:val="yellow"/>
          <w:rtl/>
        </w:rPr>
        <w:t>/</w:t>
      </w:r>
      <w:r w:rsidR="00DB53E5" w:rsidRPr="00B87BE1">
        <w:rPr>
          <w:rFonts w:cs="David" w:hint="eastAsia"/>
          <w:sz w:val="24"/>
          <w:szCs w:val="24"/>
          <w:highlight w:val="yellow"/>
          <w:rtl/>
        </w:rPr>
        <w:t>י</w:t>
      </w:r>
      <w:r w:rsidR="00DB53E5" w:rsidRPr="00B87BE1">
        <w:rPr>
          <w:rFonts w:cs="David"/>
          <w:sz w:val="24"/>
          <w:szCs w:val="24"/>
          <w:highlight w:val="yellow"/>
          <w:rtl/>
        </w:rPr>
        <w:t xml:space="preserve"> </w:t>
      </w:r>
      <w:r w:rsidR="00DB53E5" w:rsidRPr="00B87BE1">
        <w:rPr>
          <w:rFonts w:cs="David" w:hint="eastAsia"/>
          <w:sz w:val="24"/>
          <w:szCs w:val="24"/>
          <w:highlight w:val="yellow"/>
          <w:rtl/>
        </w:rPr>
        <w:t>לעצמך</w:t>
      </w:r>
      <w:r w:rsidR="00DB53E5" w:rsidRPr="00B87BE1">
        <w:rPr>
          <w:rFonts w:cs="David"/>
          <w:sz w:val="24"/>
          <w:szCs w:val="24"/>
          <w:highlight w:val="yellow"/>
          <w:rtl/>
        </w:rPr>
        <w:t xml:space="preserve"> </w:t>
      </w:r>
      <w:r w:rsidR="00DB53E5" w:rsidRPr="00B87BE1">
        <w:rPr>
          <w:rFonts w:cs="David" w:hint="eastAsia"/>
          <w:sz w:val="24"/>
          <w:szCs w:val="24"/>
          <w:highlight w:val="yellow"/>
          <w:rtl/>
        </w:rPr>
        <w:t>לקלוט</w:t>
      </w:r>
      <w:r w:rsidR="00DB53E5" w:rsidRPr="00B87BE1">
        <w:rPr>
          <w:rFonts w:cs="David"/>
          <w:sz w:val="24"/>
          <w:szCs w:val="24"/>
          <w:highlight w:val="yellow"/>
          <w:rtl/>
        </w:rPr>
        <w:t xml:space="preserve"> </w:t>
      </w:r>
      <w:r w:rsidR="00DB53E5" w:rsidRPr="00B87BE1">
        <w:rPr>
          <w:rFonts w:cs="David" w:hint="eastAsia"/>
          <w:sz w:val="24"/>
          <w:szCs w:val="24"/>
          <w:highlight w:val="yellow"/>
          <w:rtl/>
        </w:rPr>
        <w:t>תחושות</w:t>
      </w:r>
      <w:r w:rsidR="00DB53E5" w:rsidRPr="00B87BE1">
        <w:rPr>
          <w:rFonts w:cs="David"/>
          <w:sz w:val="24"/>
          <w:szCs w:val="24"/>
          <w:highlight w:val="yellow"/>
          <w:rtl/>
        </w:rPr>
        <w:t xml:space="preserve"> </w:t>
      </w:r>
      <w:r w:rsidR="00DB53E5" w:rsidRPr="00B87BE1">
        <w:rPr>
          <w:rFonts w:cs="David" w:hint="eastAsia"/>
          <w:sz w:val="24"/>
          <w:szCs w:val="24"/>
          <w:highlight w:val="yellow"/>
          <w:rtl/>
        </w:rPr>
        <w:t>המגיעות</w:t>
      </w:r>
      <w:r w:rsidR="00DB53E5" w:rsidRPr="00B87BE1">
        <w:rPr>
          <w:rFonts w:cs="David"/>
          <w:sz w:val="24"/>
          <w:szCs w:val="24"/>
          <w:highlight w:val="yellow"/>
          <w:rtl/>
        </w:rPr>
        <w:t xml:space="preserve"> </w:t>
      </w:r>
      <w:r w:rsidR="00DB53E5" w:rsidRPr="00B87BE1">
        <w:rPr>
          <w:rFonts w:cs="David" w:hint="eastAsia"/>
          <w:sz w:val="24"/>
          <w:szCs w:val="24"/>
          <w:highlight w:val="yellow"/>
          <w:rtl/>
        </w:rPr>
        <w:t>מן</w:t>
      </w:r>
      <w:r w:rsidR="00DB53E5" w:rsidRPr="00B87BE1">
        <w:rPr>
          <w:rFonts w:cs="David"/>
          <w:sz w:val="24"/>
          <w:szCs w:val="24"/>
          <w:highlight w:val="yellow"/>
          <w:rtl/>
        </w:rPr>
        <w:t xml:space="preserve"> </w:t>
      </w:r>
      <w:r w:rsidR="00DB53E5" w:rsidRPr="00B87BE1">
        <w:rPr>
          <w:rFonts w:cs="David" w:hint="eastAsia"/>
          <w:sz w:val="24"/>
          <w:szCs w:val="24"/>
          <w:highlight w:val="yellow"/>
          <w:rtl/>
        </w:rPr>
        <w:t>החושים</w:t>
      </w:r>
      <w:r w:rsidR="00DB53E5" w:rsidRPr="00B87BE1">
        <w:rPr>
          <w:rFonts w:cs="David"/>
          <w:sz w:val="24"/>
          <w:szCs w:val="24"/>
          <w:highlight w:val="yellow"/>
          <w:rtl/>
        </w:rPr>
        <w:t xml:space="preserve"> </w:t>
      </w:r>
      <w:r w:rsidR="00DB53E5" w:rsidRPr="00B87BE1">
        <w:rPr>
          <w:rFonts w:cs="David" w:hint="eastAsia"/>
          <w:sz w:val="24"/>
          <w:szCs w:val="24"/>
          <w:highlight w:val="yellow"/>
          <w:rtl/>
        </w:rPr>
        <w:t>ומן</w:t>
      </w:r>
      <w:r w:rsidR="00DB53E5" w:rsidRPr="00B87BE1">
        <w:rPr>
          <w:rFonts w:cs="David"/>
          <w:sz w:val="24"/>
          <w:szCs w:val="24"/>
          <w:highlight w:val="yellow"/>
          <w:rtl/>
        </w:rPr>
        <w:t xml:space="preserve"> </w:t>
      </w:r>
      <w:r w:rsidR="00DB53E5" w:rsidRPr="00B87BE1">
        <w:rPr>
          <w:rFonts w:cs="David" w:hint="eastAsia"/>
          <w:sz w:val="24"/>
          <w:szCs w:val="24"/>
          <w:highlight w:val="yellow"/>
          <w:rtl/>
        </w:rPr>
        <w:t>הגוף</w:t>
      </w:r>
      <w:r w:rsidR="00DB53E5" w:rsidRPr="00B87BE1">
        <w:rPr>
          <w:rFonts w:cs="David"/>
          <w:sz w:val="24"/>
          <w:szCs w:val="24"/>
          <w:highlight w:val="yellow"/>
          <w:rtl/>
        </w:rPr>
        <w:t xml:space="preserve">, </w:t>
      </w:r>
      <w:r w:rsidR="00DB53E5" w:rsidRPr="00B87BE1">
        <w:rPr>
          <w:rFonts w:cs="David" w:hint="eastAsia"/>
          <w:sz w:val="24"/>
          <w:szCs w:val="24"/>
          <w:highlight w:val="yellow"/>
          <w:rtl/>
        </w:rPr>
        <w:t>כמו</w:t>
      </w:r>
      <w:r w:rsidR="00DB53E5" w:rsidRPr="00B87BE1">
        <w:rPr>
          <w:rFonts w:cs="David"/>
          <w:sz w:val="24"/>
          <w:szCs w:val="24"/>
          <w:highlight w:val="yellow"/>
          <w:rtl/>
        </w:rPr>
        <w:t xml:space="preserve"> </w:t>
      </w:r>
      <w:r w:rsidR="00DB53E5" w:rsidRPr="00B87BE1">
        <w:rPr>
          <w:rFonts w:cs="David" w:hint="eastAsia"/>
          <w:sz w:val="24"/>
          <w:szCs w:val="24"/>
          <w:highlight w:val="yellow"/>
          <w:rtl/>
        </w:rPr>
        <w:t>גם</w:t>
      </w:r>
      <w:r w:rsidR="00DB53E5" w:rsidRPr="00B87BE1">
        <w:rPr>
          <w:rFonts w:cs="David"/>
          <w:sz w:val="24"/>
          <w:szCs w:val="24"/>
          <w:highlight w:val="yellow"/>
          <w:rtl/>
        </w:rPr>
        <w:t xml:space="preserve"> </w:t>
      </w:r>
      <w:r w:rsidR="00DB53E5" w:rsidRPr="00B87BE1">
        <w:rPr>
          <w:rFonts w:cs="David" w:hint="eastAsia"/>
          <w:sz w:val="24"/>
          <w:szCs w:val="24"/>
          <w:highlight w:val="yellow"/>
          <w:rtl/>
        </w:rPr>
        <w:t>רגשות</w:t>
      </w:r>
      <w:r w:rsidR="00DB53E5" w:rsidRPr="00B87BE1">
        <w:rPr>
          <w:rFonts w:cs="David"/>
          <w:sz w:val="24"/>
          <w:szCs w:val="24"/>
          <w:highlight w:val="yellow"/>
          <w:rtl/>
        </w:rPr>
        <w:t xml:space="preserve"> </w:t>
      </w:r>
      <w:r w:rsidR="00DB53E5" w:rsidRPr="00B87BE1">
        <w:rPr>
          <w:rFonts w:cs="David" w:hint="eastAsia"/>
          <w:sz w:val="24"/>
          <w:szCs w:val="24"/>
          <w:highlight w:val="yellow"/>
          <w:rtl/>
        </w:rPr>
        <w:t>ומחשבות</w:t>
      </w:r>
      <w:r w:rsidR="00DB53E5" w:rsidRPr="00B87BE1">
        <w:rPr>
          <w:rFonts w:cs="David"/>
          <w:sz w:val="24"/>
          <w:szCs w:val="24"/>
          <w:highlight w:val="yellow"/>
          <w:rtl/>
        </w:rPr>
        <w:t xml:space="preserve"> </w:t>
      </w:r>
      <w:r w:rsidR="00DB53E5" w:rsidRPr="00B87BE1">
        <w:rPr>
          <w:rFonts w:cs="David" w:hint="eastAsia"/>
          <w:sz w:val="24"/>
          <w:szCs w:val="24"/>
          <w:highlight w:val="yellow"/>
          <w:rtl/>
        </w:rPr>
        <w:t>המתרחשים</w:t>
      </w:r>
      <w:r w:rsidR="00DB53E5" w:rsidRPr="00B87BE1">
        <w:rPr>
          <w:rFonts w:cs="David"/>
          <w:sz w:val="24"/>
          <w:szCs w:val="24"/>
          <w:highlight w:val="yellow"/>
          <w:rtl/>
        </w:rPr>
        <w:t xml:space="preserve"> </w:t>
      </w:r>
      <w:r w:rsidR="00DB53E5" w:rsidRPr="00B87BE1">
        <w:rPr>
          <w:rFonts w:cs="David" w:hint="eastAsia"/>
          <w:sz w:val="24"/>
          <w:szCs w:val="24"/>
          <w:highlight w:val="yellow"/>
          <w:rtl/>
        </w:rPr>
        <w:t>ברגע</w:t>
      </w:r>
      <w:r w:rsidR="00DB53E5" w:rsidRPr="00B87BE1">
        <w:rPr>
          <w:rFonts w:cs="David"/>
          <w:sz w:val="24"/>
          <w:szCs w:val="24"/>
          <w:highlight w:val="yellow"/>
          <w:rtl/>
        </w:rPr>
        <w:t xml:space="preserve"> </w:t>
      </w:r>
      <w:r w:rsidR="00DB53E5" w:rsidRPr="00B87BE1">
        <w:rPr>
          <w:rFonts w:cs="David" w:hint="eastAsia"/>
          <w:sz w:val="24"/>
          <w:szCs w:val="24"/>
          <w:highlight w:val="yellow"/>
          <w:rtl/>
        </w:rPr>
        <w:t>ההווה</w:t>
      </w:r>
      <w:r w:rsidR="00DB53E5" w:rsidRPr="00B87BE1">
        <w:rPr>
          <w:rFonts w:cs="David"/>
          <w:sz w:val="24"/>
          <w:szCs w:val="24"/>
          <w:highlight w:val="yellow"/>
          <w:rtl/>
        </w:rPr>
        <w:t xml:space="preserve">. </w:t>
      </w:r>
      <w:r w:rsidR="00DB53E5" w:rsidRPr="00B87BE1">
        <w:rPr>
          <w:rFonts w:cs="David" w:hint="eastAsia"/>
          <w:sz w:val="24"/>
          <w:szCs w:val="24"/>
          <w:highlight w:val="yellow"/>
          <w:rtl/>
        </w:rPr>
        <w:t>כאשר</w:t>
      </w:r>
      <w:r w:rsidR="00DB53E5" w:rsidRPr="00B87BE1">
        <w:rPr>
          <w:rFonts w:cs="David"/>
          <w:sz w:val="24"/>
          <w:szCs w:val="24"/>
          <w:highlight w:val="yellow"/>
          <w:rtl/>
        </w:rPr>
        <w:t xml:space="preserve"> </w:t>
      </w:r>
      <w:r w:rsidR="00DB53E5" w:rsidRPr="00B87BE1">
        <w:rPr>
          <w:rFonts w:cs="David" w:hint="eastAsia"/>
          <w:sz w:val="24"/>
          <w:szCs w:val="24"/>
          <w:highlight w:val="yellow"/>
          <w:rtl/>
        </w:rPr>
        <w:t>את</w:t>
      </w:r>
      <w:r w:rsidR="00DB53E5" w:rsidRPr="00B87BE1">
        <w:rPr>
          <w:rFonts w:cs="David"/>
          <w:sz w:val="24"/>
          <w:szCs w:val="24"/>
          <w:highlight w:val="yellow"/>
          <w:rtl/>
        </w:rPr>
        <w:t>/</w:t>
      </w:r>
      <w:r w:rsidR="00DB53E5" w:rsidRPr="00B87BE1">
        <w:rPr>
          <w:rFonts w:cs="David" w:hint="eastAsia"/>
          <w:sz w:val="24"/>
          <w:szCs w:val="24"/>
          <w:highlight w:val="yellow"/>
          <w:rtl/>
        </w:rPr>
        <w:t>ה</w:t>
      </w:r>
      <w:r w:rsidR="00DB53E5" w:rsidRPr="00B87BE1">
        <w:rPr>
          <w:rFonts w:cs="David"/>
          <w:sz w:val="24"/>
          <w:szCs w:val="24"/>
          <w:highlight w:val="yellow"/>
          <w:rtl/>
        </w:rPr>
        <w:t xml:space="preserve"> </w:t>
      </w:r>
      <w:r w:rsidR="00DB53E5" w:rsidRPr="00B87BE1">
        <w:rPr>
          <w:rFonts w:cs="David" w:hint="eastAsia"/>
          <w:sz w:val="24"/>
          <w:szCs w:val="24"/>
          <w:highlight w:val="yellow"/>
          <w:rtl/>
        </w:rPr>
        <w:t>קולט</w:t>
      </w:r>
      <w:r w:rsidR="00DB53E5" w:rsidRPr="00B87BE1">
        <w:rPr>
          <w:rFonts w:cs="David"/>
          <w:sz w:val="24"/>
          <w:szCs w:val="24"/>
          <w:highlight w:val="yellow"/>
          <w:rtl/>
        </w:rPr>
        <w:t>/</w:t>
      </w:r>
      <w:r w:rsidR="00DB53E5" w:rsidRPr="00B87BE1">
        <w:rPr>
          <w:rFonts w:cs="David" w:hint="eastAsia"/>
          <w:sz w:val="24"/>
          <w:szCs w:val="24"/>
          <w:highlight w:val="yellow"/>
          <w:rtl/>
        </w:rPr>
        <w:t>ת</w:t>
      </w:r>
      <w:r w:rsidR="00DB53E5" w:rsidRPr="00B87BE1">
        <w:rPr>
          <w:rFonts w:cs="David"/>
          <w:sz w:val="24"/>
          <w:szCs w:val="24"/>
          <w:highlight w:val="yellow"/>
          <w:rtl/>
        </w:rPr>
        <w:t xml:space="preserve"> </w:t>
      </w:r>
      <w:r w:rsidR="00DB53E5" w:rsidRPr="00B87BE1">
        <w:rPr>
          <w:rFonts w:cs="David" w:hint="eastAsia"/>
          <w:sz w:val="24"/>
          <w:szCs w:val="24"/>
          <w:highlight w:val="yellow"/>
          <w:rtl/>
        </w:rPr>
        <w:t>דבר</w:t>
      </w:r>
      <w:r w:rsidR="00DB53E5" w:rsidRPr="00B87BE1">
        <w:rPr>
          <w:rFonts w:cs="David"/>
          <w:sz w:val="24"/>
          <w:szCs w:val="24"/>
          <w:highlight w:val="yellow"/>
          <w:rtl/>
        </w:rPr>
        <w:t xml:space="preserve"> </w:t>
      </w:r>
      <w:r w:rsidR="00DB53E5" w:rsidRPr="00B87BE1">
        <w:rPr>
          <w:rFonts w:cs="David" w:hint="eastAsia"/>
          <w:sz w:val="24"/>
          <w:szCs w:val="24"/>
          <w:highlight w:val="yellow"/>
          <w:rtl/>
        </w:rPr>
        <w:t>מה</w:t>
      </w:r>
      <w:r w:rsidR="00DB53E5" w:rsidRPr="00B87BE1">
        <w:rPr>
          <w:rFonts w:cs="David"/>
          <w:sz w:val="24"/>
          <w:szCs w:val="24"/>
          <w:highlight w:val="yellow"/>
          <w:rtl/>
        </w:rPr>
        <w:t xml:space="preserve"> </w:t>
      </w:r>
      <w:r w:rsidR="00DB53E5" w:rsidRPr="00B87BE1">
        <w:rPr>
          <w:rFonts w:cs="David" w:hint="eastAsia"/>
          <w:sz w:val="24"/>
          <w:szCs w:val="24"/>
          <w:highlight w:val="yellow"/>
          <w:rtl/>
        </w:rPr>
        <w:t>ברגע</w:t>
      </w:r>
      <w:r w:rsidR="00DB53E5" w:rsidRPr="00B87BE1">
        <w:rPr>
          <w:rFonts w:cs="David"/>
          <w:sz w:val="24"/>
          <w:szCs w:val="24"/>
          <w:highlight w:val="yellow"/>
          <w:rtl/>
        </w:rPr>
        <w:t xml:space="preserve"> </w:t>
      </w:r>
      <w:r w:rsidR="00DB53E5" w:rsidRPr="00B87BE1">
        <w:rPr>
          <w:rFonts w:cs="David" w:hint="eastAsia"/>
          <w:sz w:val="24"/>
          <w:szCs w:val="24"/>
          <w:highlight w:val="yellow"/>
          <w:rtl/>
        </w:rPr>
        <w:t>הווה</w:t>
      </w:r>
      <w:r w:rsidR="00DB53E5" w:rsidRPr="00B87BE1">
        <w:rPr>
          <w:rFonts w:cs="David"/>
          <w:sz w:val="24"/>
          <w:szCs w:val="24"/>
          <w:highlight w:val="yellow"/>
          <w:rtl/>
        </w:rPr>
        <w:t xml:space="preserve">, </w:t>
      </w:r>
      <w:r w:rsidR="00DB53E5" w:rsidRPr="00B87BE1">
        <w:rPr>
          <w:rFonts w:cs="David" w:hint="eastAsia"/>
          <w:sz w:val="24"/>
          <w:szCs w:val="24"/>
          <w:highlight w:val="yellow"/>
          <w:rtl/>
        </w:rPr>
        <w:t>תחושה</w:t>
      </w:r>
      <w:r w:rsidR="00DB53E5" w:rsidRPr="00B87BE1">
        <w:rPr>
          <w:rFonts w:cs="David"/>
          <w:sz w:val="24"/>
          <w:szCs w:val="24"/>
          <w:highlight w:val="yellow"/>
          <w:rtl/>
        </w:rPr>
        <w:t xml:space="preserve"> </w:t>
      </w:r>
      <w:r w:rsidR="00DB53E5" w:rsidRPr="00B87BE1">
        <w:rPr>
          <w:rFonts w:cs="David" w:hint="eastAsia"/>
          <w:sz w:val="24"/>
          <w:szCs w:val="24"/>
          <w:highlight w:val="yellow"/>
          <w:rtl/>
        </w:rPr>
        <w:t>או</w:t>
      </w:r>
      <w:r w:rsidR="00DB53E5" w:rsidRPr="00B87BE1">
        <w:rPr>
          <w:rFonts w:cs="David"/>
          <w:sz w:val="24"/>
          <w:szCs w:val="24"/>
          <w:highlight w:val="yellow"/>
          <w:rtl/>
        </w:rPr>
        <w:t xml:space="preserve"> </w:t>
      </w:r>
      <w:r w:rsidR="00DB53E5" w:rsidRPr="00B87BE1">
        <w:rPr>
          <w:rFonts w:cs="David" w:hint="eastAsia"/>
          <w:sz w:val="24"/>
          <w:szCs w:val="24"/>
          <w:highlight w:val="yellow"/>
          <w:rtl/>
        </w:rPr>
        <w:t>רגש</w:t>
      </w:r>
      <w:r w:rsidR="00DB53E5" w:rsidRPr="00B87BE1">
        <w:rPr>
          <w:rFonts w:cs="David"/>
          <w:sz w:val="24"/>
          <w:szCs w:val="24"/>
          <w:highlight w:val="yellow"/>
          <w:rtl/>
        </w:rPr>
        <w:t xml:space="preserve"> </w:t>
      </w:r>
      <w:r w:rsidR="00DB53E5" w:rsidRPr="00B87BE1">
        <w:rPr>
          <w:rFonts w:cs="David" w:hint="eastAsia"/>
          <w:sz w:val="24"/>
          <w:szCs w:val="24"/>
          <w:highlight w:val="yellow"/>
          <w:rtl/>
        </w:rPr>
        <w:t>או</w:t>
      </w:r>
      <w:r w:rsidR="00DB53E5" w:rsidRPr="00B87BE1">
        <w:rPr>
          <w:rFonts w:cs="David"/>
          <w:sz w:val="24"/>
          <w:szCs w:val="24"/>
          <w:highlight w:val="yellow"/>
          <w:rtl/>
        </w:rPr>
        <w:t xml:space="preserve"> </w:t>
      </w:r>
      <w:r w:rsidR="00DB53E5" w:rsidRPr="00B87BE1">
        <w:rPr>
          <w:rFonts w:cs="David" w:hint="eastAsia"/>
          <w:sz w:val="24"/>
          <w:szCs w:val="24"/>
          <w:highlight w:val="yellow"/>
          <w:rtl/>
        </w:rPr>
        <w:t>מחשבה</w:t>
      </w:r>
      <w:r w:rsidR="00DB53E5" w:rsidRPr="00B87BE1">
        <w:rPr>
          <w:rFonts w:cs="David"/>
          <w:sz w:val="24"/>
          <w:szCs w:val="24"/>
          <w:highlight w:val="yellow"/>
          <w:rtl/>
        </w:rPr>
        <w:t xml:space="preserve">, </w:t>
      </w:r>
      <w:r w:rsidR="00DB53E5" w:rsidRPr="00B87BE1">
        <w:rPr>
          <w:rFonts w:cs="David" w:hint="eastAsia"/>
          <w:sz w:val="24"/>
          <w:szCs w:val="24"/>
          <w:highlight w:val="yellow"/>
          <w:rtl/>
        </w:rPr>
        <w:t>הפנה</w:t>
      </w:r>
      <w:r w:rsidR="00DB53E5" w:rsidRPr="00B87BE1">
        <w:rPr>
          <w:rFonts w:cs="David"/>
          <w:sz w:val="24"/>
          <w:szCs w:val="24"/>
          <w:highlight w:val="yellow"/>
          <w:rtl/>
        </w:rPr>
        <w:t>/</w:t>
      </w:r>
      <w:r w:rsidR="00DB53E5" w:rsidRPr="00B87BE1">
        <w:rPr>
          <w:rFonts w:cs="David" w:hint="eastAsia"/>
          <w:sz w:val="24"/>
          <w:szCs w:val="24"/>
          <w:highlight w:val="yellow"/>
          <w:rtl/>
        </w:rPr>
        <w:t>י</w:t>
      </w:r>
      <w:r w:rsidR="00DB53E5" w:rsidRPr="00B87BE1">
        <w:rPr>
          <w:rFonts w:cs="David"/>
          <w:sz w:val="24"/>
          <w:szCs w:val="24"/>
          <w:highlight w:val="yellow"/>
          <w:rtl/>
        </w:rPr>
        <w:t xml:space="preserve"> </w:t>
      </w:r>
      <w:r w:rsidR="00DB53E5" w:rsidRPr="00B87BE1">
        <w:rPr>
          <w:rFonts w:cs="David" w:hint="eastAsia"/>
          <w:sz w:val="24"/>
          <w:szCs w:val="24"/>
          <w:highlight w:val="yellow"/>
          <w:rtl/>
        </w:rPr>
        <w:t>את</w:t>
      </w:r>
      <w:r w:rsidR="00DB53E5" w:rsidRPr="00B87BE1">
        <w:rPr>
          <w:rFonts w:cs="David"/>
          <w:sz w:val="24"/>
          <w:szCs w:val="24"/>
          <w:highlight w:val="yellow"/>
          <w:rtl/>
        </w:rPr>
        <w:t xml:space="preserve"> </w:t>
      </w:r>
      <w:r w:rsidR="00DB53E5" w:rsidRPr="00B87BE1">
        <w:rPr>
          <w:rFonts w:cs="David" w:hint="eastAsia"/>
          <w:sz w:val="24"/>
          <w:szCs w:val="24"/>
          <w:highlight w:val="yellow"/>
          <w:rtl/>
        </w:rPr>
        <w:t>תשומת</w:t>
      </w:r>
      <w:r w:rsidR="00DB53E5" w:rsidRPr="00B87BE1">
        <w:rPr>
          <w:rFonts w:cs="David"/>
          <w:sz w:val="24"/>
          <w:szCs w:val="24"/>
          <w:highlight w:val="yellow"/>
          <w:rtl/>
        </w:rPr>
        <w:t xml:space="preserve"> </w:t>
      </w:r>
      <w:r w:rsidR="00DB53E5" w:rsidRPr="00B87BE1">
        <w:rPr>
          <w:rFonts w:cs="David" w:hint="eastAsia"/>
          <w:sz w:val="24"/>
          <w:szCs w:val="24"/>
          <w:highlight w:val="yellow"/>
          <w:rtl/>
        </w:rPr>
        <w:t>הלב</w:t>
      </w:r>
      <w:r w:rsidR="00DB53E5" w:rsidRPr="00B87BE1">
        <w:rPr>
          <w:rFonts w:cs="David"/>
          <w:sz w:val="24"/>
          <w:szCs w:val="24"/>
          <w:highlight w:val="yellow"/>
          <w:rtl/>
        </w:rPr>
        <w:t xml:space="preserve"> </w:t>
      </w:r>
      <w:r w:rsidR="00DB53E5" w:rsidRPr="00B87BE1">
        <w:rPr>
          <w:rFonts w:cs="David" w:hint="eastAsia"/>
          <w:sz w:val="24"/>
          <w:szCs w:val="24"/>
          <w:highlight w:val="yellow"/>
          <w:rtl/>
        </w:rPr>
        <w:t>אליו</w:t>
      </w:r>
      <w:r w:rsidR="00DB53E5" w:rsidRPr="00B87BE1">
        <w:rPr>
          <w:rFonts w:cs="David"/>
          <w:sz w:val="24"/>
          <w:szCs w:val="24"/>
          <w:highlight w:val="yellow"/>
          <w:rtl/>
        </w:rPr>
        <w:t xml:space="preserve">, </w:t>
      </w:r>
      <w:r w:rsidR="00DB53E5" w:rsidRPr="00B87BE1">
        <w:rPr>
          <w:rFonts w:cs="David" w:hint="eastAsia"/>
          <w:sz w:val="24"/>
          <w:szCs w:val="24"/>
          <w:highlight w:val="yellow"/>
          <w:rtl/>
        </w:rPr>
        <w:t>ותאמר</w:t>
      </w:r>
      <w:r w:rsidR="00DB53E5" w:rsidRPr="00B87BE1">
        <w:rPr>
          <w:rFonts w:cs="David"/>
          <w:sz w:val="24"/>
          <w:szCs w:val="24"/>
          <w:highlight w:val="yellow"/>
          <w:rtl/>
        </w:rPr>
        <w:t>/</w:t>
      </w:r>
      <w:r w:rsidR="00DB53E5" w:rsidRPr="00B87BE1">
        <w:rPr>
          <w:rFonts w:cs="David" w:hint="eastAsia"/>
          <w:sz w:val="24"/>
          <w:szCs w:val="24"/>
          <w:highlight w:val="yellow"/>
          <w:rtl/>
        </w:rPr>
        <w:t>י</w:t>
      </w:r>
      <w:r w:rsidR="00DB53E5" w:rsidRPr="00B87BE1">
        <w:rPr>
          <w:rFonts w:cs="David"/>
          <w:sz w:val="24"/>
          <w:szCs w:val="24"/>
          <w:highlight w:val="yellow"/>
          <w:rtl/>
        </w:rPr>
        <w:t xml:space="preserve"> </w:t>
      </w:r>
      <w:r w:rsidR="00B83FD0" w:rsidRPr="00B87BE1">
        <w:rPr>
          <w:rFonts w:asciiTheme="majorBidi" w:hAnsiTheme="majorBidi" w:cs="David" w:hint="eastAsia"/>
          <w:sz w:val="24"/>
          <w:szCs w:val="24"/>
          <w:highlight w:val="yellow"/>
          <w:rtl/>
        </w:rPr>
        <w:t>פעמיים</w:t>
      </w:r>
      <w:r w:rsidR="00B83FD0" w:rsidRPr="00B87BE1">
        <w:rPr>
          <w:rFonts w:asciiTheme="majorBidi" w:hAnsiTheme="majorBidi" w:cs="David"/>
          <w:sz w:val="24"/>
          <w:szCs w:val="24"/>
          <w:highlight w:val="yellow"/>
          <w:rtl/>
        </w:rPr>
        <w:t xml:space="preserve"> בקול </w:t>
      </w:r>
      <w:r w:rsidR="00832E1E" w:rsidRPr="00B87BE1">
        <w:rPr>
          <w:rFonts w:asciiTheme="majorBidi" w:hAnsiTheme="majorBidi" w:cs="David" w:hint="eastAsia"/>
          <w:sz w:val="24"/>
          <w:szCs w:val="24"/>
          <w:highlight w:val="yellow"/>
          <w:rtl/>
        </w:rPr>
        <w:t>חזק</w:t>
      </w:r>
      <w:r w:rsidR="00B83FD0" w:rsidRPr="00B87BE1">
        <w:rPr>
          <w:rFonts w:asciiTheme="majorBidi" w:hAnsiTheme="majorBidi" w:cs="David"/>
          <w:sz w:val="24"/>
          <w:szCs w:val="24"/>
          <w:highlight w:val="yellow"/>
          <w:rtl/>
        </w:rPr>
        <w:t xml:space="preserve"> </w:t>
      </w:r>
      <w:r w:rsidR="00832E1E" w:rsidRPr="00B87BE1">
        <w:rPr>
          <w:rFonts w:asciiTheme="majorBidi" w:hAnsiTheme="majorBidi" w:cs="David" w:hint="eastAsia"/>
          <w:sz w:val="24"/>
          <w:szCs w:val="24"/>
          <w:highlight w:val="yellow"/>
          <w:rtl/>
        </w:rPr>
        <w:t>וברור</w:t>
      </w:r>
      <w:r w:rsidR="00B83FD0" w:rsidRPr="00B87BE1">
        <w:rPr>
          <w:rFonts w:asciiTheme="majorBidi" w:hAnsiTheme="majorBidi" w:cs="David"/>
          <w:sz w:val="24"/>
          <w:szCs w:val="24"/>
          <w:highlight w:val="yellow"/>
          <w:rtl/>
        </w:rPr>
        <w:t xml:space="preserve"> מילה</w:t>
      </w:r>
      <w:r w:rsidR="008605E8" w:rsidRPr="00B87BE1">
        <w:rPr>
          <w:rFonts w:asciiTheme="majorBidi" w:hAnsiTheme="majorBidi" w:cs="David"/>
          <w:sz w:val="24"/>
          <w:szCs w:val="24"/>
          <w:highlight w:val="yellow"/>
          <w:rtl/>
        </w:rPr>
        <w:t xml:space="preserve"> או שתיים</w:t>
      </w:r>
      <w:r w:rsidR="00B83FD0" w:rsidRPr="00B87BE1">
        <w:rPr>
          <w:rFonts w:asciiTheme="majorBidi" w:hAnsiTheme="majorBidi" w:cs="David"/>
          <w:sz w:val="24"/>
          <w:szCs w:val="24"/>
          <w:highlight w:val="yellow"/>
          <w:rtl/>
        </w:rPr>
        <w:t xml:space="preserve"> </w:t>
      </w:r>
      <w:r w:rsidR="008E727E" w:rsidRPr="00B87BE1">
        <w:rPr>
          <w:rFonts w:asciiTheme="majorBidi" w:hAnsiTheme="majorBidi" w:cs="David" w:hint="eastAsia"/>
          <w:sz w:val="24"/>
          <w:szCs w:val="24"/>
          <w:highlight w:val="yellow"/>
          <w:rtl/>
        </w:rPr>
        <w:t>ה</w:t>
      </w:r>
      <w:r w:rsidR="00B83FD0" w:rsidRPr="00B87BE1">
        <w:rPr>
          <w:rFonts w:asciiTheme="majorBidi" w:hAnsiTheme="majorBidi" w:cs="David" w:hint="eastAsia"/>
          <w:sz w:val="24"/>
          <w:szCs w:val="24"/>
          <w:highlight w:val="yellow"/>
          <w:rtl/>
        </w:rPr>
        <w:t>מתאר</w:t>
      </w:r>
      <w:r w:rsidR="008605E8" w:rsidRPr="00B87BE1">
        <w:rPr>
          <w:rFonts w:asciiTheme="majorBidi" w:hAnsiTheme="majorBidi" w:cs="David" w:hint="eastAsia"/>
          <w:sz w:val="24"/>
          <w:szCs w:val="24"/>
          <w:highlight w:val="yellow"/>
          <w:rtl/>
        </w:rPr>
        <w:t>ו</w:t>
      </w:r>
      <w:r w:rsidR="00B83FD0" w:rsidRPr="00B87BE1">
        <w:rPr>
          <w:rFonts w:asciiTheme="majorBidi" w:hAnsiTheme="majorBidi" w:cs="David" w:hint="eastAsia"/>
          <w:sz w:val="24"/>
          <w:szCs w:val="24"/>
          <w:highlight w:val="yellow"/>
          <w:rtl/>
        </w:rPr>
        <w:t>ת</w:t>
      </w:r>
      <w:r w:rsidR="00B83FD0" w:rsidRPr="00B87BE1">
        <w:rPr>
          <w:rFonts w:asciiTheme="majorBidi" w:hAnsiTheme="majorBidi" w:cs="David"/>
          <w:sz w:val="24"/>
          <w:szCs w:val="24"/>
          <w:highlight w:val="yellow"/>
          <w:rtl/>
        </w:rPr>
        <w:t xml:space="preserve"> </w:t>
      </w:r>
      <w:r w:rsidR="00B83FD0" w:rsidRPr="00B87BE1">
        <w:rPr>
          <w:rFonts w:asciiTheme="majorBidi" w:hAnsiTheme="majorBidi" w:cs="David" w:hint="eastAsia"/>
          <w:sz w:val="24"/>
          <w:szCs w:val="24"/>
          <w:highlight w:val="yellow"/>
          <w:rtl/>
        </w:rPr>
        <w:t>אותו</w:t>
      </w:r>
      <w:r w:rsidR="00B83FD0" w:rsidRPr="00B87BE1">
        <w:rPr>
          <w:rFonts w:asciiTheme="majorBidi" w:hAnsiTheme="majorBidi" w:cs="David"/>
          <w:sz w:val="24"/>
          <w:szCs w:val="24"/>
          <w:highlight w:val="yellow"/>
          <w:rtl/>
        </w:rPr>
        <w:t>.</w:t>
      </w:r>
      <w:r w:rsidR="00DB53E5" w:rsidRPr="00B87BE1">
        <w:rPr>
          <w:rFonts w:cs="David"/>
          <w:sz w:val="24"/>
          <w:szCs w:val="24"/>
          <w:highlight w:val="yellow"/>
          <w:rtl/>
        </w:rPr>
        <w:t xml:space="preserve"> </w:t>
      </w:r>
      <w:r w:rsidR="00B83FD0" w:rsidRPr="00B87BE1">
        <w:rPr>
          <w:rFonts w:cs="David" w:hint="eastAsia"/>
          <w:sz w:val="24"/>
          <w:szCs w:val="24"/>
          <w:highlight w:val="yellow"/>
          <w:rtl/>
        </w:rPr>
        <w:t>לאחר</w:t>
      </w:r>
      <w:r w:rsidR="00B83FD0" w:rsidRPr="00B87BE1">
        <w:rPr>
          <w:rFonts w:cs="David"/>
          <w:sz w:val="24"/>
          <w:szCs w:val="24"/>
          <w:highlight w:val="yellow"/>
          <w:rtl/>
        </w:rPr>
        <w:t xml:space="preserve"> </w:t>
      </w:r>
      <w:r w:rsidR="00B83FD0" w:rsidRPr="00B87BE1">
        <w:rPr>
          <w:rFonts w:cs="David" w:hint="eastAsia"/>
          <w:sz w:val="24"/>
          <w:szCs w:val="24"/>
          <w:highlight w:val="yellow"/>
          <w:rtl/>
        </w:rPr>
        <w:t>שהבח</w:t>
      </w:r>
      <w:r w:rsidR="008605E8" w:rsidRPr="00B87BE1">
        <w:rPr>
          <w:rFonts w:cs="David" w:hint="eastAsia"/>
          <w:sz w:val="24"/>
          <w:szCs w:val="24"/>
          <w:highlight w:val="yellow"/>
          <w:rtl/>
        </w:rPr>
        <w:t>נת</w:t>
      </w:r>
      <w:r w:rsidR="008605E8" w:rsidRPr="00B87BE1">
        <w:rPr>
          <w:rFonts w:cs="David"/>
          <w:sz w:val="24"/>
          <w:szCs w:val="24"/>
          <w:highlight w:val="yellow"/>
          <w:rtl/>
        </w:rPr>
        <w:t xml:space="preserve"> בדבר מה והכרת בו באמצעות </w:t>
      </w:r>
      <w:r w:rsidR="00CA222A" w:rsidRPr="00B87BE1">
        <w:rPr>
          <w:rFonts w:cs="David" w:hint="eastAsia"/>
          <w:sz w:val="24"/>
          <w:szCs w:val="24"/>
          <w:highlight w:val="yellow"/>
          <w:rtl/>
        </w:rPr>
        <w:t>מילה</w:t>
      </w:r>
      <w:r w:rsidR="00CA222A" w:rsidRPr="00B87BE1">
        <w:rPr>
          <w:rFonts w:cs="David"/>
          <w:sz w:val="24"/>
          <w:szCs w:val="24"/>
          <w:highlight w:val="yellow"/>
          <w:rtl/>
        </w:rPr>
        <w:t xml:space="preserve"> </w:t>
      </w:r>
      <w:r w:rsidR="00CA222A" w:rsidRPr="00B87BE1">
        <w:rPr>
          <w:rFonts w:cs="David" w:hint="eastAsia"/>
          <w:sz w:val="24"/>
          <w:szCs w:val="24"/>
          <w:highlight w:val="yellow"/>
          <w:rtl/>
        </w:rPr>
        <w:t>או</w:t>
      </w:r>
      <w:r w:rsidR="00CA222A" w:rsidRPr="00B87BE1">
        <w:rPr>
          <w:rFonts w:cs="David"/>
          <w:sz w:val="24"/>
          <w:szCs w:val="24"/>
          <w:highlight w:val="yellow"/>
          <w:rtl/>
        </w:rPr>
        <w:t xml:space="preserve"> </w:t>
      </w:r>
      <w:r w:rsidR="00CA222A" w:rsidRPr="00B87BE1">
        <w:rPr>
          <w:rFonts w:cs="David" w:hint="eastAsia"/>
          <w:sz w:val="24"/>
          <w:szCs w:val="24"/>
          <w:highlight w:val="yellow"/>
          <w:rtl/>
        </w:rPr>
        <w:t>שתיים</w:t>
      </w:r>
      <w:r w:rsidR="00B83FD0" w:rsidRPr="00B87BE1">
        <w:rPr>
          <w:rFonts w:cs="David"/>
          <w:sz w:val="24"/>
          <w:szCs w:val="24"/>
          <w:highlight w:val="yellow"/>
          <w:rtl/>
        </w:rPr>
        <w:t xml:space="preserve">, </w:t>
      </w:r>
      <w:r w:rsidR="00E2244C" w:rsidRPr="00B87BE1">
        <w:rPr>
          <w:rFonts w:cs="David" w:hint="eastAsia"/>
          <w:sz w:val="24"/>
          <w:szCs w:val="24"/>
          <w:highlight w:val="yellow"/>
          <w:rtl/>
        </w:rPr>
        <w:t>תחזיר</w:t>
      </w:r>
      <w:r w:rsidR="00E2244C" w:rsidRPr="00B87BE1">
        <w:rPr>
          <w:rFonts w:cs="David"/>
          <w:sz w:val="24"/>
          <w:szCs w:val="24"/>
          <w:highlight w:val="yellow"/>
          <w:rtl/>
        </w:rPr>
        <w:t>/י</w:t>
      </w:r>
      <w:r w:rsidR="00B83FD0" w:rsidRPr="00B87BE1">
        <w:rPr>
          <w:rFonts w:cs="David"/>
          <w:sz w:val="24"/>
          <w:szCs w:val="24"/>
          <w:highlight w:val="yellow"/>
          <w:rtl/>
        </w:rPr>
        <w:t xml:space="preserve"> את תשומת הלב אל </w:t>
      </w:r>
      <w:r w:rsidR="00CA222A" w:rsidRPr="00B87BE1">
        <w:rPr>
          <w:rFonts w:cs="David" w:hint="eastAsia"/>
          <w:sz w:val="24"/>
          <w:szCs w:val="24"/>
          <w:highlight w:val="yellow"/>
          <w:rtl/>
        </w:rPr>
        <w:t>תנועת</w:t>
      </w:r>
      <w:r w:rsidR="00B83FD0" w:rsidRPr="00B87BE1">
        <w:rPr>
          <w:rFonts w:cs="David"/>
          <w:sz w:val="24"/>
          <w:szCs w:val="24"/>
          <w:highlight w:val="yellow"/>
          <w:rtl/>
        </w:rPr>
        <w:t xml:space="preserve"> הבטן</w:t>
      </w:r>
      <w:r w:rsidR="00CA222A" w:rsidRPr="00B87BE1">
        <w:rPr>
          <w:rFonts w:cs="David"/>
          <w:sz w:val="24"/>
          <w:szCs w:val="24"/>
          <w:highlight w:val="yellow"/>
          <w:rtl/>
        </w:rPr>
        <w:t xml:space="preserve"> </w:t>
      </w:r>
      <w:r w:rsidR="00E2244C" w:rsidRPr="00B87BE1">
        <w:rPr>
          <w:rFonts w:cs="David" w:hint="eastAsia"/>
          <w:sz w:val="24"/>
          <w:szCs w:val="24"/>
          <w:highlight w:val="yellow"/>
          <w:rtl/>
        </w:rPr>
        <w:t>ו</w:t>
      </w:r>
      <w:r w:rsidR="008A7B7D" w:rsidRPr="00B87BE1">
        <w:rPr>
          <w:rFonts w:cs="David" w:hint="eastAsia"/>
          <w:sz w:val="24"/>
          <w:szCs w:val="24"/>
          <w:highlight w:val="yellow"/>
          <w:rtl/>
        </w:rPr>
        <w:t>דווח</w:t>
      </w:r>
      <w:r w:rsidR="00E2244C" w:rsidRPr="00B87BE1">
        <w:rPr>
          <w:rFonts w:cs="David"/>
          <w:sz w:val="24"/>
          <w:szCs w:val="24"/>
          <w:highlight w:val="yellow"/>
          <w:rtl/>
        </w:rPr>
        <w:t>/י</w:t>
      </w:r>
      <w:r w:rsidR="008A7B7D" w:rsidRPr="00B87BE1">
        <w:rPr>
          <w:rFonts w:cs="David"/>
          <w:sz w:val="24"/>
          <w:szCs w:val="24"/>
          <w:highlight w:val="yellow"/>
          <w:rtl/>
        </w:rPr>
        <w:t xml:space="preserve"> על</w:t>
      </w:r>
      <w:r w:rsidR="00254BE5" w:rsidRPr="00B87BE1">
        <w:rPr>
          <w:rFonts w:cs="David" w:hint="eastAsia"/>
          <w:sz w:val="24"/>
          <w:szCs w:val="24"/>
          <w:highlight w:val="yellow"/>
          <w:rtl/>
        </w:rPr>
        <w:t>יה</w:t>
      </w:r>
      <w:r w:rsidR="008A7B7D" w:rsidRPr="00B87BE1">
        <w:rPr>
          <w:rFonts w:cs="David"/>
          <w:sz w:val="24"/>
          <w:szCs w:val="24"/>
          <w:highlight w:val="yellow"/>
          <w:rtl/>
        </w:rPr>
        <w:t xml:space="preserve"> באמצעות לחיצות הכפתור</w:t>
      </w:r>
      <w:r w:rsidR="00B83FD0" w:rsidRPr="00B87BE1">
        <w:rPr>
          <w:rFonts w:cs="David"/>
          <w:sz w:val="24"/>
          <w:szCs w:val="24"/>
          <w:highlight w:val="yellow"/>
          <w:rtl/>
        </w:rPr>
        <w:t xml:space="preserve">, אך אם קלטת דבר מה נוסף - תחושה, רגש או מחשבה – </w:t>
      </w:r>
      <w:r w:rsidR="00E2244C" w:rsidRPr="00B87BE1">
        <w:rPr>
          <w:rFonts w:cs="David" w:hint="eastAsia"/>
          <w:sz w:val="24"/>
          <w:szCs w:val="24"/>
          <w:highlight w:val="yellow"/>
          <w:rtl/>
        </w:rPr>
        <w:t>אל</w:t>
      </w:r>
      <w:r w:rsidR="00E2244C" w:rsidRPr="00B87BE1">
        <w:rPr>
          <w:rFonts w:cs="David"/>
          <w:sz w:val="24"/>
          <w:szCs w:val="24"/>
          <w:highlight w:val="yellow"/>
          <w:rtl/>
        </w:rPr>
        <w:t xml:space="preserve"> </w:t>
      </w:r>
      <w:r w:rsidR="00E2244C" w:rsidRPr="00B87BE1">
        <w:rPr>
          <w:rFonts w:cs="David" w:hint="eastAsia"/>
          <w:sz w:val="24"/>
          <w:szCs w:val="24"/>
          <w:highlight w:val="yellow"/>
          <w:rtl/>
        </w:rPr>
        <w:t>תחזיר</w:t>
      </w:r>
      <w:r w:rsidR="0082648A" w:rsidRPr="00B87BE1">
        <w:rPr>
          <w:rFonts w:cs="David"/>
          <w:sz w:val="24"/>
          <w:szCs w:val="24"/>
          <w:highlight w:val="yellow"/>
          <w:rtl/>
        </w:rPr>
        <w:t>/י</w:t>
      </w:r>
      <w:r w:rsidR="00E2244C" w:rsidRPr="00B87BE1">
        <w:rPr>
          <w:rFonts w:cs="David"/>
          <w:sz w:val="24"/>
          <w:szCs w:val="24"/>
          <w:highlight w:val="yellow"/>
          <w:rtl/>
        </w:rPr>
        <w:t xml:space="preserve"> את תשומת הלב </w:t>
      </w:r>
      <w:r w:rsidR="00AB1F72" w:rsidRPr="00B87BE1">
        <w:rPr>
          <w:rFonts w:cs="David" w:hint="eastAsia"/>
          <w:sz w:val="24"/>
          <w:szCs w:val="24"/>
          <w:highlight w:val="yellow"/>
          <w:rtl/>
        </w:rPr>
        <w:t>אל</w:t>
      </w:r>
      <w:r w:rsidR="00CA222A" w:rsidRPr="00B87BE1">
        <w:rPr>
          <w:rFonts w:cs="David"/>
          <w:sz w:val="24"/>
          <w:szCs w:val="24"/>
          <w:highlight w:val="yellow"/>
          <w:rtl/>
        </w:rPr>
        <w:t xml:space="preserve"> הבטן,</w:t>
      </w:r>
      <w:r w:rsidR="00E2244C" w:rsidRPr="00B87BE1">
        <w:rPr>
          <w:rFonts w:cs="David"/>
          <w:sz w:val="24"/>
          <w:szCs w:val="24"/>
          <w:highlight w:val="yellow"/>
          <w:rtl/>
        </w:rPr>
        <w:t xml:space="preserve"> אלא </w:t>
      </w:r>
      <w:r w:rsidR="00B83FD0" w:rsidRPr="00B87BE1">
        <w:rPr>
          <w:rFonts w:cs="David" w:hint="eastAsia"/>
          <w:sz w:val="24"/>
          <w:szCs w:val="24"/>
          <w:highlight w:val="yellow"/>
          <w:rtl/>
        </w:rPr>
        <w:t>הפנה</w:t>
      </w:r>
      <w:r w:rsidR="00B83FD0" w:rsidRPr="00B87BE1">
        <w:rPr>
          <w:rFonts w:cs="David"/>
          <w:sz w:val="24"/>
          <w:szCs w:val="24"/>
          <w:highlight w:val="yellow"/>
          <w:rtl/>
        </w:rPr>
        <w:t xml:space="preserve">/י </w:t>
      </w:r>
      <w:r w:rsidR="003C7B86" w:rsidRPr="00B87BE1">
        <w:rPr>
          <w:rFonts w:cs="David" w:hint="eastAsia"/>
          <w:sz w:val="24"/>
          <w:szCs w:val="24"/>
          <w:highlight w:val="yellow"/>
          <w:rtl/>
        </w:rPr>
        <w:t>אותה</w:t>
      </w:r>
      <w:r w:rsidR="00B83FD0" w:rsidRPr="00B87BE1">
        <w:rPr>
          <w:rFonts w:cs="David"/>
          <w:sz w:val="24"/>
          <w:szCs w:val="24"/>
          <w:highlight w:val="yellow"/>
          <w:rtl/>
        </w:rPr>
        <w:t xml:space="preserve"> </w:t>
      </w:r>
      <w:r w:rsidR="00AB1F72" w:rsidRPr="00B87BE1">
        <w:rPr>
          <w:rFonts w:cs="David" w:hint="eastAsia"/>
          <w:sz w:val="24"/>
          <w:szCs w:val="24"/>
          <w:highlight w:val="yellow"/>
          <w:rtl/>
        </w:rPr>
        <w:t>אל</w:t>
      </w:r>
      <w:r w:rsidR="00AB1F72" w:rsidRPr="00B87BE1">
        <w:rPr>
          <w:rFonts w:cs="David"/>
          <w:sz w:val="24"/>
          <w:szCs w:val="24"/>
          <w:highlight w:val="yellow"/>
          <w:rtl/>
        </w:rPr>
        <w:t xml:space="preserve"> </w:t>
      </w:r>
      <w:r w:rsidR="00AB1F72" w:rsidRPr="00B87BE1">
        <w:rPr>
          <w:rFonts w:cs="David" w:hint="eastAsia"/>
          <w:sz w:val="24"/>
          <w:szCs w:val="24"/>
          <w:highlight w:val="yellow"/>
          <w:rtl/>
        </w:rPr>
        <w:t>הדבר</w:t>
      </w:r>
      <w:r w:rsidR="00AB1F72" w:rsidRPr="00B87BE1">
        <w:rPr>
          <w:rFonts w:cs="David"/>
          <w:sz w:val="24"/>
          <w:szCs w:val="24"/>
          <w:highlight w:val="yellow"/>
          <w:rtl/>
        </w:rPr>
        <w:t xml:space="preserve"> </w:t>
      </w:r>
      <w:r w:rsidR="00AB1F72" w:rsidRPr="00B87BE1">
        <w:rPr>
          <w:rFonts w:cs="David" w:hint="eastAsia"/>
          <w:sz w:val="24"/>
          <w:szCs w:val="24"/>
          <w:highlight w:val="yellow"/>
          <w:rtl/>
        </w:rPr>
        <w:t>שאותו</w:t>
      </w:r>
      <w:r w:rsidR="00AB1F72" w:rsidRPr="00B87BE1">
        <w:rPr>
          <w:rFonts w:cs="David"/>
          <w:sz w:val="24"/>
          <w:szCs w:val="24"/>
          <w:highlight w:val="yellow"/>
          <w:rtl/>
        </w:rPr>
        <w:t xml:space="preserve"> </w:t>
      </w:r>
      <w:r w:rsidR="00AB1F72" w:rsidRPr="00B87BE1">
        <w:rPr>
          <w:rFonts w:cs="David" w:hint="eastAsia"/>
          <w:sz w:val="24"/>
          <w:szCs w:val="24"/>
          <w:highlight w:val="yellow"/>
          <w:rtl/>
        </w:rPr>
        <w:t>קלטת</w:t>
      </w:r>
      <w:r w:rsidR="00B83FD0" w:rsidRPr="00B87BE1">
        <w:rPr>
          <w:rFonts w:cs="David"/>
          <w:sz w:val="24"/>
          <w:szCs w:val="24"/>
          <w:highlight w:val="yellow"/>
          <w:rtl/>
        </w:rPr>
        <w:t xml:space="preserve"> ותכיר/י בו באמצעות </w:t>
      </w:r>
      <w:r w:rsidR="00254BE5" w:rsidRPr="00B87BE1">
        <w:rPr>
          <w:rFonts w:cs="David" w:hint="eastAsia"/>
          <w:sz w:val="24"/>
          <w:szCs w:val="24"/>
          <w:highlight w:val="yellow"/>
          <w:rtl/>
        </w:rPr>
        <w:t>מילה</w:t>
      </w:r>
      <w:r w:rsidR="00254BE5" w:rsidRPr="00B87BE1">
        <w:rPr>
          <w:rFonts w:cs="David"/>
          <w:sz w:val="24"/>
          <w:szCs w:val="24"/>
          <w:highlight w:val="yellow"/>
          <w:rtl/>
        </w:rPr>
        <w:t xml:space="preserve"> </w:t>
      </w:r>
      <w:r w:rsidR="00254BE5" w:rsidRPr="00B87BE1">
        <w:rPr>
          <w:rFonts w:cs="David" w:hint="eastAsia"/>
          <w:sz w:val="24"/>
          <w:szCs w:val="24"/>
          <w:highlight w:val="yellow"/>
          <w:rtl/>
        </w:rPr>
        <w:t>או</w:t>
      </w:r>
      <w:r w:rsidR="00254BE5" w:rsidRPr="00B87BE1">
        <w:rPr>
          <w:rFonts w:cs="David"/>
          <w:sz w:val="24"/>
          <w:szCs w:val="24"/>
          <w:highlight w:val="yellow"/>
          <w:rtl/>
        </w:rPr>
        <w:t xml:space="preserve"> </w:t>
      </w:r>
      <w:r w:rsidR="00254BE5" w:rsidRPr="00B87BE1">
        <w:rPr>
          <w:rFonts w:cs="David" w:hint="eastAsia"/>
          <w:sz w:val="24"/>
          <w:szCs w:val="24"/>
          <w:highlight w:val="yellow"/>
          <w:rtl/>
        </w:rPr>
        <w:t>שתיים</w:t>
      </w:r>
      <w:r w:rsidR="00AE2277" w:rsidRPr="00B87BE1">
        <w:rPr>
          <w:rFonts w:cs="David"/>
          <w:sz w:val="24"/>
          <w:szCs w:val="24"/>
          <w:highlight w:val="yellow"/>
          <w:rtl/>
        </w:rPr>
        <w:t>.</w:t>
      </w:r>
      <w:r w:rsidR="00AB1F72" w:rsidRPr="00B87BE1">
        <w:rPr>
          <w:rFonts w:cs="David"/>
          <w:sz w:val="24"/>
          <w:szCs w:val="24"/>
          <w:highlight w:val="yellow"/>
          <w:rtl/>
        </w:rPr>
        <w:t xml:space="preserve"> </w:t>
      </w:r>
      <w:r w:rsidR="00AB1F72" w:rsidRPr="00B87BE1">
        <w:rPr>
          <w:rFonts w:asciiTheme="majorBidi" w:hAnsiTheme="majorBidi" w:cs="David" w:hint="eastAsia"/>
          <w:sz w:val="24"/>
          <w:szCs w:val="24"/>
          <w:highlight w:val="yellow"/>
          <w:rtl/>
        </w:rPr>
        <w:t>אל</w:t>
      </w:r>
      <w:r w:rsidR="00AB1F72" w:rsidRPr="00B87BE1">
        <w:rPr>
          <w:rFonts w:asciiTheme="majorBidi" w:hAnsiTheme="majorBidi" w:cs="David"/>
          <w:sz w:val="24"/>
          <w:szCs w:val="24"/>
          <w:highlight w:val="yellow"/>
          <w:rtl/>
        </w:rPr>
        <w:t xml:space="preserve"> תשכח/י ללחוץ על הכפתור בכל פעם </w:t>
      </w:r>
      <w:r w:rsidR="00AB1F72" w:rsidRPr="00B87BE1">
        <w:rPr>
          <w:rFonts w:cs="David" w:hint="eastAsia"/>
          <w:sz w:val="24"/>
          <w:szCs w:val="24"/>
          <w:highlight w:val="yellow"/>
          <w:rtl/>
        </w:rPr>
        <w:t>שאת</w:t>
      </w:r>
      <w:r w:rsidR="00AB1F72" w:rsidRPr="00B87BE1">
        <w:rPr>
          <w:rFonts w:cs="David"/>
          <w:sz w:val="24"/>
          <w:szCs w:val="24"/>
          <w:highlight w:val="yellow"/>
          <w:rtl/>
        </w:rPr>
        <w:t xml:space="preserve">/ה </w:t>
      </w:r>
      <w:r w:rsidR="00AB1F72" w:rsidRPr="00B87BE1">
        <w:rPr>
          <w:rFonts w:cs="David" w:hint="eastAsia"/>
          <w:sz w:val="24"/>
          <w:szCs w:val="24"/>
          <w:highlight w:val="yellow"/>
          <w:rtl/>
        </w:rPr>
        <w:t>שם</w:t>
      </w:r>
      <w:r w:rsidR="00AB1F72" w:rsidRPr="00B87BE1">
        <w:rPr>
          <w:rFonts w:cs="David"/>
          <w:sz w:val="24"/>
          <w:szCs w:val="24"/>
          <w:highlight w:val="yellow"/>
          <w:rtl/>
        </w:rPr>
        <w:t xml:space="preserve">/ה </w:t>
      </w:r>
      <w:r w:rsidR="00AB1F72" w:rsidRPr="00B87BE1">
        <w:rPr>
          <w:rFonts w:cs="David" w:hint="eastAsia"/>
          <w:sz w:val="24"/>
          <w:szCs w:val="24"/>
          <w:highlight w:val="yellow"/>
          <w:rtl/>
        </w:rPr>
        <w:t>לב</w:t>
      </w:r>
      <w:r w:rsidR="00AB1F72" w:rsidRPr="00B87BE1">
        <w:rPr>
          <w:rFonts w:cs="David"/>
          <w:sz w:val="24"/>
          <w:szCs w:val="24"/>
          <w:highlight w:val="yellow"/>
          <w:rtl/>
        </w:rPr>
        <w:t xml:space="preserve"> </w:t>
      </w:r>
      <w:r w:rsidR="00AB1F72" w:rsidRPr="00B87BE1">
        <w:rPr>
          <w:rFonts w:cs="David" w:hint="eastAsia"/>
          <w:sz w:val="24"/>
          <w:szCs w:val="24"/>
          <w:highlight w:val="yellow"/>
          <w:rtl/>
        </w:rPr>
        <w:t>לעלייה</w:t>
      </w:r>
      <w:r w:rsidR="00AB1F72" w:rsidRPr="00B87BE1">
        <w:rPr>
          <w:rFonts w:cs="David"/>
          <w:sz w:val="24"/>
          <w:szCs w:val="24"/>
          <w:highlight w:val="yellow"/>
          <w:rtl/>
        </w:rPr>
        <w:t xml:space="preserve"> </w:t>
      </w:r>
      <w:r w:rsidR="00AB1F72" w:rsidRPr="00B87BE1">
        <w:rPr>
          <w:rFonts w:cs="David" w:hint="eastAsia"/>
          <w:sz w:val="24"/>
          <w:szCs w:val="24"/>
          <w:highlight w:val="yellow"/>
          <w:rtl/>
        </w:rPr>
        <w:t>או</w:t>
      </w:r>
      <w:r w:rsidR="00AB1F72" w:rsidRPr="00B87BE1">
        <w:rPr>
          <w:rFonts w:cs="David"/>
          <w:sz w:val="24"/>
          <w:szCs w:val="24"/>
          <w:highlight w:val="yellow"/>
          <w:rtl/>
        </w:rPr>
        <w:t xml:space="preserve"> </w:t>
      </w:r>
      <w:r w:rsidR="00AB1F72" w:rsidRPr="00B87BE1">
        <w:rPr>
          <w:rFonts w:cs="David" w:hint="eastAsia"/>
          <w:sz w:val="24"/>
          <w:szCs w:val="24"/>
          <w:highlight w:val="yellow"/>
          <w:rtl/>
        </w:rPr>
        <w:t>לירידה</w:t>
      </w:r>
      <w:r w:rsidR="00AB1F72" w:rsidRPr="00B87BE1">
        <w:rPr>
          <w:rFonts w:cs="David"/>
          <w:sz w:val="24"/>
          <w:szCs w:val="24"/>
          <w:highlight w:val="yellow"/>
          <w:rtl/>
        </w:rPr>
        <w:t xml:space="preserve"> </w:t>
      </w:r>
      <w:r w:rsidR="00AB1F72" w:rsidRPr="00B87BE1">
        <w:rPr>
          <w:rFonts w:cs="David" w:hint="eastAsia"/>
          <w:sz w:val="24"/>
          <w:szCs w:val="24"/>
          <w:highlight w:val="yellow"/>
          <w:rtl/>
        </w:rPr>
        <w:t>של</w:t>
      </w:r>
      <w:r w:rsidR="00AB1F72" w:rsidRPr="00B87BE1">
        <w:rPr>
          <w:rFonts w:cs="David"/>
          <w:sz w:val="24"/>
          <w:szCs w:val="24"/>
          <w:highlight w:val="yellow"/>
          <w:rtl/>
        </w:rPr>
        <w:t xml:space="preserve"> </w:t>
      </w:r>
      <w:r w:rsidR="00AB1F72" w:rsidRPr="00B87BE1">
        <w:rPr>
          <w:rFonts w:cs="David" w:hint="eastAsia"/>
          <w:sz w:val="24"/>
          <w:szCs w:val="24"/>
          <w:highlight w:val="yellow"/>
          <w:rtl/>
        </w:rPr>
        <w:t>הבטן</w:t>
      </w:r>
      <w:r w:rsidR="00AB1F72" w:rsidRPr="00B87BE1">
        <w:rPr>
          <w:rFonts w:cs="David"/>
          <w:sz w:val="24"/>
          <w:szCs w:val="24"/>
          <w:highlight w:val="yellow"/>
          <w:rtl/>
        </w:rPr>
        <w:t xml:space="preserve">, </w:t>
      </w:r>
      <w:r w:rsidR="00AB1F72" w:rsidRPr="00B87BE1">
        <w:rPr>
          <w:rFonts w:cs="David" w:hint="eastAsia"/>
          <w:sz w:val="24"/>
          <w:szCs w:val="24"/>
          <w:highlight w:val="yellow"/>
          <w:rtl/>
        </w:rPr>
        <w:t>אך</w:t>
      </w:r>
      <w:r w:rsidR="00AB1F72" w:rsidRPr="00B87BE1">
        <w:rPr>
          <w:rFonts w:asciiTheme="majorBidi" w:hAnsiTheme="majorBidi" w:cs="David"/>
          <w:sz w:val="24"/>
          <w:szCs w:val="24"/>
          <w:highlight w:val="yellow"/>
          <w:rtl/>
        </w:rPr>
        <w:t xml:space="preserve"> אל תלחץ</w:t>
      </w:r>
      <w:r w:rsidR="00E20D56" w:rsidRPr="00B87BE1">
        <w:rPr>
          <w:rFonts w:asciiTheme="majorBidi" w:hAnsiTheme="majorBidi" w:cs="David"/>
          <w:sz w:val="24"/>
          <w:szCs w:val="24"/>
          <w:highlight w:val="yellow"/>
          <w:rtl/>
        </w:rPr>
        <w:t>/י</w:t>
      </w:r>
      <w:r w:rsidR="00AB1F72" w:rsidRPr="00B87BE1">
        <w:rPr>
          <w:rFonts w:asciiTheme="majorBidi" w:hAnsiTheme="majorBidi" w:cs="David"/>
          <w:sz w:val="24"/>
          <w:szCs w:val="24"/>
          <w:highlight w:val="yellow"/>
          <w:rtl/>
        </w:rPr>
        <w:t xml:space="preserve"> עליו </w:t>
      </w:r>
      <w:r w:rsidR="00AB1F72" w:rsidRPr="00B87BE1">
        <w:rPr>
          <w:rFonts w:cs="David" w:hint="eastAsia"/>
          <w:sz w:val="24"/>
          <w:szCs w:val="24"/>
          <w:highlight w:val="yellow"/>
          <w:rtl/>
        </w:rPr>
        <w:t>כאשר</w:t>
      </w:r>
      <w:r w:rsidR="00AB1F72" w:rsidRPr="00B87BE1">
        <w:rPr>
          <w:rFonts w:cs="David"/>
          <w:sz w:val="24"/>
          <w:szCs w:val="24"/>
          <w:highlight w:val="yellow"/>
          <w:rtl/>
        </w:rPr>
        <w:t xml:space="preserve"> </w:t>
      </w:r>
      <w:r w:rsidR="00AB1F72" w:rsidRPr="00B87BE1">
        <w:rPr>
          <w:rFonts w:cs="David" w:hint="eastAsia"/>
          <w:sz w:val="24"/>
          <w:szCs w:val="24"/>
          <w:highlight w:val="yellow"/>
          <w:rtl/>
        </w:rPr>
        <w:t>תשומת</w:t>
      </w:r>
      <w:r w:rsidR="00AB1F72" w:rsidRPr="00B87BE1">
        <w:rPr>
          <w:rFonts w:cs="David"/>
          <w:sz w:val="24"/>
          <w:szCs w:val="24"/>
          <w:highlight w:val="yellow"/>
          <w:rtl/>
        </w:rPr>
        <w:t xml:space="preserve"> </w:t>
      </w:r>
      <w:r w:rsidR="00AB1F72" w:rsidRPr="00B87BE1">
        <w:rPr>
          <w:rFonts w:cs="David" w:hint="eastAsia"/>
          <w:sz w:val="24"/>
          <w:szCs w:val="24"/>
          <w:highlight w:val="yellow"/>
          <w:rtl/>
        </w:rPr>
        <w:t>ליבך</w:t>
      </w:r>
      <w:r w:rsidR="00AB1F72" w:rsidRPr="00B87BE1">
        <w:rPr>
          <w:rFonts w:cs="David"/>
          <w:sz w:val="24"/>
          <w:szCs w:val="24"/>
          <w:highlight w:val="yellow"/>
          <w:rtl/>
        </w:rPr>
        <w:t xml:space="preserve"> </w:t>
      </w:r>
      <w:r w:rsidR="00AB1F72" w:rsidRPr="00B87BE1">
        <w:rPr>
          <w:rFonts w:cs="David" w:hint="eastAsia"/>
          <w:sz w:val="24"/>
          <w:szCs w:val="24"/>
          <w:highlight w:val="yellow"/>
          <w:rtl/>
        </w:rPr>
        <w:t>מוסחת</w:t>
      </w:r>
      <w:r w:rsidR="00AB1F72" w:rsidRPr="00B87BE1">
        <w:rPr>
          <w:rFonts w:cs="David"/>
          <w:sz w:val="24"/>
          <w:szCs w:val="24"/>
          <w:highlight w:val="yellow"/>
          <w:rtl/>
        </w:rPr>
        <w:t xml:space="preserve">, </w:t>
      </w:r>
      <w:r w:rsidR="00AB1F72" w:rsidRPr="00B87BE1">
        <w:rPr>
          <w:rFonts w:cs="David" w:hint="eastAsia"/>
          <w:sz w:val="24"/>
          <w:szCs w:val="24"/>
          <w:highlight w:val="yellow"/>
          <w:rtl/>
        </w:rPr>
        <w:t>או</w:t>
      </w:r>
      <w:r w:rsidR="00AB1F72" w:rsidRPr="00B87BE1">
        <w:rPr>
          <w:rFonts w:cs="David"/>
          <w:sz w:val="24"/>
          <w:szCs w:val="24"/>
          <w:highlight w:val="yellow"/>
          <w:rtl/>
        </w:rPr>
        <w:t xml:space="preserve"> </w:t>
      </w:r>
      <w:r w:rsidR="00AB1F72" w:rsidRPr="00B87BE1">
        <w:rPr>
          <w:rFonts w:cs="David" w:hint="eastAsia"/>
          <w:sz w:val="24"/>
          <w:szCs w:val="24"/>
          <w:highlight w:val="yellow"/>
          <w:rtl/>
        </w:rPr>
        <w:t>כאשר</w:t>
      </w:r>
      <w:r w:rsidR="00AB1F72" w:rsidRPr="00B87BE1">
        <w:rPr>
          <w:rFonts w:cs="David"/>
          <w:sz w:val="24"/>
          <w:szCs w:val="24"/>
          <w:highlight w:val="yellow"/>
          <w:rtl/>
        </w:rPr>
        <w:t xml:space="preserve"> </w:t>
      </w:r>
      <w:r w:rsidR="00AB1F72" w:rsidRPr="00B87BE1">
        <w:rPr>
          <w:rFonts w:cs="David" w:hint="eastAsia"/>
          <w:sz w:val="24"/>
          <w:szCs w:val="24"/>
          <w:highlight w:val="yellow"/>
          <w:rtl/>
        </w:rPr>
        <w:t>את</w:t>
      </w:r>
      <w:r w:rsidR="00AB1F72" w:rsidRPr="00B87BE1">
        <w:rPr>
          <w:rFonts w:cs="David"/>
          <w:sz w:val="24"/>
          <w:szCs w:val="24"/>
          <w:highlight w:val="yellow"/>
          <w:rtl/>
        </w:rPr>
        <w:t xml:space="preserve">/ה </w:t>
      </w:r>
      <w:r w:rsidR="00AB1F72" w:rsidRPr="00B87BE1">
        <w:rPr>
          <w:rFonts w:cs="David" w:hint="eastAsia"/>
          <w:sz w:val="24"/>
          <w:szCs w:val="24"/>
          <w:highlight w:val="yellow"/>
          <w:rtl/>
        </w:rPr>
        <w:t>מפנה</w:t>
      </w:r>
      <w:r w:rsidR="00AB1F72" w:rsidRPr="00B87BE1">
        <w:rPr>
          <w:rFonts w:cs="David"/>
          <w:sz w:val="24"/>
          <w:szCs w:val="24"/>
          <w:highlight w:val="yellow"/>
          <w:rtl/>
        </w:rPr>
        <w:t xml:space="preserve"> </w:t>
      </w:r>
      <w:r w:rsidR="00AB1F72" w:rsidRPr="00B87BE1">
        <w:rPr>
          <w:rFonts w:cs="David" w:hint="eastAsia"/>
          <w:sz w:val="24"/>
          <w:szCs w:val="24"/>
          <w:highlight w:val="yellow"/>
          <w:rtl/>
        </w:rPr>
        <w:t>את</w:t>
      </w:r>
      <w:r w:rsidR="00AB1F72" w:rsidRPr="00B87BE1">
        <w:rPr>
          <w:rFonts w:cs="David"/>
          <w:sz w:val="24"/>
          <w:szCs w:val="24"/>
          <w:highlight w:val="yellow"/>
          <w:rtl/>
        </w:rPr>
        <w:t xml:space="preserve"> </w:t>
      </w:r>
      <w:r w:rsidR="00AB1F72" w:rsidRPr="00B87BE1">
        <w:rPr>
          <w:rFonts w:cs="David" w:hint="eastAsia"/>
          <w:sz w:val="24"/>
          <w:szCs w:val="24"/>
          <w:highlight w:val="yellow"/>
          <w:rtl/>
        </w:rPr>
        <w:t>תשומת</w:t>
      </w:r>
      <w:r w:rsidR="00AB1F72" w:rsidRPr="00B87BE1">
        <w:rPr>
          <w:rFonts w:cs="David"/>
          <w:sz w:val="24"/>
          <w:szCs w:val="24"/>
          <w:highlight w:val="yellow"/>
          <w:rtl/>
        </w:rPr>
        <w:t xml:space="preserve"> </w:t>
      </w:r>
      <w:r w:rsidR="00AB1F72" w:rsidRPr="00B87BE1">
        <w:rPr>
          <w:rFonts w:cs="David" w:hint="eastAsia"/>
          <w:sz w:val="24"/>
          <w:szCs w:val="24"/>
          <w:highlight w:val="yellow"/>
          <w:rtl/>
        </w:rPr>
        <w:t>ליבך</w:t>
      </w:r>
      <w:r w:rsidR="00AB1F72" w:rsidRPr="00B87BE1">
        <w:rPr>
          <w:rFonts w:cs="David"/>
          <w:sz w:val="24"/>
          <w:szCs w:val="24"/>
          <w:highlight w:val="yellow"/>
          <w:rtl/>
        </w:rPr>
        <w:t xml:space="preserve"> </w:t>
      </w:r>
      <w:r w:rsidR="00AB1F72" w:rsidRPr="00B87BE1">
        <w:rPr>
          <w:rFonts w:cs="David" w:hint="eastAsia"/>
          <w:sz w:val="24"/>
          <w:szCs w:val="24"/>
          <w:highlight w:val="yellow"/>
          <w:rtl/>
        </w:rPr>
        <w:t>לחושים</w:t>
      </w:r>
      <w:r w:rsidR="003C7B86" w:rsidRPr="00B87BE1">
        <w:rPr>
          <w:rFonts w:cs="David"/>
          <w:sz w:val="24"/>
          <w:szCs w:val="24"/>
          <w:highlight w:val="yellow"/>
          <w:rtl/>
        </w:rPr>
        <w:t>,</w:t>
      </w:r>
      <w:r w:rsidR="00AB1F72" w:rsidRPr="00B87BE1">
        <w:rPr>
          <w:rFonts w:cs="David"/>
          <w:sz w:val="24"/>
          <w:szCs w:val="24"/>
          <w:highlight w:val="yellow"/>
          <w:rtl/>
        </w:rPr>
        <w:t xml:space="preserve"> </w:t>
      </w:r>
      <w:r w:rsidR="00AB1F72" w:rsidRPr="00B87BE1">
        <w:rPr>
          <w:rFonts w:cs="David" w:hint="eastAsia"/>
          <w:sz w:val="24"/>
          <w:szCs w:val="24"/>
          <w:highlight w:val="yellow"/>
          <w:rtl/>
        </w:rPr>
        <w:t>לתחושות</w:t>
      </w:r>
      <w:r w:rsidR="00AB1F72" w:rsidRPr="00B87BE1">
        <w:rPr>
          <w:rFonts w:cs="David"/>
          <w:sz w:val="24"/>
          <w:szCs w:val="24"/>
          <w:highlight w:val="yellow"/>
          <w:rtl/>
        </w:rPr>
        <w:t xml:space="preserve">, </w:t>
      </w:r>
      <w:r w:rsidR="00AB1F72" w:rsidRPr="00B87BE1">
        <w:rPr>
          <w:rFonts w:cs="David" w:hint="eastAsia"/>
          <w:sz w:val="24"/>
          <w:szCs w:val="24"/>
          <w:highlight w:val="yellow"/>
          <w:rtl/>
        </w:rPr>
        <w:t>רגשות</w:t>
      </w:r>
      <w:r w:rsidR="00AB1F72" w:rsidRPr="00B87BE1">
        <w:rPr>
          <w:rFonts w:cs="David"/>
          <w:sz w:val="24"/>
          <w:szCs w:val="24"/>
          <w:highlight w:val="yellow"/>
          <w:rtl/>
        </w:rPr>
        <w:t xml:space="preserve"> </w:t>
      </w:r>
      <w:r w:rsidR="00AB1F72" w:rsidRPr="00B87BE1">
        <w:rPr>
          <w:rFonts w:cs="David" w:hint="eastAsia"/>
          <w:sz w:val="24"/>
          <w:szCs w:val="24"/>
          <w:highlight w:val="yellow"/>
          <w:rtl/>
        </w:rPr>
        <w:t>או</w:t>
      </w:r>
      <w:r w:rsidR="00AB1F72" w:rsidRPr="00B87BE1">
        <w:rPr>
          <w:rFonts w:cs="David"/>
          <w:sz w:val="24"/>
          <w:szCs w:val="24"/>
          <w:highlight w:val="yellow"/>
          <w:rtl/>
        </w:rPr>
        <w:t xml:space="preserve"> </w:t>
      </w:r>
      <w:r w:rsidR="00AB1F72" w:rsidRPr="00B87BE1">
        <w:rPr>
          <w:rFonts w:cs="David" w:hint="eastAsia"/>
          <w:sz w:val="24"/>
          <w:szCs w:val="24"/>
          <w:highlight w:val="yellow"/>
          <w:rtl/>
        </w:rPr>
        <w:t>מחשבות</w:t>
      </w:r>
      <w:r w:rsidR="00AB1F72" w:rsidRPr="00B87BE1">
        <w:rPr>
          <w:rFonts w:asciiTheme="majorBidi" w:hAnsiTheme="majorBidi" w:cs="David"/>
          <w:sz w:val="24"/>
          <w:szCs w:val="24"/>
          <w:highlight w:val="yellow"/>
          <w:rtl/>
        </w:rPr>
        <w:t>.</w:t>
      </w:r>
      <w:r w:rsidR="00AE2277" w:rsidRPr="00B87BE1">
        <w:rPr>
          <w:rFonts w:cs="David"/>
          <w:sz w:val="24"/>
          <w:szCs w:val="24"/>
          <w:highlight w:val="yellow"/>
          <w:rtl/>
        </w:rPr>
        <w:t xml:space="preserve"> תתחיל/י לבצע את המטלה</w:t>
      </w:r>
      <w:r w:rsidR="00AE2277" w:rsidRPr="00B87BE1">
        <w:rPr>
          <w:rFonts w:asciiTheme="majorBidi" w:hAnsiTheme="majorBidi" w:cs="David"/>
          <w:sz w:val="24"/>
          <w:szCs w:val="24"/>
          <w:highlight w:val="yellow"/>
          <w:rtl/>
        </w:rPr>
        <w:t xml:space="preserve"> </w:t>
      </w:r>
      <w:r w:rsidR="00AB1F72" w:rsidRPr="00B87BE1">
        <w:rPr>
          <w:rFonts w:cs="David"/>
          <w:sz w:val="24"/>
          <w:szCs w:val="24"/>
          <w:highlight w:val="yellow"/>
          <w:rtl/>
        </w:rPr>
        <w:t>(ה-</w:t>
      </w:r>
      <w:r w:rsidR="00E2244C" w:rsidRPr="00B87BE1">
        <w:rPr>
          <w:rFonts w:cs="David"/>
          <w:sz w:val="24"/>
          <w:szCs w:val="24"/>
          <w:highlight w:val="yellow"/>
          <w:rtl/>
        </w:rPr>
        <w:t xml:space="preserve"> דקה</w:t>
      </w:r>
      <w:r w:rsidR="00511F7C" w:rsidRPr="00B87BE1">
        <w:rPr>
          <w:rFonts w:cs="David"/>
          <w:sz w:val="24"/>
          <w:szCs w:val="24"/>
          <w:highlight w:val="yellow"/>
          <w:rtl/>
        </w:rPr>
        <w:t>)</w:t>
      </w:r>
      <w:r w:rsidR="00B83FD0" w:rsidRPr="00B87BE1">
        <w:rPr>
          <w:rFonts w:cs="David"/>
          <w:sz w:val="24"/>
          <w:szCs w:val="24"/>
          <w:highlight w:val="yellow"/>
          <w:rtl/>
        </w:rPr>
        <w:t>.</w:t>
      </w:r>
      <w:r w:rsidR="0023683B" w:rsidRPr="00B87BE1">
        <w:rPr>
          <w:rFonts w:cs="David"/>
          <w:sz w:val="24"/>
          <w:szCs w:val="24"/>
          <w:highlight w:val="yellow"/>
          <w:rtl/>
        </w:rPr>
        <w:t xml:space="preserve"> </w:t>
      </w:r>
    </w:p>
    <w:p w14:paraId="5065E326" w14:textId="77777777" w:rsidR="00545C73" w:rsidRPr="006A52F5" w:rsidRDefault="00545C73" w:rsidP="00160826">
      <w:pPr>
        <w:rPr>
          <w:rFonts w:asciiTheme="majorBidi" w:hAnsiTheme="majorBidi" w:cs="David"/>
          <w:sz w:val="24"/>
          <w:szCs w:val="24"/>
          <w:rtl/>
        </w:rPr>
      </w:pPr>
      <w:r w:rsidRPr="00B87BE1">
        <w:rPr>
          <w:rFonts w:asciiTheme="majorBidi" w:hAnsiTheme="majorBidi" w:cs="David" w:hint="eastAsia"/>
          <w:sz w:val="24"/>
          <w:szCs w:val="24"/>
          <w:highlight w:val="yellow"/>
          <w:rtl/>
        </w:rPr>
        <w:t>סיימת</w:t>
      </w:r>
      <w:r w:rsidRPr="00B87BE1">
        <w:rPr>
          <w:rFonts w:asciiTheme="majorBidi" w:hAnsiTheme="majorBidi" w:cs="David"/>
          <w:sz w:val="24"/>
          <w:szCs w:val="24"/>
          <w:highlight w:val="yellow"/>
          <w:rtl/>
        </w:rPr>
        <w:t xml:space="preserve"> </w:t>
      </w:r>
      <w:r w:rsidRPr="00B87BE1">
        <w:rPr>
          <w:rFonts w:asciiTheme="majorBidi" w:hAnsiTheme="majorBidi" w:cs="David" w:hint="eastAsia"/>
          <w:sz w:val="24"/>
          <w:szCs w:val="24"/>
          <w:highlight w:val="yellow"/>
          <w:rtl/>
        </w:rPr>
        <w:t>את</w:t>
      </w:r>
      <w:r w:rsidRPr="00B87BE1">
        <w:rPr>
          <w:rFonts w:asciiTheme="majorBidi" w:hAnsiTheme="majorBidi" w:cs="David"/>
          <w:sz w:val="24"/>
          <w:szCs w:val="24"/>
          <w:highlight w:val="yellow"/>
          <w:rtl/>
        </w:rPr>
        <w:t xml:space="preserve"> </w:t>
      </w:r>
      <w:r w:rsidRPr="00B87BE1">
        <w:rPr>
          <w:rFonts w:asciiTheme="majorBidi" w:hAnsiTheme="majorBidi" w:cs="David" w:hint="eastAsia"/>
          <w:sz w:val="24"/>
          <w:szCs w:val="24"/>
          <w:highlight w:val="yellow"/>
          <w:rtl/>
        </w:rPr>
        <w:t>שלב</w:t>
      </w:r>
      <w:r w:rsidRPr="00B87BE1">
        <w:rPr>
          <w:rFonts w:asciiTheme="majorBidi" w:hAnsiTheme="majorBidi" w:cs="David"/>
          <w:sz w:val="24"/>
          <w:szCs w:val="24"/>
          <w:highlight w:val="yellow"/>
          <w:rtl/>
        </w:rPr>
        <w:t xml:space="preserve"> </w:t>
      </w:r>
      <w:r w:rsidRPr="00B87BE1">
        <w:rPr>
          <w:rFonts w:asciiTheme="majorBidi" w:hAnsiTheme="majorBidi" w:cs="David" w:hint="eastAsia"/>
          <w:sz w:val="24"/>
          <w:szCs w:val="24"/>
          <w:highlight w:val="yellow"/>
          <w:rtl/>
        </w:rPr>
        <w:t>האימון</w:t>
      </w:r>
      <w:r w:rsidRPr="00B87BE1">
        <w:rPr>
          <w:rFonts w:asciiTheme="majorBidi" w:hAnsiTheme="majorBidi" w:cs="David"/>
          <w:sz w:val="24"/>
          <w:szCs w:val="24"/>
          <w:highlight w:val="yellow"/>
          <w:rtl/>
        </w:rPr>
        <w:t xml:space="preserve">. </w:t>
      </w:r>
      <w:r w:rsidRPr="00B87BE1">
        <w:rPr>
          <w:rFonts w:asciiTheme="majorBidi" w:hAnsiTheme="majorBidi" w:cs="David" w:hint="eastAsia"/>
          <w:sz w:val="24"/>
          <w:szCs w:val="24"/>
          <w:highlight w:val="yellow"/>
          <w:rtl/>
        </w:rPr>
        <w:t>כעת</w:t>
      </w:r>
      <w:r w:rsidRPr="00B87BE1">
        <w:rPr>
          <w:rFonts w:asciiTheme="majorBidi" w:hAnsiTheme="majorBidi" w:cs="David"/>
          <w:sz w:val="24"/>
          <w:szCs w:val="24"/>
          <w:highlight w:val="yellow"/>
          <w:rtl/>
        </w:rPr>
        <w:t xml:space="preserve"> </w:t>
      </w:r>
      <w:r w:rsidRPr="00B87BE1">
        <w:rPr>
          <w:rFonts w:asciiTheme="majorBidi" w:hAnsiTheme="majorBidi" w:cs="David" w:hint="eastAsia"/>
          <w:sz w:val="24"/>
          <w:szCs w:val="24"/>
          <w:highlight w:val="yellow"/>
          <w:rtl/>
        </w:rPr>
        <w:t>את</w:t>
      </w:r>
      <w:r w:rsidR="00B844D6" w:rsidRPr="00B87BE1">
        <w:rPr>
          <w:rFonts w:asciiTheme="majorBidi" w:hAnsiTheme="majorBidi" w:cs="David"/>
          <w:sz w:val="24"/>
          <w:szCs w:val="24"/>
          <w:highlight w:val="yellow"/>
          <w:rtl/>
        </w:rPr>
        <w:t>/</w:t>
      </w:r>
      <w:r w:rsidRPr="00B87BE1">
        <w:rPr>
          <w:rFonts w:asciiTheme="majorBidi" w:hAnsiTheme="majorBidi" w:cs="David" w:hint="eastAsia"/>
          <w:sz w:val="24"/>
          <w:szCs w:val="24"/>
          <w:highlight w:val="yellow"/>
          <w:rtl/>
        </w:rPr>
        <w:t>ה</w:t>
      </w:r>
      <w:r w:rsidRPr="00B87BE1">
        <w:rPr>
          <w:rFonts w:asciiTheme="majorBidi" w:hAnsiTheme="majorBidi" w:cs="David"/>
          <w:sz w:val="24"/>
          <w:szCs w:val="24"/>
          <w:highlight w:val="yellow"/>
          <w:rtl/>
        </w:rPr>
        <w:t xml:space="preserve"> </w:t>
      </w:r>
      <w:r w:rsidRPr="00B87BE1">
        <w:rPr>
          <w:rFonts w:asciiTheme="majorBidi" w:hAnsiTheme="majorBidi" w:cs="David" w:hint="eastAsia"/>
          <w:sz w:val="24"/>
          <w:szCs w:val="24"/>
          <w:highlight w:val="yellow"/>
          <w:rtl/>
        </w:rPr>
        <w:t>מכיר</w:t>
      </w:r>
      <w:r w:rsidR="00B844D6" w:rsidRPr="00B87BE1">
        <w:rPr>
          <w:rFonts w:asciiTheme="majorBidi" w:hAnsiTheme="majorBidi" w:cs="David"/>
          <w:sz w:val="24"/>
          <w:szCs w:val="24"/>
          <w:highlight w:val="yellow"/>
          <w:rtl/>
        </w:rPr>
        <w:t>/ה</w:t>
      </w:r>
      <w:r w:rsidRPr="00B87BE1">
        <w:rPr>
          <w:rFonts w:asciiTheme="majorBidi" w:hAnsiTheme="majorBidi" w:cs="David"/>
          <w:sz w:val="24"/>
          <w:szCs w:val="24"/>
          <w:highlight w:val="yellow"/>
          <w:rtl/>
        </w:rPr>
        <w:t xml:space="preserve"> את </w:t>
      </w:r>
      <w:r w:rsidR="00B14297" w:rsidRPr="00B87BE1">
        <w:rPr>
          <w:rFonts w:asciiTheme="majorBidi" w:hAnsiTheme="majorBidi" w:cs="David" w:hint="eastAsia"/>
          <w:sz w:val="24"/>
          <w:szCs w:val="24"/>
          <w:highlight w:val="yellow"/>
          <w:rtl/>
        </w:rPr>
        <w:t>המטלה</w:t>
      </w:r>
      <w:r w:rsidRPr="00B87BE1">
        <w:rPr>
          <w:rFonts w:asciiTheme="majorBidi" w:hAnsiTheme="majorBidi" w:cs="David"/>
          <w:sz w:val="24"/>
          <w:szCs w:val="24"/>
          <w:highlight w:val="yellow"/>
          <w:rtl/>
        </w:rPr>
        <w:t xml:space="preserve">. </w:t>
      </w:r>
      <w:r w:rsidRPr="00B87BE1">
        <w:rPr>
          <w:rFonts w:asciiTheme="majorBidi" w:hAnsiTheme="majorBidi" w:cs="David" w:hint="eastAsia"/>
          <w:sz w:val="24"/>
          <w:szCs w:val="24"/>
          <w:highlight w:val="yellow"/>
          <w:rtl/>
        </w:rPr>
        <w:t>במידה</w:t>
      </w:r>
      <w:r w:rsidRPr="00B87BE1">
        <w:rPr>
          <w:rFonts w:asciiTheme="majorBidi" w:hAnsiTheme="majorBidi" w:cs="David"/>
          <w:sz w:val="24"/>
          <w:szCs w:val="24"/>
          <w:highlight w:val="yellow"/>
          <w:rtl/>
        </w:rPr>
        <w:t xml:space="preserve"> </w:t>
      </w:r>
      <w:r w:rsidRPr="00B87BE1">
        <w:rPr>
          <w:rFonts w:asciiTheme="majorBidi" w:hAnsiTheme="majorBidi" w:cs="David" w:hint="eastAsia"/>
          <w:sz w:val="24"/>
          <w:szCs w:val="24"/>
          <w:highlight w:val="yellow"/>
          <w:rtl/>
        </w:rPr>
        <w:t>ויש</w:t>
      </w:r>
      <w:r w:rsidRPr="00B87BE1">
        <w:rPr>
          <w:rFonts w:asciiTheme="majorBidi" w:hAnsiTheme="majorBidi" w:cs="David"/>
          <w:sz w:val="24"/>
          <w:szCs w:val="24"/>
          <w:highlight w:val="yellow"/>
          <w:rtl/>
        </w:rPr>
        <w:t xml:space="preserve"> </w:t>
      </w:r>
      <w:r w:rsidRPr="00B87BE1">
        <w:rPr>
          <w:rFonts w:asciiTheme="majorBidi" w:hAnsiTheme="majorBidi" w:cs="David" w:hint="eastAsia"/>
          <w:sz w:val="24"/>
          <w:szCs w:val="24"/>
          <w:highlight w:val="yellow"/>
          <w:rtl/>
        </w:rPr>
        <w:t>דבר</w:t>
      </w:r>
      <w:r w:rsidRPr="00B87BE1">
        <w:rPr>
          <w:rFonts w:asciiTheme="majorBidi" w:hAnsiTheme="majorBidi" w:cs="David"/>
          <w:sz w:val="24"/>
          <w:szCs w:val="24"/>
          <w:highlight w:val="yellow"/>
          <w:rtl/>
        </w:rPr>
        <w:t xml:space="preserve"> </w:t>
      </w:r>
      <w:r w:rsidRPr="00B87BE1">
        <w:rPr>
          <w:rFonts w:asciiTheme="majorBidi" w:hAnsiTheme="majorBidi" w:cs="David" w:hint="eastAsia"/>
          <w:sz w:val="24"/>
          <w:szCs w:val="24"/>
          <w:highlight w:val="yellow"/>
          <w:rtl/>
        </w:rPr>
        <w:t>מה</w:t>
      </w:r>
      <w:r w:rsidRPr="00B87BE1">
        <w:rPr>
          <w:rFonts w:asciiTheme="majorBidi" w:hAnsiTheme="majorBidi" w:cs="David"/>
          <w:sz w:val="24"/>
          <w:szCs w:val="24"/>
          <w:highlight w:val="yellow"/>
          <w:rtl/>
        </w:rPr>
        <w:t xml:space="preserve"> </w:t>
      </w:r>
      <w:r w:rsidRPr="00B87BE1">
        <w:rPr>
          <w:rFonts w:asciiTheme="majorBidi" w:hAnsiTheme="majorBidi" w:cs="David" w:hint="eastAsia"/>
          <w:sz w:val="24"/>
          <w:szCs w:val="24"/>
          <w:highlight w:val="yellow"/>
          <w:rtl/>
        </w:rPr>
        <w:t>שלא</w:t>
      </w:r>
      <w:r w:rsidRPr="00B87BE1">
        <w:rPr>
          <w:rFonts w:asciiTheme="majorBidi" w:hAnsiTheme="majorBidi" w:cs="David"/>
          <w:sz w:val="24"/>
          <w:szCs w:val="24"/>
          <w:highlight w:val="yellow"/>
          <w:rtl/>
        </w:rPr>
        <w:t xml:space="preserve"> </w:t>
      </w:r>
      <w:r w:rsidRPr="00B87BE1">
        <w:rPr>
          <w:rFonts w:asciiTheme="majorBidi" w:hAnsiTheme="majorBidi" w:cs="David" w:hint="eastAsia"/>
          <w:sz w:val="24"/>
          <w:szCs w:val="24"/>
          <w:highlight w:val="yellow"/>
          <w:rtl/>
        </w:rPr>
        <w:t>הבנת</w:t>
      </w:r>
      <w:r w:rsidRPr="00B87BE1">
        <w:rPr>
          <w:rFonts w:asciiTheme="majorBidi" w:hAnsiTheme="majorBidi" w:cs="David"/>
          <w:sz w:val="24"/>
          <w:szCs w:val="24"/>
          <w:highlight w:val="yellow"/>
          <w:rtl/>
        </w:rPr>
        <w:t xml:space="preserve"> </w:t>
      </w:r>
      <w:r w:rsidRPr="00B87BE1">
        <w:rPr>
          <w:rFonts w:asciiTheme="majorBidi" w:hAnsiTheme="majorBidi" w:cs="David" w:hint="eastAsia"/>
          <w:sz w:val="24"/>
          <w:szCs w:val="24"/>
          <w:highlight w:val="yellow"/>
          <w:rtl/>
        </w:rPr>
        <w:t>בהנחיות</w:t>
      </w:r>
      <w:r w:rsidRPr="00B87BE1">
        <w:rPr>
          <w:rFonts w:asciiTheme="majorBidi" w:hAnsiTheme="majorBidi" w:cs="David"/>
          <w:sz w:val="24"/>
          <w:szCs w:val="24"/>
          <w:highlight w:val="yellow"/>
          <w:rtl/>
        </w:rPr>
        <w:t xml:space="preserve"> </w:t>
      </w:r>
      <w:r w:rsidRPr="00B87BE1">
        <w:rPr>
          <w:rFonts w:asciiTheme="majorBidi" w:hAnsiTheme="majorBidi" w:cs="David" w:hint="eastAsia"/>
          <w:sz w:val="24"/>
          <w:szCs w:val="24"/>
          <w:highlight w:val="yellow"/>
          <w:rtl/>
        </w:rPr>
        <w:t>פנה</w:t>
      </w:r>
      <w:r w:rsidR="00B844D6" w:rsidRPr="00B87BE1">
        <w:rPr>
          <w:rFonts w:asciiTheme="majorBidi" w:hAnsiTheme="majorBidi" w:cs="David"/>
          <w:sz w:val="24"/>
          <w:szCs w:val="24"/>
          <w:highlight w:val="yellow"/>
          <w:rtl/>
        </w:rPr>
        <w:t>/י</w:t>
      </w:r>
      <w:r w:rsidRPr="00B87BE1">
        <w:rPr>
          <w:rFonts w:asciiTheme="majorBidi" w:hAnsiTheme="majorBidi" w:cs="David"/>
          <w:sz w:val="24"/>
          <w:szCs w:val="24"/>
          <w:highlight w:val="yellow"/>
          <w:rtl/>
        </w:rPr>
        <w:t xml:space="preserve"> בבקשה לנסיין. במידה והבנת את ההנחיות </w:t>
      </w:r>
      <w:r w:rsidR="00160826" w:rsidRPr="00B87BE1">
        <w:rPr>
          <w:rFonts w:asciiTheme="majorBidi" w:hAnsiTheme="majorBidi" w:cs="David" w:hint="eastAsia"/>
          <w:sz w:val="24"/>
          <w:szCs w:val="24"/>
          <w:highlight w:val="yellow"/>
          <w:rtl/>
        </w:rPr>
        <w:t>תמשיך</w:t>
      </w:r>
      <w:r w:rsidR="00D512FE" w:rsidRPr="00B87BE1">
        <w:rPr>
          <w:rFonts w:asciiTheme="majorBidi" w:hAnsiTheme="majorBidi" w:cs="David"/>
          <w:sz w:val="24"/>
          <w:szCs w:val="24"/>
          <w:highlight w:val="yellow"/>
          <w:rtl/>
        </w:rPr>
        <w:t>/י</w:t>
      </w:r>
      <w:r w:rsidR="00160826" w:rsidRPr="00B87BE1">
        <w:rPr>
          <w:rFonts w:asciiTheme="majorBidi" w:hAnsiTheme="majorBidi" w:cs="David"/>
          <w:sz w:val="24"/>
          <w:szCs w:val="24"/>
          <w:highlight w:val="yellow"/>
          <w:rtl/>
        </w:rPr>
        <w:t xml:space="preserve"> בבקשה </w:t>
      </w:r>
      <w:r w:rsidRPr="00B87BE1">
        <w:rPr>
          <w:rFonts w:asciiTheme="majorBidi" w:hAnsiTheme="majorBidi" w:cs="David" w:hint="eastAsia"/>
          <w:sz w:val="24"/>
          <w:szCs w:val="24"/>
          <w:highlight w:val="yellow"/>
          <w:rtl/>
        </w:rPr>
        <w:t>בניסוי</w:t>
      </w:r>
      <w:r w:rsidRPr="00B87BE1">
        <w:rPr>
          <w:rFonts w:asciiTheme="majorBidi" w:hAnsiTheme="majorBidi" w:cs="David"/>
          <w:sz w:val="24"/>
          <w:szCs w:val="24"/>
          <w:highlight w:val="yellow"/>
          <w:rtl/>
        </w:rPr>
        <w:t>.</w:t>
      </w:r>
    </w:p>
    <w:p w14:paraId="6FC80A22" w14:textId="77777777" w:rsidR="006A52F5" w:rsidRPr="00307C7B" w:rsidRDefault="006A52F5" w:rsidP="00307C7B">
      <w:pPr>
        <w:rPr>
          <w:rFonts w:cs="David"/>
          <w:b/>
          <w:bCs/>
          <w:sz w:val="28"/>
          <w:szCs w:val="28"/>
          <w:u w:val="single"/>
          <w:rtl/>
        </w:rPr>
      </w:pPr>
      <w:r w:rsidRPr="00307C7B">
        <w:rPr>
          <w:rFonts w:cs="David" w:hint="cs"/>
          <w:b/>
          <w:bCs/>
          <w:sz w:val="28"/>
          <w:szCs w:val="28"/>
          <w:u w:val="single"/>
          <w:rtl/>
        </w:rPr>
        <w:lastRenderedPageBreak/>
        <w:t>שלב</w:t>
      </w:r>
      <w:r w:rsidR="00307C7B" w:rsidRPr="00307C7B">
        <w:rPr>
          <w:rFonts w:cs="David" w:hint="cs"/>
          <w:b/>
          <w:bCs/>
          <w:sz w:val="28"/>
          <w:szCs w:val="28"/>
          <w:u w:val="single"/>
          <w:rtl/>
        </w:rPr>
        <w:t xml:space="preserve"> המדידה</w:t>
      </w:r>
    </w:p>
    <w:p w14:paraId="6839B8AE" w14:textId="77777777" w:rsidR="007B1740" w:rsidRDefault="00616CF1" w:rsidP="00931BB5">
      <w:pPr>
        <w:rPr>
          <w:rFonts w:cs="David"/>
          <w:sz w:val="24"/>
          <w:szCs w:val="24"/>
          <w:rtl/>
        </w:rPr>
      </w:pPr>
      <w:r w:rsidRPr="006A52F5">
        <w:rPr>
          <w:rFonts w:cs="David" w:hint="cs"/>
          <w:sz w:val="24"/>
          <w:szCs w:val="24"/>
          <w:rtl/>
        </w:rPr>
        <w:t>כעת תשמע/י</w:t>
      </w:r>
      <w:r w:rsidR="00B14297">
        <w:rPr>
          <w:rFonts w:cs="David" w:hint="cs"/>
          <w:sz w:val="24"/>
          <w:szCs w:val="24"/>
          <w:rtl/>
        </w:rPr>
        <w:t xml:space="preserve"> תזכורת</w:t>
      </w:r>
      <w:r w:rsidRPr="006A52F5">
        <w:rPr>
          <w:rFonts w:cs="David" w:hint="cs"/>
          <w:sz w:val="24"/>
          <w:szCs w:val="24"/>
          <w:rtl/>
        </w:rPr>
        <w:t xml:space="preserve"> </w:t>
      </w:r>
      <w:r w:rsidR="00B14297">
        <w:rPr>
          <w:rFonts w:cs="David" w:hint="cs"/>
          <w:sz w:val="24"/>
          <w:szCs w:val="24"/>
          <w:rtl/>
        </w:rPr>
        <w:t>ל</w:t>
      </w:r>
      <w:r w:rsidRPr="006A52F5">
        <w:rPr>
          <w:rFonts w:cs="David" w:hint="cs"/>
          <w:sz w:val="24"/>
          <w:szCs w:val="24"/>
          <w:rtl/>
        </w:rPr>
        <w:t>הנחיות למטלה. במהלך ההנחיות התרכז/י בלהבין את ההנחיות, ורק לאחר מכן בצע/י את המטלה</w:t>
      </w:r>
      <w:r w:rsidRPr="006A52F5">
        <w:rPr>
          <w:rFonts w:asciiTheme="majorBidi" w:hAnsiTheme="majorBidi" w:cs="David" w:hint="cs"/>
          <w:sz w:val="24"/>
          <w:szCs w:val="24"/>
          <w:rtl/>
        </w:rPr>
        <w:t>.</w:t>
      </w:r>
      <w:r w:rsidR="000240B3">
        <w:rPr>
          <w:rFonts w:asciiTheme="majorBidi" w:hAnsiTheme="majorBidi" w:cs="David" w:hint="cs"/>
          <w:sz w:val="24"/>
          <w:szCs w:val="24"/>
          <w:rtl/>
        </w:rPr>
        <w:t xml:space="preserve"> </w:t>
      </w:r>
      <w:r w:rsidR="000240B3" w:rsidRPr="009E7673">
        <w:rPr>
          <w:rFonts w:asciiTheme="majorBidi" w:hAnsiTheme="majorBidi" w:cs="David" w:hint="cs"/>
          <w:sz w:val="24"/>
          <w:szCs w:val="24"/>
          <w:rtl/>
        </w:rPr>
        <w:t>המטלה תהיה באורך של 20 דקות.</w:t>
      </w:r>
      <w:r w:rsidR="00863B52" w:rsidRPr="00863B52">
        <w:rPr>
          <w:rFonts w:asciiTheme="majorBidi" w:hAnsiTheme="majorBidi" w:cs="David" w:hint="cs"/>
          <w:sz w:val="24"/>
          <w:szCs w:val="24"/>
          <w:rtl/>
        </w:rPr>
        <w:t xml:space="preserve"> </w:t>
      </w:r>
      <w:r w:rsidR="00863B52" w:rsidRPr="006A52F5">
        <w:rPr>
          <w:rFonts w:asciiTheme="majorBidi" w:hAnsiTheme="majorBidi" w:cs="David" w:hint="cs"/>
          <w:sz w:val="24"/>
          <w:szCs w:val="24"/>
          <w:rtl/>
        </w:rPr>
        <w:t>הישאר/י עם עיניים עצומות</w:t>
      </w:r>
      <w:r w:rsidRPr="006A52F5">
        <w:rPr>
          <w:rFonts w:ascii="Times New Roman" w:hAnsi="Times New Roman" w:cs="David"/>
          <w:sz w:val="24"/>
          <w:szCs w:val="24"/>
          <w:rtl/>
        </w:rPr>
        <w:t>.</w:t>
      </w:r>
      <w:r w:rsidRPr="006A52F5">
        <w:rPr>
          <w:rFonts w:asciiTheme="majorBidi" w:hAnsiTheme="majorBidi" w:cs="David" w:hint="cs"/>
          <w:sz w:val="24"/>
          <w:szCs w:val="24"/>
          <w:rtl/>
        </w:rPr>
        <w:t xml:space="preserve"> התחל/י את המטלה בהפניית</w:t>
      </w:r>
      <w:r w:rsidRPr="006A52F5">
        <w:rPr>
          <w:rFonts w:asciiTheme="majorBidi" w:hAnsiTheme="majorBidi" w:cs="David"/>
          <w:sz w:val="24"/>
          <w:szCs w:val="24"/>
          <w:rtl/>
        </w:rPr>
        <w:t xml:space="preserve"> תשומת הלב אל העלייה והירידה של הבטן במהלך השאיפה והנשיפה</w:t>
      </w:r>
      <w:r w:rsidR="00AE2277">
        <w:rPr>
          <w:rFonts w:asciiTheme="majorBidi" w:hAnsiTheme="majorBidi" w:cs="David" w:hint="cs"/>
          <w:sz w:val="24"/>
          <w:szCs w:val="24"/>
          <w:rtl/>
        </w:rPr>
        <w:t xml:space="preserve">. </w:t>
      </w:r>
      <w:r w:rsidR="00AE2277">
        <w:rPr>
          <w:rFonts w:cs="David" w:hint="cs"/>
          <w:sz w:val="24"/>
          <w:szCs w:val="24"/>
          <w:rtl/>
        </w:rPr>
        <w:t xml:space="preserve">כמו כן, </w:t>
      </w:r>
      <w:r w:rsidRPr="006A52F5">
        <w:rPr>
          <w:rFonts w:asciiTheme="majorBidi" w:hAnsiTheme="majorBidi" w:cs="David" w:hint="cs"/>
          <w:sz w:val="24"/>
          <w:szCs w:val="24"/>
          <w:rtl/>
        </w:rPr>
        <w:t xml:space="preserve">לחץ/י לחיצה </w:t>
      </w:r>
      <w:r w:rsidRPr="006A52F5">
        <w:rPr>
          <w:rFonts w:cs="David" w:hint="cs"/>
          <w:sz w:val="24"/>
          <w:szCs w:val="24"/>
          <w:rtl/>
        </w:rPr>
        <w:t xml:space="preserve">קצרה על </w:t>
      </w:r>
      <w:r w:rsidR="007E5A40" w:rsidRPr="007E5A40">
        <w:rPr>
          <w:rFonts w:cs="David" w:hint="cs"/>
          <w:sz w:val="24"/>
          <w:szCs w:val="24"/>
          <w:rtl/>
        </w:rPr>
        <w:t>הכפתור</w:t>
      </w:r>
      <w:r w:rsidR="007E5A40" w:rsidRPr="007E5A40">
        <w:rPr>
          <w:rFonts w:cs="David"/>
          <w:sz w:val="24"/>
          <w:szCs w:val="24"/>
          <w:rtl/>
        </w:rPr>
        <w:t xml:space="preserve"> </w:t>
      </w:r>
      <w:r w:rsidR="007E5A40" w:rsidRPr="007E5A40">
        <w:rPr>
          <w:rFonts w:cs="David" w:hint="cs"/>
          <w:sz w:val="24"/>
          <w:szCs w:val="24"/>
          <w:rtl/>
        </w:rPr>
        <w:t>המסומן</w:t>
      </w:r>
      <w:r w:rsidR="007E5A40" w:rsidRPr="007E5A40">
        <w:rPr>
          <w:rFonts w:cs="David"/>
          <w:sz w:val="24"/>
          <w:szCs w:val="24"/>
          <w:rtl/>
        </w:rPr>
        <w:t xml:space="preserve"> </w:t>
      </w:r>
      <w:r w:rsidR="007E5A40" w:rsidRPr="007E5A40">
        <w:rPr>
          <w:rFonts w:cs="David" w:hint="cs"/>
          <w:sz w:val="24"/>
          <w:szCs w:val="24"/>
          <w:rtl/>
        </w:rPr>
        <w:t>במדבקה</w:t>
      </w:r>
      <w:r w:rsidRPr="006A52F5">
        <w:rPr>
          <w:rFonts w:cs="David" w:hint="cs"/>
          <w:sz w:val="24"/>
          <w:szCs w:val="24"/>
          <w:rtl/>
        </w:rPr>
        <w:t xml:space="preserve"> בכל פעם שאת/ה שם/ה לב לעלייה או לירידה של הבטן</w:t>
      </w:r>
      <w:r w:rsidR="00B14297" w:rsidRPr="006A52F5">
        <w:rPr>
          <w:rFonts w:cs="David" w:hint="cs"/>
          <w:sz w:val="24"/>
          <w:szCs w:val="24"/>
          <w:rtl/>
        </w:rPr>
        <w:t>.</w:t>
      </w:r>
    </w:p>
    <w:p w14:paraId="096ECEA5" w14:textId="77777777" w:rsidR="00B844D6" w:rsidRDefault="008D0DCC" w:rsidP="003C7B86">
      <w:pPr>
        <w:rPr>
          <w:rFonts w:cs="David"/>
          <w:sz w:val="24"/>
          <w:szCs w:val="24"/>
          <w:rtl/>
        </w:rPr>
      </w:pPr>
      <w:r>
        <w:rPr>
          <w:rFonts w:cs="David" w:hint="cs"/>
          <w:sz w:val="24"/>
          <w:szCs w:val="24"/>
          <w:rtl/>
        </w:rPr>
        <w:t>בנוסף</w:t>
      </w:r>
      <w:r w:rsidR="00616CF1" w:rsidRPr="006A52F5">
        <w:rPr>
          <w:rFonts w:cs="David"/>
          <w:sz w:val="24"/>
          <w:szCs w:val="24"/>
          <w:rtl/>
        </w:rPr>
        <w:t xml:space="preserve">, </w:t>
      </w:r>
      <w:r w:rsidR="00616CF1" w:rsidRPr="006A52F5">
        <w:rPr>
          <w:rFonts w:cs="David" w:hint="cs"/>
          <w:sz w:val="24"/>
          <w:szCs w:val="24"/>
          <w:rtl/>
        </w:rPr>
        <w:t>אפשר</w:t>
      </w:r>
      <w:r w:rsidR="00616CF1" w:rsidRPr="006A52F5">
        <w:rPr>
          <w:rFonts w:cs="David"/>
          <w:sz w:val="24"/>
          <w:szCs w:val="24"/>
          <w:rtl/>
        </w:rPr>
        <w:t>/</w:t>
      </w:r>
      <w:r w:rsidR="00616CF1" w:rsidRPr="006A52F5">
        <w:rPr>
          <w:rFonts w:cs="David" w:hint="cs"/>
          <w:sz w:val="24"/>
          <w:szCs w:val="24"/>
          <w:rtl/>
        </w:rPr>
        <w:t>י</w:t>
      </w:r>
      <w:r w:rsidR="00616CF1" w:rsidRPr="006A52F5">
        <w:rPr>
          <w:rFonts w:cs="David"/>
          <w:sz w:val="24"/>
          <w:szCs w:val="24"/>
          <w:rtl/>
        </w:rPr>
        <w:t xml:space="preserve"> </w:t>
      </w:r>
      <w:r w:rsidR="00616CF1" w:rsidRPr="006A52F5">
        <w:rPr>
          <w:rFonts w:cs="David" w:hint="cs"/>
          <w:sz w:val="24"/>
          <w:szCs w:val="24"/>
          <w:rtl/>
        </w:rPr>
        <w:t>לעצמך</w:t>
      </w:r>
      <w:r w:rsidR="00616CF1" w:rsidRPr="006A52F5">
        <w:rPr>
          <w:rFonts w:cs="David"/>
          <w:sz w:val="24"/>
          <w:szCs w:val="24"/>
          <w:rtl/>
        </w:rPr>
        <w:t xml:space="preserve"> </w:t>
      </w:r>
      <w:r w:rsidR="00616CF1" w:rsidRPr="006A52F5">
        <w:rPr>
          <w:rFonts w:cs="David" w:hint="cs"/>
          <w:sz w:val="24"/>
          <w:szCs w:val="24"/>
          <w:rtl/>
        </w:rPr>
        <w:t>לקלוט</w:t>
      </w:r>
      <w:r w:rsidR="00616CF1" w:rsidRPr="006A52F5">
        <w:rPr>
          <w:rFonts w:cs="David"/>
          <w:sz w:val="24"/>
          <w:szCs w:val="24"/>
          <w:rtl/>
        </w:rPr>
        <w:t xml:space="preserve"> </w:t>
      </w:r>
      <w:r w:rsidR="00616CF1" w:rsidRPr="006A52F5">
        <w:rPr>
          <w:rFonts w:cs="David" w:hint="cs"/>
          <w:sz w:val="24"/>
          <w:szCs w:val="24"/>
          <w:rtl/>
        </w:rPr>
        <w:t>תחושות</w:t>
      </w:r>
      <w:r w:rsidR="00616CF1" w:rsidRPr="006A52F5">
        <w:rPr>
          <w:rFonts w:cs="David"/>
          <w:sz w:val="24"/>
          <w:szCs w:val="24"/>
          <w:rtl/>
        </w:rPr>
        <w:t xml:space="preserve"> </w:t>
      </w:r>
      <w:r w:rsidR="00616CF1" w:rsidRPr="006A52F5">
        <w:rPr>
          <w:rFonts w:cs="David" w:hint="cs"/>
          <w:sz w:val="24"/>
          <w:szCs w:val="24"/>
          <w:rtl/>
        </w:rPr>
        <w:t>המגיעות</w:t>
      </w:r>
      <w:r w:rsidR="00616CF1" w:rsidRPr="006A52F5">
        <w:rPr>
          <w:rFonts w:cs="David"/>
          <w:sz w:val="24"/>
          <w:szCs w:val="24"/>
          <w:rtl/>
        </w:rPr>
        <w:t xml:space="preserve"> </w:t>
      </w:r>
      <w:r w:rsidR="00616CF1" w:rsidRPr="006A52F5">
        <w:rPr>
          <w:rFonts w:cs="David" w:hint="cs"/>
          <w:sz w:val="24"/>
          <w:szCs w:val="24"/>
          <w:rtl/>
        </w:rPr>
        <w:t>מן</w:t>
      </w:r>
      <w:r w:rsidR="00616CF1" w:rsidRPr="006A52F5">
        <w:rPr>
          <w:rFonts w:cs="David"/>
          <w:sz w:val="24"/>
          <w:szCs w:val="24"/>
          <w:rtl/>
        </w:rPr>
        <w:t xml:space="preserve"> </w:t>
      </w:r>
      <w:r w:rsidR="00616CF1" w:rsidRPr="006A52F5">
        <w:rPr>
          <w:rFonts w:cs="David" w:hint="cs"/>
          <w:sz w:val="24"/>
          <w:szCs w:val="24"/>
          <w:rtl/>
        </w:rPr>
        <w:t>החושים</w:t>
      </w:r>
      <w:r w:rsidR="00616CF1" w:rsidRPr="006A52F5">
        <w:rPr>
          <w:rFonts w:cs="David"/>
          <w:sz w:val="24"/>
          <w:szCs w:val="24"/>
          <w:rtl/>
        </w:rPr>
        <w:t xml:space="preserve"> </w:t>
      </w:r>
      <w:r w:rsidR="00616CF1" w:rsidRPr="006A52F5">
        <w:rPr>
          <w:rFonts w:cs="David" w:hint="cs"/>
          <w:sz w:val="24"/>
          <w:szCs w:val="24"/>
          <w:rtl/>
        </w:rPr>
        <w:t>ומן</w:t>
      </w:r>
      <w:r w:rsidR="00616CF1" w:rsidRPr="006A52F5">
        <w:rPr>
          <w:rFonts w:cs="David"/>
          <w:sz w:val="24"/>
          <w:szCs w:val="24"/>
          <w:rtl/>
        </w:rPr>
        <w:t xml:space="preserve"> </w:t>
      </w:r>
      <w:r w:rsidR="00616CF1" w:rsidRPr="006A52F5">
        <w:rPr>
          <w:rFonts w:cs="David" w:hint="cs"/>
          <w:sz w:val="24"/>
          <w:szCs w:val="24"/>
          <w:rtl/>
        </w:rPr>
        <w:t>הגוף</w:t>
      </w:r>
      <w:r w:rsidR="00616CF1" w:rsidRPr="006A52F5">
        <w:rPr>
          <w:rFonts w:cs="David"/>
          <w:sz w:val="24"/>
          <w:szCs w:val="24"/>
          <w:rtl/>
        </w:rPr>
        <w:t xml:space="preserve">, </w:t>
      </w:r>
      <w:r w:rsidR="00616CF1" w:rsidRPr="006A52F5">
        <w:rPr>
          <w:rFonts w:cs="David" w:hint="cs"/>
          <w:sz w:val="24"/>
          <w:szCs w:val="24"/>
          <w:rtl/>
        </w:rPr>
        <w:t>כמו</w:t>
      </w:r>
      <w:r w:rsidR="00616CF1" w:rsidRPr="006A52F5">
        <w:rPr>
          <w:rFonts w:cs="David"/>
          <w:sz w:val="24"/>
          <w:szCs w:val="24"/>
          <w:rtl/>
        </w:rPr>
        <w:t xml:space="preserve"> </w:t>
      </w:r>
      <w:r w:rsidR="00616CF1" w:rsidRPr="006A52F5">
        <w:rPr>
          <w:rFonts w:cs="David" w:hint="cs"/>
          <w:sz w:val="24"/>
          <w:szCs w:val="24"/>
          <w:rtl/>
        </w:rPr>
        <w:t>גם</w:t>
      </w:r>
      <w:r w:rsidR="00616CF1" w:rsidRPr="006A52F5">
        <w:rPr>
          <w:rFonts w:cs="David"/>
          <w:sz w:val="24"/>
          <w:szCs w:val="24"/>
          <w:rtl/>
        </w:rPr>
        <w:t xml:space="preserve"> </w:t>
      </w:r>
      <w:r w:rsidR="00616CF1" w:rsidRPr="006A52F5">
        <w:rPr>
          <w:rFonts w:cs="David" w:hint="cs"/>
          <w:sz w:val="24"/>
          <w:szCs w:val="24"/>
          <w:rtl/>
        </w:rPr>
        <w:t>רגשות</w:t>
      </w:r>
      <w:r w:rsidR="00616CF1" w:rsidRPr="006A52F5">
        <w:rPr>
          <w:rFonts w:cs="David"/>
          <w:sz w:val="24"/>
          <w:szCs w:val="24"/>
          <w:rtl/>
        </w:rPr>
        <w:t xml:space="preserve"> </w:t>
      </w:r>
      <w:r w:rsidR="00616CF1" w:rsidRPr="006A52F5">
        <w:rPr>
          <w:rFonts w:cs="David" w:hint="cs"/>
          <w:sz w:val="24"/>
          <w:szCs w:val="24"/>
          <w:rtl/>
        </w:rPr>
        <w:t>ומחשבות</w:t>
      </w:r>
      <w:r w:rsidR="00616CF1" w:rsidRPr="006A52F5">
        <w:rPr>
          <w:rFonts w:cs="David"/>
          <w:sz w:val="24"/>
          <w:szCs w:val="24"/>
          <w:rtl/>
        </w:rPr>
        <w:t xml:space="preserve"> </w:t>
      </w:r>
      <w:r w:rsidR="00616CF1" w:rsidRPr="006A52F5">
        <w:rPr>
          <w:rFonts w:cs="David" w:hint="cs"/>
          <w:sz w:val="24"/>
          <w:szCs w:val="24"/>
          <w:rtl/>
        </w:rPr>
        <w:t>המתרחשים</w:t>
      </w:r>
      <w:r w:rsidR="00616CF1" w:rsidRPr="006A52F5">
        <w:rPr>
          <w:rFonts w:cs="David"/>
          <w:sz w:val="24"/>
          <w:szCs w:val="24"/>
          <w:rtl/>
        </w:rPr>
        <w:t xml:space="preserve"> </w:t>
      </w:r>
      <w:r w:rsidR="00616CF1" w:rsidRPr="006A52F5">
        <w:rPr>
          <w:rFonts w:cs="David" w:hint="cs"/>
          <w:sz w:val="24"/>
          <w:szCs w:val="24"/>
          <w:rtl/>
        </w:rPr>
        <w:t>ברגע</w:t>
      </w:r>
      <w:r w:rsidR="00616CF1" w:rsidRPr="006A52F5">
        <w:rPr>
          <w:rFonts w:cs="David"/>
          <w:sz w:val="24"/>
          <w:szCs w:val="24"/>
          <w:rtl/>
        </w:rPr>
        <w:t xml:space="preserve"> </w:t>
      </w:r>
      <w:r w:rsidR="00616CF1" w:rsidRPr="006A52F5">
        <w:rPr>
          <w:rFonts w:cs="David" w:hint="cs"/>
          <w:sz w:val="24"/>
          <w:szCs w:val="24"/>
          <w:rtl/>
        </w:rPr>
        <w:t>ההווה</w:t>
      </w:r>
      <w:r w:rsidR="00616CF1" w:rsidRPr="006A52F5">
        <w:rPr>
          <w:rFonts w:cs="David"/>
          <w:sz w:val="24"/>
          <w:szCs w:val="24"/>
          <w:rtl/>
        </w:rPr>
        <w:t xml:space="preserve">. </w:t>
      </w:r>
      <w:r w:rsidR="00616CF1" w:rsidRPr="006A52F5">
        <w:rPr>
          <w:rFonts w:cs="David" w:hint="cs"/>
          <w:sz w:val="24"/>
          <w:szCs w:val="24"/>
          <w:rtl/>
        </w:rPr>
        <w:t>כאשר</w:t>
      </w:r>
      <w:r w:rsidR="00616CF1" w:rsidRPr="006A52F5">
        <w:rPr>
          <w:rFonts w:cs="David"/>
          <w:sz w:val="24"/>
          <w:szCs w:val="24"/>
          <w:rtl/>
        </w:rPr>
        <w:t xml:space="preserve"> </w:t>
      </w:r>
      <w:r w:rsidR="00616CF1" w:rsidRPr="006A52F5">
        <w:rPr>
          <w:rFonts w:cs="David" w:hint="cs"/>
          <w:sz w:val="24"/>
          <w:szCs w:val="24"/>
          <w:rtl/>
        </w:rPr>
        <w:t>את</w:t>
      </w:r>
      <w:r w:rsidR="00616CF1" w:rsidRPr="006A52F5">
        <w:rPr>
          <w:rFonts w:cs="David"/>
          <w:sz w:val="24"/>
          <w:szCs w:val="24"/>
          <w:rtl/>
        </w:rPr>
        <w:t>/</w:t>
      </w:r>
      <w:r w:rsidR="00616CF1" w:rsidRPr="006A52F5">
        <w:rPr>
          <w:rFonts w:cs="David" w:hint="cs"/>
          <w:sz w:val="24"/>
          <w:szCs w:val="24"/>
          <w:rtl/>
        </w:rPr>
        <w:t>ה</w:t>
      </w:r>
      <w:r w:rsidR="00616CF1" w:rsidRPr="006A52F5">
        <w:rPr>
          <w:rFonts w:cs="David"/>
          <w:sz w:val="24"/>
          <w:szCs w:val="24"/>
          <w:rtl/>
        </w:rPr>
        <w:t xml:space="preserve"> </w:t>
      </w:r>
      <w:r w:rsidR="00616CF1" w:rsidRPr="006A52F5">
        <w:rPr>
          <w:rFonts w:cs="David" w:hint="cs"/>
          <w:sz w:val="24"/>
          <w:szCs w:val="24"/>
          <w:rtl/>
        </w:rPr>
        <w:t>קולט</w:t>
      </w:r>
      <w:r w:rsidR="00616CF1" w:rsidRPr="006A52F5">
        <w:rPr>
          <w:rFonts w:cs="David"/>
          <w:sz w:val="24"/>
          <w:szCs w:val="24"/>
          <w:rtl/>
        </w:rPr>
        <w:t>/</w:t>
      </w:r>
      <w:r w:rsidR="00616CF1" w:rsidRPr="006A52F5">
        <w:rPr>
          <w:rFonts w:cs="David" w:hint="cs"/>
          <w:sz w:val="24"/>
          <w:szCs w:val="24"/>
          <w:rtl/>
        </w:rPr>
        <w:t>ת</w:t>
      </w:r>
      <w:r w:rsidR="00616CF1" w:rsidRPr="006A52F5">
        <w:rPr>
          <w:rFonts w:cs="David"/>
          <w:sz w:val="24"/>
          <w:szCs w:val="24"/>
          <w:rtl/>
        </w:rPr>
        <w:t xml:space="preserve"> </w:t>
      </w:r>
      <w:r w:rsidR="00616CF1" w:rsidRPr="006A52F5">
        <w:rPr>
          <w:rFonts w:cs="David" w:hint="cs"/>
          <w:sz w:val="24"/>
          <w:szCs w:val="24"/>
          <w:rtl/>
        </w:rPr>
        <w:t>דבר</w:t>
      </w:r>
      <w:r w:rsidR="00616CF1" w:rsidRPr="006A52F5">
        <w:rPr>
          <w:rFonts w:cs="David"/>
          <w:sz w:val="24"/>
          <w:szCs w:val="24"/>
          <w:rtl/>
        </w:rPr>
        <w:t xml:space="preserve"> </w:t>
      </w:r>
      <w:r w:rsidR="00616CF1" w:rsidRPr="006A52F5">
        <w:rPr>
          <w:rFonts w:cs="David" w:hint="cs"/>
          <w:sz w:val="24"/>
          <w:szCs w:val="24"/>
          <w:rtl/>
        </w:rPr>
        <w:t>מה</w:t>
      </w:r>
      <w:r w:rsidR="00616CF1" w:rsidRPr="006A52F5">
        <w:rPr>
          <w:rFonts w:cs="David"/>
          <w:sz w:val="24"/>
          <w:szCs w:val="24"/>
          <w:rtl/>
        </w:rPr>
        <w:t xml:space="preserve"> </w:t>
      </w:r>
      <w:r w:rsidR="00616CF1" w:rsidRPr="006A52F5">
        <w:rPr>
          <w:rFonts w:cs="David" w:hint="cs"/>
          <w:sz w:val="24"/>
          <w:szCs w:val="24"/>
          <w:rtl/>
        </w:rPr>
        <w:t>ברגע</w:t>
      </w:r>
      <w:r w:rsidR="00616CF1" w:rsidRPr="006A52F5">
        <w:rPr>
          <w:rFonts w:cs="David"/>
          <w:sz w:val="24"/>
          <w:szCs w:val="24"/>
          <w:rtl/>
        </w:rPr>
        <w:t xml:space="preserve"> </w:t>
      </w:r>
      <w:r w:rsidR="00616CF1" w:rsidRPr="006A52F5">
        <w:rPr>
          <w:rFonts w:cs="David" w:hint="cs"/>
          <w:sz w:val="24"/>
          <w:szCs w:val="24"/>
          <w:rtl/>
        </w:rPr>
        <w:t>הווה</w:t>
      </w:r>
      <w:r w:rsidR="00616CF1" w:rsidRPr="006A52F5">
        <w:rPr>
          <w:rFonts w:cs="David"/>
          <w:sz w:val="24"/>
          <w:szCs w:val="24"/>
          <w:rtl/>
        </w:rPr>
        <w:t xml:space="preserve">, </w:t>
      </w:r>
      <w:r w:rsidR="00616CF1" w:rsidRPr="006A52F5">
        <w:rPr>
          <w:rFonts w:cs="David" w:hint="cs"/>
          <w:sz w:val="24"/>
          <w:szCs w:val="24"/>
          <w:rtl/>
        </w:rPr>
        <w:t>תחושה</w:t>
      </w:r>
      <w:r w:rsidR="00616CF1" w:rsidRPr="006A52F5">
        <w:rPr>
          <w:rFonts w:cs="David"/>
          <w:sz w:val="24"/>
          <w:szCs w:val="24"/>
          <w:rtl/>
        </w:rPr>
        <w:t xml:space="preserve"> </w:t>
      </w:r>
      <w:r w:rsidR="00616CF1" w:rsidRPr="006A52F5">
        <w:rPr>
          <w:rFonts w:cs="David" w:hint="cs"/>
          <w:sz w:val="24"/>
          <w:szCs w:val="24"/>
          <w:rtl/>
        </w:rPr>
        <w:t>או</w:t>
      </w:r>
      <w:r w:rsidR="00616CF1" w:rsidRPr="006A52F5">
        <w:rPr>
          <w:rFonts w:cs="David"/>
          <w:sz w:val="24"/>
          <w:szCs w:val="24"/>
          <w:rtl/>
        </w:rPr>
        <w:t xml:space="preserve"> </w:t>
      </w:r>
      <w:r w:rsidR="00616CF1" w:rsidRPr="006A52F5">
        <w:rPr>
          <w:rFonts w:cs="David" w:hint="cs"/>
          <w:sz w:val="24"/>
          <w:szCs w:val="24"/>
          <w:rtl/>
        </w:rPr>
        <w:t>רגש</w:t>
      </w:r>
      <w:r w:rsidR="00616CF1" w:rsidRPr="006A52F5">
        <w:rPr>
          <w:rFonts w:cs="David"/>
          <w:sz w:val="24"/>
          <w:szCs w:val="24"/>
          <w:rtl/>
        </w:rPr>
        <w:t xml:space="preserve"> </w:t>
      </w:r>
      <w:r w:rsidR="00616CF1" w:rsidRPr="006A52F5">
        <w:rPr>
          <w:rFonts w:cs="David" w:hint="cs"/>
          <w:sz w:val="24"/>
          <w:szCs w:val="24"/>
          <w:rtl/>
        </w:rPr>
        <w:t>או</w:t>
      </w:r>
      <w:r w:rsidR="00616CF1" w:rsidRPr="006A52F5">
        <w:rPr>
          <w:rFonts w:cs="David"/>
          <w:sz w:val="24"/>
          <w:szCs w:val="24"/>
          <w:rtl/>
        </w:rPr>
        <w:t xml:space="preserve"> </w:t>
      </w:r>
      <w:r w:rsidR="00616CF1" w:rsidRPr="006A52F5">
        <w:rPr>
          <w:rFonts w:cs="David" w:hint="cs"/>
          <w:sz w:val="24"/>
          <w:szCs w:val="24"/>
          <w:rtl/>
        </w:rPr>
        <w:t>מחשבה</w:t>
      </w:r>
      <w:r w:rsidR="00616CF1" w:rsidRPr="006A52F5">
        <w:rPr>
          <w:rFonts w:cs="David"/>
          <w:sz w:val="24"/>
          <w:szCs w:val="24"/>
          <w:rtl/>
        </w:rPr>
        <w:t xml:space="preserve">, </w:t>
      </w:r>
      <w:r w:rsidR="00616CF1" w:rsidRPr="006A52F5">
        <w:rPr>
          <w:rFonts w:cs="David" w:hint="cs"/>
          <w:sz w:val="24"/>
          <w:szCs w:val="24"/>
          <w:rtl/>
        </w:rPr>
        <w:t>הפנה</w:t>
      </w:r>
      <w:r w:rsidR="00616CF1" w:rsidRPr="006A52F5">
        <w:rPr>
          <w:rFonts w:cs="David"/>
          <w:sz w:val="24"/>
          <w:szCs w:val="24"/>
          <w:rtl/>
        </w:rPr>
        <w:t>/</w:t>
      </w:r>
      <w:r w:rsidR="00616CF1" w:rsidRPr="006A52F5">
        <w:rPr>
          <w:rFonts w:cs="David" w:hint="cs"/>
          <w:sz w:val="24"/>
          <w:szCs w:val="24"/>
          <w:rtl/>
        </w:rPr>
        <w:t>י</w:t>
      </w:r>
      <w:r w:rsidR="00616CF1" w:rsidRPr="006A52F5">
        <w:rPr>
          <w:rFonts w:cs="David"/>
          <w:sz w:val="24"/>
          <w:szCs w:val="24"/>
          <w:rtl/>
        </w:rPr>
        <w:t xml:space="preserve"> </w:t>
      </w:r>
      <w:r w:rsidR="00616CF1" w:rsidRPr="006A52F5">
        <w:rPr>
          <w:rFonts w:cs="David" w:hint="cs"/>
          <w:sz w:val="24"/>
          <w:szCs w:val="24"/>
          <w:rtl/>
        </w:rPr>
        <w:t>את</w:t>
      </w:r>
      <w:r w:rsidR="00616CF1" w:rsidRPr="006A52F5">
        <w:rPr>
          <w:rFonts w:cs="David"/>
          <w:sz w:val="24"/>
          <w:szCs w:val="24"/>
          <w:rtl/>
        </w:rPr>
        <w:t xml:space="preserve"> </w:t>
      </w:r>
      <w:r w:rsidR="00616CF1" w:rsidRPr="006A52F5">
        <w:rPr>
          <w:rFonts w:cs="David" w:hint="cs"/>
          <w:sz w:val="24"/>
          <w:szCs w:val="24"/>
          <w:rtl/>
        </w:rPr>
        <w:t>תשומת</w:t>
      </w:r>
      <w:r w:rsidR="00616CF1" w:rsidRPr="006A52F5">
        <w:rPr>
          <w:rFonts w:cs="David"/>
          <w:sz w:val="24"/>
          <w:szCs w:val="24"/>
          <w:rtl/>
        </w:rPr>
        <w:t xml:space="preserve"> </w:t>
      </w:r>
      <w:r w:rsidR="00616CF1" w:rsidRPr="006A52F5">
        <w:rPr>
          <w:rFonts w:cs="David" w:hint="cs"/>
          <w:sz w:val="24"/>
          <w:szCs w:val="24"/>
          <w:rtl/>
        </w:rPr>
        <w:t>הלב</w:t>
      </w:r>
      <w:r w:rsidR="00616CF1" w:rsidRPr="006A52F5">
        <w:rPr>
          <w:rFonts w:cs="David"/>
          <w:sz w:val="24"/>
          <w:szCs w:val="24"/>
          <w:rtl/>
        </w:rPr>
        <w:t xml:space="preserve"> </w:t>
      </w:r>
      <w:r w:rsidR="00616CF1" w:rsidRPr="006A52F5">
        <w:rPr>
          <w:rFonts w:cs="David" w:hint="cs"/>
          <w:sz w:val="24"/>
          <w:szCs w:val="24"/>
          <w:rtl/>
        </w:rPr>
        <w:t>אליו</w:t>
      </w:r>
      <w:r w:rsidR="00616CF1" w:rsidRPr="006A52F5">
        <w:rPr>
          <w:rFonts w:cs="David"/>
          <w:sz w:val="24"/>
          <w:szCs w:val="24"/>
          <w:rtl/>
        </w:rPr>
        <w:t xml:space="preserve">, </w:t>
      </w:r>
      <w:r w:rsidR="00616CF1" w:rsidRPr="006A52F5">
        <w:rPr>
          <w:rFonts w:cs="David" w:hint="cs"/>
          <w:sz w:val="24"/>
          <w:szCs w:val="24"/>
          <w:rtl/>
        </w:rPr>
        <w:t>ותאמר</w:t>
      </w:r>
      <w:r w:rsidR="00616CF1" w:rsidRPr="006A52F5">
        <w:rPr>
          <w:rFonts w:cs="David"/>
          <w:sz w:val="24"/>
          <w:szCs w:val="24"/>
          <w:rtl/>
        </w:rPr>
        <w:t>/</w:t>
      </w:r>
      <w:r w:rsidR="00616CF1" w:rsidRPr="006A52F5">
        <w:rPr>
          <w:rFonts w:cs="David" w:hint="cs"/>
          <w:sz w:val="24"/>
          <w:szCs w:val="24"/>
          <w:rtl/>
        </w:rPr>
        <w:t>י</w:t>
      </w:r>
      <w:r w:rsidR="00616CF1" w:rsidRPr="006A52F5">
        <w:rPr>
          <w:rFonts w:cs="David"/>
          <w:sz w:val="24"/>
          <w:szCs w:val="24"/>
          <w:rtl/>
        </w:rPr>
        <w:t xml:space="preserve"> </w:t>
      </w:r>
      <w:r w:rsidR="00616CF1" w:rsidRPr="006A52F5">
        <w:rPr>
          <w:rFonts w:asciiTheme="majorBidi" w:hAnsiTheme="majorBidi" w:cs="David" w:hint="cs"/>
          <w:sz w:val="24"/>
          <w:szCs w:val="24"/>
          <w:rtl/>
        </w:rPr>
        <w:t>פעמיים בקול חזק וברור מילה</w:t>
      </w:r>
      <w:r w:rsidR="00254BE5">
        <w:rPr>
          <w:rFonts w:asciiTheme="majorBidi" w:hAnsiTheme="majorBidi" w:cs="David" w:hint="cs"/>
          <w:sz w:val="24"/>
          <w:szCs w:val="24"/>
          <w:rtl/>
        </w:rPr>
        <w:t xml:space="preserve"> או שתיים</w:t>
      </w:r>
      <w:r w:rsidR="00616CF1" w:rsidRPr="006A52F5">
        <w:rPr>
          <w:rFonts w:asciiTheme="majorBidi" w:hAnsiTheme="majorBidi" w:cs="David" w:hint="cs"/>
          <w:sz w:val="24"/>
          <w:szCs w:val="24"/>
          <w:rtl/>
        </w:rPr>
        <w:t xml:space="preserve"> </w:t>
      </w:r>
      <w:r w:rsidR="008E727E">
        <w:rPr>
          <w:rFonts w:asciiTheme="majorBidi" w:hAnsiTheme="majorBidi" w:cs="David" w:hint="cs"/>
          <w:sz w:val="24"/>
          <w:szCs w:val="24"/>
          <w:rtl/>
        </w:rPr>
        <w:t>ה</w:t>
      </w:r>
      <w:r w:rsidR="00616CF1" w:rsidRPr="006A52F5">
        <w:rPr>
          <w:rFonts w:asciiTheme="majorBidi" w:hAnsiTheme="majorBidi" w:cs="David" w:hint="cs"/>
          <w:sz w:val="24"/>
          <w:szCs w:val="24"/>
          <w:rtl/>
        </w:rPr>
        <w:t>מתאר</w:t>
      </w:r>
      <w:r w:rsidR="00254BE5">
        <w:rPr>
          <w:rFonts w:asciiTheme="majorBidi" w:hAnsiTheme="majorBidi" w:cs="David" w:hint="cs"/>
          <w:sz w:val="24"/>
          <w:szCs w:val="24"/>
          <w:rtl/>
        </w:rPr>
        <w:t>ו</w:t>
      </w:r>
      <w:r w:rsidR="00616CF1" w:rsidRPr="006A52F5">
        <w:rPr>
          <w:rFonts w:asciiTheme="majorBidi" w:hAnsiTheme="majorBidi" w:cs="David" w:hint="cs"/>
          <w:sz w:val="24"/>
          <w:szCs w:val="24"/>
          <w:rtl/>
        </w:rPr>
        <w:t>ת אותו.</w:t>
      </w:r>
      <w:r w:rsidR="00FB133D">
        <w:rPr>
          <w:rFonts w:cs="David" w:hint="cs"/>
          <w:sz w:val="24"/>
          <w:szCs w:val="24"/>
          <w:rtl/>
        </w:rPr>
        <w:t xml:space="preserve"> </w:t>
      </w:r>
      <w:r w:rsidR="00F0639F" w:rsidRPr="006A52F5">
        <w:rPr>
          <w:rFonts w:cs="David" w:hint="cs"/>
          <w:sz w:val="24"/>
          <w:szCs w:val="24"/>
          <w:rtl/>
        </w:rPr>
        <w:t>לאחר שהבח</w:t>
      </w:r>
      <w:r w:rsidR="00254BE5">
        <w:rPr>
          <w:rFonts w:cs="David" w:hint="cs"/>
          <w:sz w:val="24"/>
          <w:szCs w:val="24"/>
          <w:rtl/>
        </w:rPr>
        <w:t xml:space="preserve">נת בדבר מה והכרת בו באמצעות </w:t>
      </w:r>
      <w:r w:rsidR="00A237FA">
        <w:rPr>
          <w:rFonts w:cs="David" w:hint="cs"/>
          <w:sz w:val="24"/>
          <w:szCs w:val="24"/>
          <w:rtl/>
        </w:rPr>
        <w:t>מילה או שתיים</w:t>
      </w:r>
      <w:r w:rsidR="00F0639F" w:rsidRPr="006A52F5">
        <w:rPr>
          <w:rFonts w:cs="David" w:hint="cs"/>
          <w:sz w:val="24"/>
          <w:szCs w:val="24"/>
          <w:rtl/>
        </w:rPr>
        <w:t xml:space="preserve">, </w:t>
      </w:r>
      <w:r w:rsidR="00F0639F">
        <w:rPr>
          <w:rFonts w:cs="David" w:hint="cs"/>
          <w:sz w:val="24"/>
          <w:szCs w:val="24"/>
          <w:rtl/>
        </w:rPr>
        <w:t>תחזיר/י</w:t>
      </w:r>
      <w:r w:rsidR="00F0639F" w:rsidRPr="006A52F5">
        <w:rPr>
          <w:rFonts w:cs="David" w:hint="cs"/>
          <w:sz w:val="24"/>
          <w:szCs w:val="24"/>
          <w:rtl/>
        </w:rPr>
        <w:t xml:space="preserve"> את תשומת הלב </w:t>
      </w:r>
      <w:r w:rsidR="00CA222A" w:rsidRPr="006A52F5">
        <w:rPr>
          <w:rFonts w:cs="David" w:hint="cs"/>
          <w:sz w:val="24"/>
          <w:szCs w:val="24"/>
          <w:rtl/>
        </w:rPr>
        <w:t xml:space="preserve">אל </w:t>
      </w:r>
      <w:r w:rsidR="00CA222A">
        <w:rPr>
          <w:rFonts w:cs="David" w:hint="cs"/>
          <w:sz w:val="24"/>
          <w:szCs w:val="24"/>
          <w:rtl/>
        </w:rPr>
        <w:t>תנועת</w:t>
      </w:r>
      <w:r w:rsidR="00CA222A" w:rsidRPr="006A52F5">
        <w:rPr>
          <w:rFonts w:cs="David" w:hint="cs"/>
          <w:sz w:val="24"/>
          <w:szCs w:val="24"/>
          <w:rtl/>
        </w:rPr>
        <w:t xml:space="preserve"> הבטן</w:t>
      </w:r>
      <w:r w:rsidR="00CA222A">
        <w:rPr>
          <w:rFonts w:cs="David" w:hint="cs"/>
          <w:sz w:val="24"/>
          <w:szCs w:val="24"/>
          <w:rtl/>
        </w:rPr>
        <w:t xml:space="preserve"> </w:t>
      </w:r>
      <w:r w:rsidR="00F0639F">
        <w:rPr>
          <w:rFonts w:cs="David" w:hint="cs"/>
          <w:sz w:val="24"/>
          <w:szCs w:val="24"/>
          <w:rtl/>
        </w:rPr>
        <w:t>ודווח/י על</w:t>
      </w:r>
      <w:r w:rsidR="00254BE5">
        <w:rPr>
          <w:rFonts w:cs="David" w:hint="cs"/>
          <w:sz w:val="24"/>
          <w:szCs w:val="24"/>
          <w:rtl/>
        </w:rPr>
        <w:t>יה</w:t>
      </w:r>
      <w:r w:rsidR="00F0639F">
        <w:rPr>
          <w:rFonts w:cs="David" w:hint="cs"/>
          <w:sz w:val="24"/>
          <w:szCs w:val="24"/>
          <w:rtl/>
        </w:rPr>
        <w:t xml:space="preserve"> באמצעות לחיצות הכפתור</w:t>
      </w:r>
      <w:r w:rsidR="00F0639F" w:rsidRPr="006A52F5">
        <w:rPr>
          <w:rFonts w:cs="David" w:hint="cs"/>
          <w:sz w:val="24"/>
          <w:szCs w:val="24"/>
          <w:rtl/>
        </w:rPr>
        <w:t xml:space="preserve">, אך אם קלטת דבר מה נוסף - תחושה, רגש או מחשבה </w:t>
      </w:r>
      <w:r w:rsidR="00F0639F" w:rsidRPr="006A52F5">
        <w:rPr>
          <w:rFonts w:cs="David"/>
          <w:sz w:val="24"/>
          <w:szCs w:val="24"/>
          <w:rtl/>
        </w:rPr>
        <w:t>–</w:t>
      </w:r>
      <w:r w:rsidR="00F0639F" w:rsidRPr="006A52F5">
        <w:rPr>
          <w:rFonts w:cs="David" w:hint="cs"/>
          <w:sz w:val="24"/>
          <w:szCs w:val="24"/>
          <w:rtl/>
        </w:rPr>
        <w:t xml:space="preserve"> </w:t>
      </w:r>
      <w:r w:rsidR="00F0639F">
        <w:rPr>
          <w:rFonts w:cs="David" w:hint="cs"/>
          <w:sz w:val="24"/>
          <w:szCs w:val="24"/>
          <w:rtl/>
        </w:rPr>
        <w:t xml:space="preserve">אל תחזיר/י את תשומת הלב </w:t>
      </w:r>
      <w:r w:rsidR="00AB1F72">
        <w:rPr>
          <w:rFonts w:cs="David" w:hint="cs"/>
          <w:sz w:val="24"/>
          <w:szCs w:val="24"/>
          <w:rtl/>
        </w:rPr>
        <w:t xml:space="preserve">אל הבטן, אלא </w:t>
      </w:r>
      <w:r w:rsidR="00AB1F72" w:rsidRPr="006A52F5">
        <w:rPr>
          <w:rFonts w:cs="David" w:hint="cs"/>
          <w:sz w:val="24"/>
          <w:szCs w:val="24"/>
          <w:rtl/>
        </w:rPr>
        <w:t>הפנה/י א</w:t>
      </w:r>
      <w:r w:rsidR="003C7B86">
        <w:rPr>
          <w:rFonts w:cs="David" w:hint="cs"/>
          <w:sz w:val="24"/>
          <w:szCs w:val="24"/>
          <w:rtl/>
        </w:rPr>
        <w:t>ו</w:t>
      </w:r>
      <w:r w:rsidR="00AB1F72" w:rsidRPr="006A52F5">
        <w:rPr>
          <w:rFonts w:cs="David" w:hint="cs"/>
          <w:sz w:val="24"/>
          <w:szCs w:val="24"/>
          <w:rtl/>
        </w:rPr>
        <w:t>ת</w:t>
      </w:r>
      <w:r w:rsidR="003C7B86">
        <w:rPr>
          <w:rFonts w:cs="David" w:hint="cs"/>
          <w:sz w:val="24"/>
          <w:szCs w:val="24"/>
          <w:rtl/>
        </w:rPr>
        <w:t>ה</w:t>
      </w:r>
      <w:r w:rsidR="00AB1F72" w:rsidRPr="006A52F5">
        <w:rPr>
          <w:rFonts w:cs="David" w:hint="cs"/>
          <w:sz w:val="24"/>
          <w:szCs w:val="24"/>
          <w:rtl/>
        </w:rPr>
        <w:t xml:space="preserve"> </w:t>
      </w:r>
      <w:r w:rsidR="00AB1F72">
        <w:rPr>
          <w:rFonts w:cs="David" w:hint="cs"/>
          <w:sz w:val="24"/>
          <w:szCs w:val="24"/>
          <w:rtl/>
        </w:rPr>
        <w:t>אל הדבר שאותו קלטת</w:t>
      </w:r>
      <w:r w:rsidR="00AB1F72" w:rsidRPr="006A52F5">
        <w:rPr>
          <w:rFonts w:cs="David" w:hint="cs"/>
          <w:sz w:val="24"/>
          <w:szCs w:val="24"/>
          <w:rtl/>
        </w:rPr>
        <w:t xml:space="preserve"> ותכיר/י בו באמצעות </w:t>
      </w:r>
      <w:r w:rsidR="00AB1F72">
        <w:rPr>
          <w:rFonts w:cs="David" w:hint="cs"/>
          <w:sz w:val="24"/>
          <w:szCs w:val="24"/>
          <w:rtl/>
        </w:rPr>
        <w:t>מילה או שתיים</w:t>
      </w:r>
      <w:r w:rsidR="00F0639F">
        <w:rPr>
          <w:rFonts w:cs="David" w:hint="cs"/>
          <w:sz w:val="24"/>
          <w:szCs w:val="24"/>
          <w:rtl/>
        </w:rPr>
        <w:t xml:space="preserve">. </w:t>
      </w:r>
      <w:r w:rsidR="00AB5CD6" w:rsidRPr="006A52F5">
        <w:rPr>
          <w:rFonts w:asciiTheme="majorBidi" w:hAnsiTheme="majorBidi" w:cs="David" w:hint="cs"/>
          <w:sz w:val="24"/>
          <w:szCs w:val="24"/>
          <w:rtl/>
        </w:rPr>
        <w:t>אל תשכח/י</w:t>
      </w:r>
      <w:r w:rsidR="00085EAE">
        <w:rPr>
          <w:rFonts w:asciiTheme="majorBidi" w:hAnsiTheme="majorBidi" w:cs="David" w:hint="cs"/>
          <w:sz w:val="24"/>
          <w:szCs w:val="24"/>
          <w:rtl/>
        </w:rPr>
        <w:t xml:space="preserve"> </w:t>
      </w:r>
      <w:r w:rsidR="00085EAE" w:rsidRPr="006A52F5">
        <w:rPr>
          <w:rFonts w:asciiTheme="majorBidi" w:hAnsiTheme="majorBidi" w:cs="David" w:hint="cs"/>
          <w:sz w:val="24"/>
          <w:szCs w:val="24"/>
          <w:rtl/>
        </w:rPr>
        <w:t xml:space="preserve">ללחוץ </w:t>
      </w:r>
      <w:r w:rsidR="00616CF1" w:rsidRPr="006A52F5">
        <w:rPr>
          <w:rFonts w:cs="David" w:hint="cs"/>
          <w:sz w:val="24"/>
          <w:szCs w:val="24"/>
          <w:rtl/>
        </w:rPr>
        <w:t xml:space="preserve">על </w:t>
      </w:r>
      <w:r w:rsidR="007E5A40">
        <w:rPr>
          <w:rFonts w:cs="David" w:hint="cs"/>
          <w:sz w:val="24"/>
          <w:szCs w:val="24"/>
          <w:rtl/>
        </w:rPr>
        <w:t>ה</w:t>
      </w:r>
      <w:r w:rsidR="00616CF1" w:rsidRPr="006A52F5">
        <w:rPr>
          <w:rFonts w:cs="David" w:hint="cs"/>
          <w:sz w:val="24"/>
          <w:szCs w:val="24"/>
          <w:rtl/>
        </w:rPr>
        <w:t>כפתור בכל פעם שאת/ה שם/ה לב לעלייה או לירידה של הבטן</w:t>
      </w:r>
      <w:r w:rsidR="00AB5CD6">
        <w:rPr>
          <w:rFonts w:asciiTheme="majorBidi" w:hAnsiTheme="majorBidi" w:cs="David" w:hint="cs"/>
          <w:sz w:val="24"/>
          <w:szCs w:val="24"/>
          <w:rtl/>
        </w:rPr>
        <w:t>,</w:t>
      </w:r>
      <w:r w:rsidR="00616CF1" w:rsidRPr="006A52F5">
        <w:rPr>
          <w:rFonts w:asciiTheme="majorBidi" w:hAnsiTheme="majorBidi" w:cs="David" w:hint="cs"/>
          <w:sz w:val="24"/>
          <w:szCs w:val="24"/>
          <w:rtl/>
        </w:rPr>
        <w:t xml:space="preserve"> </w:t>
      </w:r>
      <w:r w:rsidR="00AB5CD6">
        <w:rPr>
          <w:rFonts w:asciiTheme="majorBidi" w:hAnsiTheme="majorBidi" w:cs="David" w:hint="cs"/>
          <w:sz w:val="24"/>
          <w:szCs w:val="24"/>
          <w:rtl/>
        </w:rPr>
        <w:t>אך אל תלחץ</w:t>
      </w:r>
      <w:r w:rsidR="00D512FE">
        <w:rPr>
          <w:rFonts w:asciiTheme="majorBidi" w:hAnsiTheme="majorBidi" w:cs="David" w:hint="cs"/>
          <w:sz w:val="24"/>
          <w:szCs w:val="24"/>
          <w:rtl/>
        </w:rPr>
        <w:t>/י</w:t>
      </w:r>
      <w:r w:rsidR="00AB5CD6">
        <w:rPr>
          <w:rFonts w:asciiTheme="majorBidi" w:hAnsiTheme="majorBidi" w:cs="David" w:hint="cs"/>
          <w:sz w:val="24"/>
          <w:szCs w:val="24"/>
          <w:rtl/>
        </w:rPr>
        <w:t xml:space="preserve"> עליו </w:t>
      </w:r>
      <w:r w:rsidR="00616CF1" w:rsidRPr="006A52F5">
        <w:rPr>
          <w:rFonts w:asciiTheme="majorBidi" w:hAnsiTheme="majorBidi" w:cs="David" w:hint="cs"/>
          <w:sz w:val="24"/>
          <w:szCs w:val="24"/>
          <w:rtl/>
        </w:rPr>
        <w:t>כאשר תשומת ליבך מוסחת, או כאשר את</w:t>
      </w:r>
      <w:r w:rsidR="00085EAE">
        <w:rPr>
          <w:rFonts w:asciiTheme="majorBidi" w:hAnsiTheme="majorBidi" w:cs="David" w:hint="cs"/>
          <w:sz w:val="24"/>
          <w:szCs w:val="24"/>
          <w:rtl/>
        </w:rPr>
        <w:t>/</w:t>
      </w:r>
      <w:r w:rsidR="00616CF1" w:rsidRPr="006A52F5">
        <w:rPr>
          <w:rFonts w:asciiTheme="majorBidi" w:hAnsiTheme="majorBidi" w:cs="David" w:hint="cs"/>
          <w:sz w:val="24"/>
          <w:szCs w:val="24"/>
          <w:rtl/>
        </w:rPr>
        <w:t xml:space="preserve">ה מפנה את תשומת ליבך </w:t>
      </w:r>
      <w:r w:rsidR="00B0262E" w:rsidRPr="006A52F5">
        <w:rPr>
          <w:rFonts w:asciiTheme="majorBidi" w:hAnsiTheme="majorBidi" w:cs="David" w:hint="cs"/>
          <w:sz w:val="24"/>
          <w:szCs w:val="24"/>
          <w:rtl/>
        </w:rPr>
        <w:t>לחושים</w:t>
      </w:r>
      <w:r w:rsidR="003C7B86">
        <w:rPr>
          <w:rFonts w:asciiTheme="majorBidi" w:hAnsiTheme="majorBidi" w:cs="David" w:hint="cs"/>
          <w:sz w:val="24"/>
          <w:szCs w:val="24"/>
          <w:rtl/>
        </w:rPr>
        <w:t>,</w:t>
      </w:r>
      <w:r w:rsidR="00B0262E" w:rsidRPr="006A52F5">
        <w:rPr>
          <w:rFonts w:asciiTheme="majorBidi" w:hAnsiTheme="majorBidi" w:cs="David"/>
          <w:sz w:val="24"/>
          <w:szCs w:val="24"/>
          <w:rtl/>
        </w:rPr>
        <w:t xml:space="preserve"> </w:t>
      </w:r>
      <w:r w:rsidR="00B0262E" w:rsidRPr="006A52F5">
        <w:rPr>
          <w:rFonts w:asciiTheme="majorBidi" w:hAnsiTheme="majorBidi" w:cs="David" w:hint="cs"/>
          <w:sz w:val="24"/>
          <w:szCs w:val="24"/>
          <w:rtl/>
        </w:rPr>
        <w:t>לתחושות</w:t>
      </w:r>
      <w:r w:rsidR="00B0262E" w:rsidRPr="006A52F5">
        <w:rPr>
          <w:rFonts w:asciiTheme="majorBidi" w:hAnsiTheme="majorBidi" w:cs="David"/>
          <w:sz w:val="24"/>
          <w:szCs w:val="24"/>
          <w:rtl/>
        </w:rPr>
        <w:t xml:space="preserve">, </w:t>
      </w:r>
      <w:r w:rsidR="00B0262E" w:rsidRPr="006A52F5">
        <w:rPr>
          <w:rFonts w:asciiTheme="majorBidi" w:hAnsiTheme="majorBidi" w:cs="David" w:hint="cs"/>
          <w:sz w:val="24"/>
          <w:szCs w:val="24"/>
          <w:rtl/>
        </w:rPr>
        <w:t>רגשות</w:t>
      </w:r>
      <w:r w:rsidR="00B0262E" w:rsidRPr="006A52F5">
        <w:rPr>
          <w:rFonts w:asciiTheme="majorBidi" w:hAnsiTheme="majorBidi" w:cs="David"/>
          <w:sz w:val="24"/>
          <w:szCs w:val="24"/>
          <w:rtl/>
        </w:rPr>
        <w:t xml:space="preserve"> </w:t>
      </w:r>
      <w:r w:rsidR="00B0262E" w:rsidRPr="006A52F5">
        <w:rPr>
          <w:rFonts w:asciiTheme="majorBidi" w:hAnsiTheme="majorBidi" w:cs="David" w:hint="cs"/>
          <w:sz w:val="24"/>
          <w:szCs w:val="24"/>
          <w:rtl/>
        </w:rPr>
        <w:t>או</w:t>
      </w:r>
      <w:r w:rsidR="00B0262E" w:rsidRPr="006A52F5">
        <w:rPr>
          <w:rFonts w:asciiTheme="majorBidi" w:hAnsiTheme="majorBidi" w:cs="David"/>
          <w:sz w:val="24"/>
          <w:szCs w:val="24"/>
          <w:rtl/>
        </w:rPr>
        <w:t xml:space="preserve"> </w:t>
      </w:r>
      <w:r w:rsidR="00B0262E" w:rsidRPr="006A52F5">
        <w:rPr>
          <w:rFonts w:asciiTheme="majorBidi" w:hAnsiTheme="majorBidi" w:cs="David" w:hint="cs"/>
          <w:sz w:val="24"/>
          <w:szCs w:val="24"/>
          <w:rtl/>
        </w:rPr>
        <w:t>מחשבות</w:t>
      </w:r>
      <w:r w:rsidR="00616CF1" w:rsidRPr="006A52F5">
        <w:rPr>
          <w:rFonts w:asciiTheme="majorBidi" w:hAnsiTheme="majorBidi" w:cs="David" w:hint="cs"/>
          <w:sz w:val="24"/>
          <w:szCs w:val="24"/>
          <w:rtl/>
        </w:rPr>
        <w:t xml:space="preserve">. </w:t>
      </w:r>
      <w:r w:rsidR="00616CF1" w:rsidRPr="006A52F5">
        <w:rPr>
          <w:rFonts w:cs="David" w:hint="cs"/>
          <w:sz w:val="24"/>
          <w:szCs w:val="24"/>
          <w:rtl/>
        </w:rPr>
        <w:t>תתחיל</w:t>
      </w:r>
      <w:r w:rsidR="00085EAE">
        <w:rPr>
          <w:rFonts w:cs="David" w:hint="cs"/>
          <w:sz w:val="24"/>
          <w:szCs w:val="24"/>
          <w:rtl/>
        </w:rPr>
        <w:t>/י</w:t>
      </w:r>
      <w:r w:rsidR="00616CF1" w:rsidRPr="006A52F5">
        <w:rPr>
          <w:rFonts w:cs="David" w:hint="cs"/>
          <w:sz w:val="24"/>
          <w:szCs w:val="24"/>
          <w:rtl/>
        </w:rPr>
        <w:t xml:space="preserve"> לבצע את המטלה</w:t>
      </w:r>
      <w:r w:rsidR="00616CF1" w:rsidRPr="006A52F5">
        <w:rPr>
          <w:rFonts w:asciiTheme="majorBidi" w:hAnsiTheme="majorBidi" w:cs="David" w:hint="cs"/>
          <w:sz w:val="24"/>
          <w:szCs w:val="24"/>
          <w:rtl/>
        </w:rPr>
        <w:t xml:space="preserve"> (ה- 20 דקות).</w:t>
      </w:r>
    </w:p>
    <w:p w14:paraId="7AFA44D6" w14:textId="187FA802" w:rsidR="00A02BD8" w:rsidRDefault="00AA7E37" w:rsidP="00AA7E37">
      <w:pPr>
        <w:rPr>
          <w:ins w:id="79" w:author="תומר עוז" w:date="2020-10-05T15:49:00Z"/>
          <w:rFonts w:asciiTheme="majorBidi" w:hAnsiTheme="majorBidi" w:cs="David"/>
          <w:sz w:val="24"/>
          <w:szCs w:val="24"/>
        </w:rPr>
      </w:pPr>
      <w:r>
        <w:rPr>
          <w:rFonts w:cs="David" w:hint="cs"/>
          <w:sz w:val="24"/>
          <w:szCs w:val="24"/>
          <w:rtl/>
        </w:rPr>
        <w:t xml:space="preserve">סיימת את המטלה. </w:t>
      </w:r>
      <w:r w:rsidR="00B0262E" w:rsidRPr="006A52F5">
        <w:rPr>
          <w:rFonts w:asciiTheme="majorBidi" w:hAnsiTheme="majorBidi" w:cs="David" w:hint="cs"/>
          <w:sz w:val="24"/>
          <w:szCs w:val="24"/>
          <w:rtl/>
        </w:rPr>
        <w:t xml:space="preserve">תפתח/י בבקשה את העיניים, </w:t>
      </w:r>
      <w:r>
        <w:rPr>
          <w:rFonts w:asciiTheme="majorBidi" w:hAnsiTheme="majorBidi" w:cs="David" w:hint="cs"/>
          <w:sz w:val="24"/>
          <w:szCs w:val="24"/>
          <w:rtl/>
        </w:rPr>
        <w:t>ותאמר/י לנסיין שסיימת את המטלה</w:t>
      </w:r>
      <w:r w:rsidR="00B0262E" w:rsidRPr="006A52F5">
        <w:rPr>
          <w:rFonts w:asciiTheme="majorBidi" w:hAnsiTheme="majorBidi" w:cs="David" w:hint="cs"/>
          <w:sz w:val="24"/>
          <w:szCs w:val="24"/>
          <w:rtl/>
        </w:rPr>
        <w:t>.</w:t>
      </w:r>
    </w:p>
    <w:p w14:paraId="745D0DE5" w14:textId="30EAFABC" w:rsidR="00FF6B4F" w:rsidRDefault="00FF6B4F" w:rsidP="00AA7E37">
      <w:pPr>
        <w:rPr>
          <w:ins w:id="80" w:author="תומר עוז" w:date="2020-10-05T15:49:00Z"/>
          <w:rFonts w:asciiTheme="majorBidi" w:hAnsiTheme="majorBidi" w:cs="David"/>
          <w:sz w:val="24"/>
          <w:szCs w:val="24"/>
        </w:rPr>
      </w:pPr>
    </w:p>
    <w:p w14:paraId="41A1D18B" w14:textId="13A71B6A" w:rsidR="00FF6B4F" w:rsidRDefault="00FF6B4F" w:rsidP="00AA7E37">
      <w:pPr>
        <w:rPr>
          <w:ins w:id="81" w:author="תומר עוז" w:date="2020-10-05T15:49:00Z"/>
          <w:rFonts w:asciiTheme="majorBidi" w:hAnsiTheme="majorBidi" w:cs="David"/>
          <w:sz w:val="24"/>
          <w:szCs w:val="24"/>
        </w:rPr>
      </w:pPr>
      <w:ins w:id="82" w:author="תומר עוז" w:date="2020-10-05T15:49:00Z">
        <w:r>
          <w:rPr>
            <w:rFonts w:asciiTheme="majorBidi" w:hAnsiTheme="majorBidi" w:cs="David"/>
            <w:sz w:val="24"/>
            <w:szCs w:val="24"/>
          </w:rPr>
          <w:t>ESRP</w:t>
        </w:r>
      </w:ins>
    </w:p>
    <w:p w14:paraId="28C3FBF5" w14:textId="77777777" w:rsidR="00FF6B4F" w:rsidRPr="005961A4" w:rsidRDefault="00FF6B4F" w:rsidP="00FF6B4F">
      <w:pPr>
        <w:jc w:val="both"/>
        <w:rPr>
          <w:ins w:id="83" w:author="תומר עוז" w:date="2020-10-05T15:49:00Z"/>
          <w:rFonts w:asciiTheme="majorBidi" w:hAnsiTheme="majorBidi" w:cs="David"/>
          <w:b/>
          <w:bCs/>
          <w:rtl/>
        </w:rPr>
      </w:pPr>
      <w:ins w:id="84" w:author="תומר עוז" w:date="2020-10-05T15:49:00Z">
        <w:r w:rsidRPr="005961A4">
          <w:rPr>
            <w:rFonts w:asciiTheme="majorBidi" w:hAnsiTheme="majorBidi" w:cs="David"/>
            <w:b/>
            <w:bCs/>
            <w:rtl/>
          </w:rPr>
          <w:t>הקדמה</w:t>
        </w:r>
      </w:ins>
    </w:p>
    <w:p w14:paraId="01A5A878" w14:textId="77777777" w:rsidR="00FF6B4F" w:rsidRPr="005961A4" w:rsidRDefault="00FF6B4F" w:rsidP="00FF6B4F">
      <w:pPr>
        <w:jc w:val="both"/>
        <w:rPr>
          <w:ins w:id="85" w:author="תומר עוז" w:date="2020-10-05T15:49:00Z"/>
          <w:rFonts w:asciiTheme="majorBidi" w:hAnsiTheme="majorBidi" w:cs="David"/>
          <w:rtl/>
        </w:rPr>
      </w:pPr>
      <w:ins w:id="86" w:author="תומר עוז" w:date="2020-10-05T15:49:00Z">
        <w:r w:rsidRPr="005961A4">
          <w:rPr>
            <w:rFonts w:asciiTheme="majorBidi" w:hAnsiTheme="majorBidi" w:cs="David"/>
            <w:rtl/>
          </w:rPr>
          <w:t>כעת תתבקש/י לבצע שתי מטלות שנקראות מטלות קשיבות. הראשונה הינה מטלת קשיבות לנשימה, והשנייה הינה מטלת קשיבות פתוחה. לבסוף תתבקש/י לשלב בין 2 המטלות.</w:t>
        </w:r>
        <w:r w:rsidRPr="005961A4">
          <w:rPr>
            <w:rFonts w:asciiTheme="majorBidi" w:hAnsiTheme="majorBidi" w:cs="David" w:hint="cs"/>
            <w:rtl/>
          </w:rPr>
          <w:t xml:space="preserve"> </w:t>
        </w:r>
        <w:r w:rsidRPr="005961A4">
          <w:rPr>
            <w:rFonts w:asciiTheme="majorBidi" w:hAnsiTheme="majorBidi" w:cs="David" w:hint="eastAsia"/>
            <w:rtl/>
          </w:rPr>
          <w:t>חשוב</w:t>
        </w:r>
        <w:r w:rsidRPr="005961A4">
          <w:rPr>
            <w:rFonts w:asciiTheme="majorBidi" w:hAnsiTheme="majorBidi" w:cs="David"/>
            <w:rtl/>
          </w:rPr>
          <w:t xml:space="preserve"> </w:t>
        </w:r>
        <w:r w:rsidRPr="005961A4">
          <w:rPr>
            <w:rFonts w:asciiTheme="majorBidi" w:hAnsiTheme="majorBidi" w:cs="David" w:hint="eastAsia"/>
            <w:rtl/>
          </w:rPr>
          <w:t>שתנסה</w:t>
        </w:r>
        <w:r w:rsidRPr="005961A4">
          <w:rPr>
            <w:rFonts w:asciiTheme="majorBidi" w:hAnsiTheme="majorBidi" w:cs="David" w:hint="cs"/>
            <w:rtl/>
          </w:rPr>
          <w:t>/י</w:t>
        </w:r>
        <w:r w:rsidRPr="005961A4">
          <w:rPr>
            <w:rFonts w:asciiTheme="majorBidi" w:hAnsiTheme="majorBidi" w:cs="David"/>
            <w:rtl/>
          </w:rPr>
          <w:t xml:space="preserve"> </w:t>
        </w:r>
        <w:r w:rsidRPr="005961A4">
          <w:rPr>
            <w:rFonts w:asciiTheme="majorBidi" w:hAnsiTheme="majorBidi" w:cs="David" w:hint="eastAsia"/>
            <w:rtl/>
          </w:rPr>
          <w:t>לבצע</w:t>
        </w:r>
        <w:r w:rsidRPr="005961A4">
          <w:rPr>
            <w:rFonts w:asciiTheme="majorBidi" w:hAnsiTheme="majorBidi" w:cs="David"/>
            <w:rtl/>
          </w:rPr>
          <w:t xml:space="preserve"> </w:t>
        </w:r>
        <w:r w:rsidRPr="005961A4">
          <w:rPr>
            <w:rFonts w:asciiTheme="majorBidi" w:hAnsiTheme="majorBidi" w:cs="David" w:hint="eastAsia"/>
            <w:rtl/>
          </w:rPr>
          <w:t>את</w:t>
        </w:r>
        <w:r w:rsidRPr="005961A4">
          <w:rPr>
            <w:rFonts w:asciiTheme="majorBidi" w:hAnsiTheme="majorBidi" w:cs="David"/>
            <w:rtl/>
          </w:rPr>
          <w:t xml:space="preserve"> </w:t>
        </w:r>
        <w:r w:rsidRPr="005961A4">
          <w:rPr>
            <w:rFonts w:asciiTheme="majorBidi" w:hAnsiTheme="majorBidi" w:cs="David" w:hint="eastAsia"/>
            <w:rtl/>
          </w:rPr>
          <w:t>המטלות</w:t>
        </w:r>
        <w:r w:rsidRPr="005961A4">
          <w:rPr>
            <w:rFonts w:asciiTheme="majorBidi" w:hAnsiTheme="majorBidi" w:cs="David"/>
            <w:rtl/>
          </w:rPr>
          <w:t xml:space="preserve"> </w:t>
        </w:r>
        <w:r w:rsidRPr="005961A4">
          <w:rPr>
            <w:rFonts w:asciiTheme="majorBidi" w:hAnsiTheme="majorBidi" w:cs="David" w:hint="eastAsia"/>
            <w:rtl/>
          </w:rPr>
          <w:t>בהתאם</w:t>
        </w:r>
        <w:r w:rsidRPr="005961A4">
          <w:rPr>
            <w:rFonts w:asciiTheme="majorBidi" w:hAnsiTheme="majorBidi" w:cs="David"/>
            <w:rtl/>
          </w:rPr>
          <w:t xml:space="preserve"> </w:t>
        </w:r>
        <w:r w:rsidRPr="005961A4">
          <w:rPr>
            <w:rFonts w:asciiTheme="majorBidi" w:hAnsiTheme="majorBidi" w:cs="David" w:hint="eastAsia"/>
            <w:rtl/>
          </w:rPr>
          <w:t>להנחיות</w:t>
        </w:r>
        <w:r w:rsidRPr="005961A4">
          <w:rPr>
            <w:rFonts w:asciiTheme="majorBidi" w:hAnsiTheme="majorBidi" w:cs="David" w:hint="cs"/>
            <w:rtl/>
          </w:rPr>
          <w:t>,</w:t>
        </w:r>
        <w:r w:rsidRPr="005961A4">
          <w:rPr>
            <w:rFonts w:asciiTheme="majorBidi" w:hAnsiTheme="majorBidi" w:cs="David"/>
            <w:rtl/>
          </w:rPr>
          <w:t xml:space="preserve"> </w:t>
        </w:r>
        <w:r w:rsidRPr="005961A4">
          <w:rPr>
            <w:rFonts w:asciiTheme="majorBidi" w:hAnsiTheme="majorBidi" w:cs="David" w:hint="eastAsia"/>
            <w:rtl/>
          </w:rPr>
          <w:t>גם</w:t>
        </w:r>
        <w:r w:rsidRPr="005961A4">
          <w:rPr>
            <w:rFonts w:asciiTheme="majorBidi" w:hAnsiTheme="majorBidi" w:cs="David"/>
            <w:rtl/>
          </w:rPr>
          <w:t xml:space="preserve"> </w:t>
        </w:r>
        <w:r w:rsidRPr="005961A4">
          <w:rPr>
            <w:rFonts w:asciiTheme="majorBidi" w:hAnsiTheme="majorBidi" w:cs="David" w:hint="eastAsia"/>
            <w:rtl/>
          </w:rPr>
          <w:t>אם</w:t>
        </w:r>
        <w:r w:rsidRPr="005961A4">
          <w:rPr>
            <w:rFonts w:asciiTheme="majorBidi" w:hAnsiTheme="majorBidi" w:cs="David"/>
            <w:rtl/>
          </w:rPr>
          <w:t xml:space="preserve"> </w:t>
        </w:r>
        <w:r w:rsidRPr="005961A4">
          <w:rPr>
            <w:rFonts w:asciiTheme="majorBidi" w:hAnsiTheme="majorBidi" w:cs="David" w:hint="eastAsia"/>
            <w:rtl/>
          </w:rPr>
          <w:t>הן</w:t>
        </w:r>
        <w:r w:rsidRPr="005961A4">
          <w:rPr>
            <w:rFonts w:asciiTheme="majorBidi" w:hAnsiTheme="majorBidi" w:cs="David"/>
            <w:rtl/>
          </w:rPr>
          <w:t xml:space="preserve"> </w:t>
        </w:r>
        <w:r w:rsidRPr="005961A4">
          <w:rPr>
            <w:rFonts w:asciiTheme="majorBidi" w:hAnsiTheme="majorBidi" w:cs="David" w:hint="eastAsia"/>
            <w:rtl/>
          </w:rPr>
          <w:t>שונות</w:t>
        </w:r>
        <w:r w:rsidRPr="005961A4">
          <w:rPr>
            <w:rFonts w:asciiTheme="majorBidi" w:hAnsiTheme="majorBidi" w:cs="David"/>
            <w:rtl/>
          </w:rPr>
          <w:t xml:space="preserve"> </w:t>
        </w:r>
        <w:r w:rsidRPr="005961A4">
          <w:rPr>
            <w:rFonts w:asciiTheme="majorBidi" w:hAnsiTheme="majorBidi" w:cs="David" w:hint="eastAsia"/>
            <w:rtl/>
          </w:rPr>
          <w:t>מתרגול</w:t>
        </w:r>
        <w:r w:rsidRPr="005961A4">
          <w:rPr>
            <w:rFonts w:asciiTheme="majorBidi" w:hAnsiTheme="majorBidi" w:cs="David"/>
            <w:rtl/>
          </w:rPr>
          <w:t xml:space="preserve"> </w:t>
        </w:r>
        <w:r w:rsidRPr="005961A4">
          <w:rPr>
            <w:rFonts w:asciiTheme="majorBidi" w:hAnsiTheme="majorBidi" w:cs="David" w:hint="eastAsia"/>
            <w:rtl/>
          </w:rPr>
          <w:t>קשיבות</w:t>
        </w:r>
        <w:r w:rsidRPr="005961A4">
          <w:rPr>
            <w:rFonts w:asciiTheme="majorBidi" w:hAnsiTheme="majorBidi" w:cs="David" w:hint="cs"/>
            <w:rtl/>
          </w:rPr>
          <w:t xml:space="preserve"> אחר או מתרגול מדיטציה ש</w:t>
        </w:r>
        <w:r w:rsidRPr="005961A4">
          <w:rPr>
            <w:rFonts w:asciiTheme="majorBidi" w:hAnsiTheme="majorBidi" w:cs="David" w:hint="eastAsia"/>
            <w:rtl/>
          </w:rPr>
          <w:t>אות</w:t>
        </w:r>
        <w:r w:rsidRPr="005961A4">
          <w:rPr>
            <w:rFonts w:asciiTheme="majorBidi" w:hAnsiTheme="majorBidi" w:cs="David" w:hint="cs"/>
            <w:rtl/>
          </w:rPr>
          <w:t>ו</w:t>
        </w:r>
        <w:r w:rsidRPr="005961A4">
          <w:rPr>
            <w:rFonts w:asciiTheme="majorBidi" w:hAnsiTheme="majorBidi" w:cs="David"/>
            <w:rtl/>
          </w:rPr>
          <w:t xml:space="preserve"> </w:t>
        </w:r>
        <w:r w:rsidRPr="005961A4">
          <w:rPr>
            <w:rFonts w:asciiTheme="majorBidi" w:hAnsiTheme="majorBidi" w:cs="David" w:hint="eastAsia"/>
            <w:rtl/>
          </w:rPr>
          <w:t>את</w:t>
        </w:r>
        <w:r w:rsidRPr="005961A4">
          <w:rPr>
            <w:rFonts w:asciiTheme="majorBidi" w:hAnsiTheme="majorBidi" w:cs="David" w:hint="cs"/>
            <w:rtl/>
          </w:rPr>
          <w:t>/</w:t>
        </w:r>
        <w:r w:rsidRPr="005961A4">
          <w:rPr>
            <w:rFonts w:asciiTheme="majorBidi" w:hAnsiTheme="majorBidi" w:cs="David" w:hint="eastAsia"/>
            <w:rtl/>
          </w:rPr>
          <w:t>ה</w:t>
        </w:r>
        <w:r w:rsidRPr="005961A4">
          <w:rPr>
            <w:rFonts w:asciiTheme="majorBidi" w:hAnsiTheme="majorBidi" w:cs="David"/>
            <w:rtl/>
          </w:rPr>
          <w:t xml:space="preserve"> </w:t>
        </w:r>
        <w:r w:rsidRPr="005961A4">
          <w:rPr>
            <w:rFonts w:asciiTheme="majorBidi" w:hAnsiTheme="majorBidi" w:cs="David" w:hint="eastAsia"/>
            <w:rtl/>
          </w:rPr>
          <w:t>מכי</w:t>
        </w:r>
        <w:r w:rsidRPr="005961A4">
          <w:rPr>
            <w:rFonts w:asciiTheme="majorBidi" w:hAnsiTheme="majorBidi" w:cs="David" w:hint="cs"/>
            <w:rtl/>
          </w:rPr>
          <w:t>ר/ה</w:t>
        </w:r>
        <w:r w:rsidRPr="005961A4">
          <w:rPr>
            <w:rFonts w:asciiTheme="majorBidi" w:hAnsiTheme="majorBidi" w:cs="David"/>
            <w:rtl/>
          </w:rPr>
          <w:t xml:space="preserve"> (</w:t>
        </w:r>
        <w:r w:rsidRPr="005961A4">
          <w:rPr>
            <w:rFonts w:asciiTheme="majorBidi" w:hAnsiTheme="majorBidi" w:cs="David" w:hint="eastAsia"/>
            <w:rtl/>
          </w:rPr>
          <w:t>ה</w:t>
        </w:r>
        <w:r w:rsidRPr="005961A4">
          <w:rPr>
            <w:rFonts w:asciiTheme="majorBidi" w:hAnsiTheme="majorBidi" w:cs="David"/>
            <w:rtl/>
          </w:rPr>
          <w:t>.</w:t>
        </w:r>
        <w:r w:rsidRPr="005961A4">
          <w:rPr>
            <w:rFonts w:asciiTheme="majorBidi" w:hAnsiTheme="majorBidi" w:cs="David" w:hint="eastAsia"/>
            <w:rtl/>
          </w:rPr>
          <w:t>ק</w:t>
        </w:r>
        <w:r w:rsidRPr="005961A4">
          <w:rPr>
            <w:rFonts w:asciiTheme="majorBidi" w:hAnsiTheme="majorBidi" w:cs="David"/>
            <w:rtl/>
          </w:rPr>
          <w:t>.).</w:t>
        </w:r>
      </w:ins>
    </w:p>
    <w:p w14:paraId="4B3CBB7D" w14:textId="77777777" w:rsidR="00FF6B4F" w:rsidRPr="005961A4" w:rsidRDefault="00FF6B4F" w:rsidP="00FF6B4F">
      <w:pPr>
        <w:jc w:val="both"/>
        <w:rPr>
          <w:ins w:id="87" w:author="תומר עוז" w:date="2020-10-05T15:49:00Z"/>
          <w:rFonts w:asciiTheme="majorBidi" w:hAnsiTheme="majorBidi" w:cs="David"/>
          <w:b/>
          <w:bCs/>
          <w:rtl/>
        </w:rPr>
      </w:pPr>
      <w:ins w:id="88" w:author="תומר עוז" w:date="2020-10-05T15:49:00Z">
        <w:r w:rsidRPr="005961A4">
          <w:rPr>
            <w:rFonts w:asciiTheme="majorBidi" w:hAnsiTheme="majorBidi" w:cs="David"/>
            <w:b/>
            <w:bCs/>
            <w:rtl/>
          </w:rPr>
          <w:t>קשיבות לנשימה (</w:t>
        </w:r>
        <w:r w:rsidRPr="005961A4">
          <w:rPr>
            <w:rFonts w:asciiTheme="majorBidi" w:hAnsiTheme="majorBidi" w:cs="David"/>
            <w:b/>
            <w:bCs/>
          </w:rPr>
          <w:t>Focused Attention</w:t>
        </w:r>
        <w:r w:rsidRPr="005961A4">
          <w:rPr>
            <w:rFonts w:asciiTheme="majorBidi" w:hAnsiTheme="majorBidi" w:cs="David"/>
            <w:b/>
            <w:bCs/>
            <w:rtl/>
          </w:rPr>
          <w:t>)</w:t>
        </w:r>
      </w:ins>
    </w:p>
    <w:p w14:paraId="73F19794" w14:textId="77777777" w:rsidR="00FF6B4F" w:rsidRPr="005961A4" w:rsidRDefault="00FF6B4F" w:rsidP="00FF6B4F">
      <w:pPr>
        <w:jc w:val="both"/>
        <w:rPr>
          <w:ins w:id="89" w:author="תומר עוז" w:date="2020-10-05T15:49:00Z"/>
          <w:rFonts w:asciiTheme="majorBidi" w:hAnsiTheme="majorBidi" w:cs="David"/>
          <w:rtl/>
        </w:rPr>
      </w:pPr>
      <w:ins w:id="90" w:author="תומר עוז" w:date="2020-10-05T15:49:00Z">
        <w:r w:rsidRPr="005961A4">
          <w:rPr>
            <w:rFonts w:asciiTheme="majorBidi" w:hAnsiTheme="majorBidi" w:cs="David"/>
            <w:rtl/>
          </w:rPr>
          <w:t xml:space="preserve">עצום/י את עיניך, ושב/י עם גב זקוף, מבלי להישען על משענת הכיסא (ה.ק.). המטלה שתבצע/י כעת היא מטלת קשיבות לנשימה. הפנה/י את תשומת </w:t>
        </w:r>
        <w:r w:rsidRPr="005961A4">
          <w:rPr>
            <w:rFonts w:asciiTheme="majorBidi" w:hAnsiTheme="majorBidi" w:cs="David"/>
            <w:b/>
            <w:bCs/>
            <w:u w:val="single"/>
            <w:rtl/>
          </w:rPr>
          <w:t>הלב</w:t>
        </w:r>
        <w:r w:rsidRPr="005961A4">
          <w:rPr>
            <w:rFonts w:asciiTheme="majorBidi" w:hAnsiTheme="majorBidi" w:cs="David"/>
            <w:rtl/>
          </w:rPr>
          <w:t xml:space="preserve"> לאזור הבטן. נסה/י להבחין בתנועה המתרחשת באזור הבטן במהלך השאיפה והנשיפה (ה.ק.). הבחן/י בכך שבמהלך השאיפה הבטן עולה, ובמהלך הנשיפה הבטן יורדת (ה.ק.). אם את/ה מתקשה להבחין בתנועה זו שים/י </w:t>
        </w:r>
        <w:r w:rsidRPr="005961A4">
          <w:rPr>
            <w:rFonts w:asciiTheme="majorBidi" w:hAnsiTheme="majorBidi" w:cs="David"/>
            <w:b/>
            <w:bCs/>
            <w:u w:val="single"/>
            <w:rtl/>
          </w:rPr>
          <w:t>יד</w:t>
        </w:r>
        <w:r w:rsidRPr="005961A4">
          <w:rPr>
            <w:rFonts w:asciiTheme="majorBidi" w:hAnsiTheme="majorBidi" w:cs="David"/>
            <w:rtl/>
          </w:rPr>
          <w:t xml:space="preserve"> על הבטן, ונסה/י להבחין בתנועת הבטן באמצעות היד. נסה/י להכיר בתנועה זו באמצעות מילים</w:t>
        </w:r>
        <w:r w:rsidRPr="005961A4">
          <w:rPr>
            <w:rFonts w:asciiTheme="majorBidi" w:hAnsiTheme="majorBidi" w:cs="David" w:hint="cs"/>
            <w:rtl/>
          </w:rPr>
          <w:t xml:space="preserve"> שתאמר/י לעצמך בלב</w:t>
        </w:r>
        <w:r w:rsidRPr="005961A4">
          <w:rPr>
            <w:rFonts w:asciiTheme="majorBidi" w:hAnsiTheme="majorBidi" w:cs="David"/>
            <w:rtl/>
          </w:rPr>
          <w:t xml:space="preserve">: כאשר את/ה שם/ה לב שהבטן עולה תאמר/י לעצמך </w:t>
        </w:r>
        <w:r w:rsidRPr="005961A4">
          <w:rPr>
            <w:rFonts w:asciiTheme="majorBidi" w:hAnsiTheme="majorBidi" w:cs="David" w:hint="cs"/>
            <w:rtl/>
          </w:rPr>
          <w:t>בלב</w:t>
        </w:r>
        <w:r w:rsidRPr="005961A4">
          <w:rPr>
            <w:rFonts w:asciiTheme="majorBidi" w:hAnsiTheme="majorBidi" w:cs="David"/>
            <w:rtl/>
          </w:rPr>
          <w:t xml:space="preserve"> "עלייה". כאשר את/ה שם/ה לב שהבטן יורדת תאמר/י לעצמך ב</w:t>
        </w:r>
        <w:r w:rsidRPr="005961A4">
          <w:rPr>
            <w:rFonts w:asciiTheme="majorBidi" w:hAnsiTheme="majorBidi" w:cs="David" w:hint="cs"/>
            <w:rtl/>
          </w:rPr>
          <w:t>לב</w:t>
        </w:r>
        <w:r w:rsidRPr="005961A4">
          <w:rPr>
            <w:rFonts w:asciiTheme="majorBidi" w:hAnsiTheme="majorBidi" w:cs="David"/>
            <w:rtl/>
          </w:rPr>
          <w:t xml:space="preserve"> "ירידה" (ה.ק.). בכל פעם שהבטן זזה תביא/י את תשומת </w:t>
        </w:r>
        <w:r w:rsidRPr="005961A4">
          <w:rPr>
            <w:rFonts w:asciiTheme="majorBidi" w:hAnsiTheme="majorBidi" w:cs="David"/>
            <w:b/>
            <w:bCs/>
            <w:u w:val="single"/>
            <w:rtl/>
          </w:rPr>
          <w:t>הלב</w:t>
        </w:r>
        <w:r w:rsidRPr="005961A4">
          <w:rPr>
            <w:rFonts w:asciiTheme="majorBidi" w:hAnsiTheme="majorBidi" w:cs="David"/>
            <w:rtl/>
          </w:rPr>
          <w:t xml:space="preserve"> לתנועה, ותשתמש/י במילים "עלייה" או "ירידה" על מנת לציין את התנועה (ה.ק). </w:t>
        </w:r>
        <w:r w:rsidRPr="005961A4">
          <w:rPr>
            <w:rFonts w:asciiTheme="majorBidi" w:hAnsiTheme="majorBidi" w:cs="David"/>
            <w:b/>
            <w:bCs/>
            <w:u w:val="single"/>
            <w:rtl/>
          </w:rPr>
          <w:t xml:space="preserve">נסה/י לעקוב עם תשומת הלב אחר כל התנועה של הבטן, מהרגע שהיא מתחילה ועד הרגע שהיא נגמרת. אל תנסה/י לשלוט בנשימה, או לקבוע את הקצב שלה. נסה/י רק </w:t>
        </w:r>
        <w:r w:rsidRPr="005961A4">
          <w:rPr>
            <w:rFonts w:asciiTheme="majorBidi" w:hAnsiTheme="majorBidi" w:cs="David" w:hint="cs"/>
            <w:b/>
            <w:bCs/>
            <w:u w:val="single"/>
            <w:rtl/>
          </w:rPr>
          <w:t>להתבונן</w:t>
        </w:r>
        <w:r w:rsidRPr="005961A4">
          <w:rPr>
            <w:rFonts w:asciiTheme="majorBidi" w:hAnsiTheme="majorBidi" w:cs="David"/>
            <w:b/>
            <w:bCs/>
            <w:u w:val="single"/>
            <w:rtl/>
          </w:rPr>
          <w:t xml:space="preserve"> בתנועת הבטן כפי שהיא מתרחשת ברגע ההווה (ה.ק.). בנוסף, הבחן/י בכך שכאשר את/ה מתבונן/ת בתנועה של הבטן ישנה אפשרות לתפוס ממנה מרחק, ולא להזדהות איתה, כלומר לא להתייחס אליה כאל חלק מעצמך (ה.ק.). בתרגיל זה נסה/י להתבונן בתנועה זו כאל דבר רחוק ממך, כאל אירוע</w:t>
        </w:r>
        <w:r w:rsidRPr="005961A4">
          <w:rPr>
            <w:rFonts w:asciiTheme="majorBidi" w:hAnsiTheme="majorBidi" w:cs="David" w:hint="cs"/>
            <w:b/>
            <w:bCs/>
            <w:u w:val="single"/>
            <w:rtl/>
          </w:rPr>
          <w:t xml:space="preserve"> חולף</w:t>
        </w:r>
        <w:r w:rsidRPr="005961A4">
          <w:rPr>
            <w:rFonts w:asciiTheme="majorBidi" w:hAnsiTheme="majorBidi" w:cs="David"/>
            <w:b/>
            <w:bCs/>
            <w:u w:val="single"/>
            <w:rtl/>
          </w:rPr>
          <w:t xml:space="preserve"> שאת/ה רק מתבונן/ת בו ושאינו מהווה חלק ממך</w:t>
        </w:r>
        <w:r w:rsidRPr="005961A4">
          <w:rPr>
            <w:rFonts w:asciiTheme="majorBidi" w:hAnsiTheme="majorBidi" w:cs="David"/>
            <w:rtl/>
          </w:rPr>
          <w:t xml:space="preserve"> (ה. – </w:t>
        </w:r>
        <w:r w:rsidRPr="005961A4">
          <w:rPr>
            <w:rFonts w:asciiTheme="majorBidi" w:hAnsiTheme="majorBidi" w:cs="David" w:hint="cs"/>
            <w:rtl/>
          </w:rPr>
          <w:t>2</w:t>
        </w:r>
        <w:r w:rsidRPr="005961A4">
          <w:rPr>
            <w:rFonts w:asciiTheme="majorBidi" w:hAnsiTheme="majorBidi" w:cs="David"/>
            <w:rtl/>
          </w:rPr>
          <w:t xml:space="preserve"> דקות).</w:t>
        </w:r>
      </w:ins>
    </w:p>
    <w:p w14:paraId="16510706" w14:textId="77777777" w:rsidR="00FF6B4F" w:rsidRPr="005961A4" w:rsidRDefault="00FF6B4F" w:rsidP="00FF6B4F">
      <w:pPr>
        <w:jc w:val="both"/>
        <w:rPr>
          <w:ins w:id="91" w:author="תומר עוז" w:date="2020-10-05T15:49:00Z"/>
          <w:rFonts w:asciiTheme="majorBidi" w:hAnsiTheme="majorBidi" w:cs="David"/>
          <w:b/>
          <w:bCs/>
          <w:rtl/>
        </w:rPr>
      </w:pPr>
      <w:ins w:id="92" w:author="תומר עוז" w:date="2020-10-05T15:49:00Z">
        <w:r w:rsidRPr="005961A4">
          <w:rPr>
            <w:rFonts w:asciiTheme="majorBidi" w:hAnsiTheme="majorBidi" w:cs="David"/>
            <w:b/>
            <w:bCs/>
            <w:rtl/>
          </w:rPr>
          <w:t>קשיבות פתוחה (</w:t>
        </w:r>
        <w:r w:rsidRPr="005961A4">
          <w:rPr>
            <w:rFonts w:asciiTheme="majorBidi" w:hAnsiTheme="majorBidi" w:cs="David"/>
            <w:b/>
            <w:bCs/>
          </w:rPr>
          <w:t>Open Monitoring</w:t>
        </w:r>
        <w:r w:rsidRPr="005961A4">
          <w:rPr>
            <w:rFonts w:asciiTheme="majorBidi" w:hAnsiTheme="majorBidi" w:cs="David"/>
            <w:b/>
            <w:bCs/>
            <w:rtl/>
          </w:rPr>
          <w:t>)</w:t>
        </w:r>
      </w:ins>
    </w:p>
    <w:p w14:paraId="3D872734" w14:textId="77777777" w:rsidR="00FF6B4F" w:rsidRPr="005961A4" w:rsidRDefault="00FF6B4F" w:rsidP="00FF6B4F">
      <w:pPr>
        <w:jc w:val="both"/>
        <w:rPr>
          <w:ins w:id="93" w:author="תומר עוז" w:date="2020-10-05T15:49:00Z"/>
          <w:rFonts w:asciiTheme="majorBidi" w:hAnsiTheme="majorBidi" w:cs="David"/>
          <w:rtl/>
        </w:rPr>
      </w:pPr>
      <w:ins w:id="94" w:author="תומר עוז" w:date="2020-10-05T15:49:00Z">
        <w:r w:rsidRPr="005961A4">
          <w:rPr>
            <w:rFonts w:asciiTheme="majorBidi" w:hAnsiTheme="majorBidi" w:cs="David"/>
            <w:rtl/>
          </w:rPr>
          <w:t>כעת תבצע/י את מטלת הקשיבות הפתוחה.</w:t>
        </w:r>
        <w:r>
          <w:rPr>
            <w:rFonts w:asciiTheme="majorBidi" w:hAnsiTheme="majorBidi" w:cs="David" w:hint="cs"/>
            <w:rtl/>
          </w:rPr>
          <w:t xml:space="preserve"> ה</w:t>
        </w:r>
        <w:r w:rsidRPr="005961A4">
          <w:rPr>
            <w:rFonts w:asciiTheme="majorBidi" w:hAnsiTheme="majorBidi" w:cs="David" w:hint="cs"/>
            <w:rtl/>
          </w:rPr>
          <w:t xml:space="preserve">ישאר/י עם עיניים עצומות, </w:t>
        </w:r>
        <w:r w:rsidRPr="005961A4">
          <w:rPr>
            <w:rFonts w:asciiTheme="majorBidi" w:hAnsiTheme="majorBidi" w:cs="David"/>
            <w:rtl/>
          </w:rPr>
          <w:t>ושב/י עם גב זקוף, מבלי להישען על משענת הכיסא</w:t>
        </w:r>
        <w:r w:rsidRPr="005961A4">
          <w:rPr>
            <w:rFonts w:asciiTheme="majorBidi" w:hAnsiTheme="majorBidi" w:cs="David" w:hint="cs"/>
            <w:rtl/>
          </w:rPr>
          <w:t>.</w:t>
        </w:r>
        <w:r w:rsidRPr="005961A4">
          <w:rPr>
            <w:rFonts w:asciiTheme="majorBidi" w:hAnsiTheme="majorBidi" w:cs="David"/>
            <w:rtl/>
          </w:rPr>
          <w:t xml:space="preserve"> אפשר/י לעצמך לקלוט דברים נוספים המתרחשים ברגע ההווה מלבד הנשימה. אפשר/י לעצמך לקלוט תחושות המגיעות מן החושים ומן הגוף, כמו גם רגשות ומחשבות המתרחשים ברגע ההווה (ה.ק.). כאשר את/ה קולט/ת דבר מה ברגע הווה, תחושה או רגש או מחשבה, הפנה/י את תשומת </w:t>
        </w:r>
        <w:r w:rsidRPr="005961A4">
          <w:rPr>
            <w:rFonts w:asciiTheme="majorBidi" w:hAnsiTheme="majorBidi" w:cs="David"/>
            <w:b/>
            <w:bCs/>
            <w:u w:val="single"/>
            <w:rtl/>
          </w:rPr>
          <w:t>הלב</w:t>
        </w:r>
        <w:r w:rsidRPr="005961A4">
          <w:rPr>
            <w:rFonts w:asciiTheme="majorBidi" w:hAnsiTheme="majorBidi" w:cs="David"/>
            <w:rtl/>
          </w:rPr>
          <w:t xml:space="preserve"> אליו, </w:t>
        </w:r>
        <w:r w:rsidRPr="005961A4">
          <w:rPr>
            <w:rFonts w:asciiTheme="majorBidi" w:hAnsiTheme="majorBidi" w:cs="David" w:hint="cs"/>
            <w:rtl/>
          </w:rPr>
          <w:t>ותאמר/י לעצמך בלב</w:t>
        </w:r>
        <w:r w:rsidRPr="005961A4">
          <w:rPr>
            <w:rFonts w:asciiTheme="majorBidi" w:hAnsiTheme="majorBidi" w:cs="David"/>
            <w:rtl/>
          </w:rPr>
          <w:t xml:space="preserve"> מילה על מנת להכיר בו.</w:t>
        </w:r>
        <w:r w:rsidRPr="005961A4">
          <w:rPr>
            <w:rFonts w:asciiTheme="majorBidi" w:hAnsiTheme="majorBidi" w:cs="David" w:hint="cs"/>
            <w:rtl/>
          </w:rPr>
          <w:t xml:space="preserve"> </w:t>
        </w:r>
        <w:r w:rsidRPr="005961A4">
          <w:rPr>
            <w:rFonts w:asciiTheme="majorBidi" w:hAnsiTheme="majorBidi" w:cs="David" w:hint="eastAsia"/>
            <w:rtl/>
          </w:rPr>
          <w:t>תשתמש</w:t>
        </w:r>
        <w:r w:rsidRPr="005961A4">
          <w:rPr>
            <w:rFonts w:asciiTheme="majorBidi" w:hAnsiTheme="majorBidi" w:cs="David"/>
            <w:rtl/>
          </w:rPr>
          <w:t>/</w:t>
        </w:r>
        <w:r w:rsidRPr="005961A4">
          <w:rPr>
            <w:rFonts w:asciiTheme="majorBidi" w:hAnsiTheme="majorBidi" w:cs="David" w:hint="eastAsia"/>
            <w:rtl/>
          </w:rPr>
          <w:t>י</w:t>
        </w:r>
        <w:r w:rsidRPr="005961A4">
          <w:rPr>
            <w:rFonts w:asciiTheme="majorBidi" w:hAnsiTheme="majorBidi" w:cs="David"/>
            <w:rtl/>
          </w:rPr>
          <w:t xml:space="preserve"> </w:t>
        </w:r>
        <w:r w:rsidRPr="005961A4">
          <w:rPr>
            <w:rFonts w:asciiTheme="majorBidi" w:hAnsiTheme="majorBidi" w:cs="David" w:hint="eastAsia"/>
            <w:rtl/>
          </w:rPr>
          <w:t>במילים</w:t>
        </w:r>
        <w:r w:rsidRPr="005961A4">
          <w:rPr>
            <w:rFonts w:asciiTheme="majorBidi" w:hAnsiTheme="majorBidi" w:cs="David"/>
            <w:rtl/>
          </w:rPr>
          <w:t xml:space="preserve"> פשוטות ונסה/י שלא להשקיע מחשבה מרובה מדי בבחירת המילים</w:t>
        </w:r>
        <w:r w:rsidRPr="005961A4">
          <w:rPr>
            <w:rFonts w:asciiTheme="majorBidi" w:hAnsiTheme="majorBidi" w:cs="David" w:hint="cs"/>
            <w:rtl/>
          </w:rPr>
          <w:t>.</w:t>
        </w:r>
        <w:r w:rsidRPr="005961A4">
          <w:rPr>
            <w:rFonts w:asciiTheme="majorBidi" w:hAnsiTheme="majorBidi" w:cs="David"/>
            <w:rtl/>
          </w:rPr>
          <w:t xml:space="preserve"> לדוגמא: אם </w:t>
        </w:r>
        <w:r w:rsidRPr="005961A4">
          <w:rPr>
            <w:rFonts w:asciiTheme="majorBidi" w:hAnsiTheme="majorBidi" w:cs="David"/>
            <w:b/>
            <w:bCs/>
            <w:u w:val="single"/>
            <w:rtl/>
          </w:rPr>
          <w:t>נשמע</w:t>
        </w:r>
        <w:r w:rsidRPr="005961A4">
          <w:rPr>
            <w:rFonts w:asciiTheme="majorBidi" w:hAnsiTheme="majorBidi" w:cs="David"/>
            <w:rtl/>
          </w:rPr>
          <w:t xml:space="preserve"> </w:t>
        </w:r>
        <w:r w:rsidRPr="005961A4">
          <w:rPr>
            <w:rFonts w:asciiTheme="majorBidi" w:hAnsiTheme="majorBidi" w:cs="David" w:hint="cs"/>
            <w:rtl/>
          </w:rPr>
          <w:t>קול</w:t>
        </w:r>
        <w:r w:rsidRPr="005961A4">
          <w:rPr>
            <w:rFonts w:asciiTheme="majorBidi" w:hAnsiTheme="majorBidi" w:cs="David"/>
            <w:rtl/>
          </w:rPr>
          <w:t xml:space="preserve">, הפנה/י את תשומת </w:t>
        </w:r>
        <w:r w:rsidRPr="005961A4">
          <w:rPr>
            <w:rFonts w:asciiTheme="majorBidi" w:hAnsiTheme="majorBidi" w:cs="David"/>
            <w:b/>
            <w:bCs/>
            <w:u w:val="single"/>
            <w:rtl/>
          </w:rPr>
          <w:t>הלב</w:t>
        </w:r>
        <w:r w:rsidRPr="005961A4">
          <w:rPr>
            <w:rFonts w:asciiTheme="majorBidi" w:hAnsiTheme="majorBidi" w:cs="David"/>
            <w:rtl/>
          </w:rPr>
          <w:t xml:space="preserve"> אליו, ותאמר/י בלב את המילה "שמיעה". אם </w:t>
        </w:r>
        <w:r w:rsidRPr="005961A4">
          <w:rPr>
            <w:rFonts w:asciiTheme="majorBidi" w:hAnsiTheme="majorBidi" w:cs="David"/>
            <w:b/>
            <w:bCs/>
            <w:u w:val="single"/>
            <w:rtl/>
          </w:rPr>
          <w:t>מופיע</w:t>
        </w:r>
        <w:r w:rsidRPr="005961A4">
          <w:rPr>
            <w:rFonts w:asciiTheme="majorBidi" w:hAnsiTheme="majorBidi" w:cs="David"/>
            <w:rtl/>
          </w:rPr>
          <w:t xml:space="preserve"> כאב, הפנה/י את תשומת </w:t>
        </w:r>
        <w:r w:rsidRPr="005961A4">
          <w:rPr>
            <w:rFonts w:asciiTheme="majorBidi" w:hAnsiTheme="majorBidi" w:cs="David"/>
            <w:b/>
            <w:bCs/>
            <w:u w:val="single"/>
            <w:rtl/>
          </w:rPr>
          <w:t>הלב</w:t>
        </w:r>
        <w:r w:rsidRPr="005961A4">
          <w:rPr>
            <w:rFonts w:asciiTheme="majorBidi" w:hAnsiTheme="majorBidi" w:cs="David"/>
            <w:rtl/>
          </w:rPr>
          <w:t xml:space="preserve"> לתחושות הכאב, ותאמר/י בלב "כאב". אם </w:t>
        </w:r>
        <w:r w:rsidRPr="005961A4">
          <w:rPr>
            <w:rFonts w:asciiTheme="majorBidi" w:hAnsiTheme="majorBidi" w:cs="David"/>
            <w:b/>
            <w:bCs/>
            <w:u w:val="single"/>
            <w:rtl/>
          </w:rPr>
          <w:t>מופיעה</w:t>
        </w:r>
        <w:r w:rsidRPr="005961A4">
          <w:rPr>
            <w:rFonts w:asciiTheme="majorBidi" w:hAnsiTheme="majorBidi" w:cs="David"/>
            <w:rtl/>
          </w:rPr>
          <w:t xml:space="preserve"> תחושת עצבנות, הפנה/י את תשומת </w:t>
        </w:r>
        <w:r w:rsidRPr="005961A4">
          <w:rPr>
            <w:rFonts w:asciiTheme="majorBidi" w:hAnsiTheme="majorBidi" w:cs="David"/>
            <w:b/>
            <w:bCs/>
            <w:u w:val="single"/>
            <w:rtl/>
          </w:rPr>
          <w:t>הלב</w:t>
        </w:r>
        <w:r w:rsidRPr="005961A4">
          <w:rPr>
            <w:rFonts w:asciiTheme="majorBidi" w:hAnsiTheme="majorBidi" w:cs="David"/>
            <w:rtl/>
          </w:rPr>
          <w:t xml:space="preserve"> כלפיה, ותאמר</w:t>
        </w:r>
        <w:r>
          <w:rPr>
            <w:rFonts w:asciiTheme="majorBidi" w:hAnsiTheme="majorBidi" w:cs="David" w:hint="cs"/>
            <w:rtl/>
          </w:rPr>
          <w:t>/י</w:t>
        </w:r>
        <w:r w:rsidRPr="005961A4">
          <w:rPr>
            <w:rFonts w:asciiTheme="majorBidi" w:hAnsiTheme="majorBidi" w:cs="David"/>
            <w:rtl/>
          </w:rPr>
          <w:t xml:space="preserve"> בלב "עצבנות". אם </w:t>
        </w:r>
        <w:r w:rsidRPr="005961A4">
          <w:rPr>
            <w:rFonts w:asciiTheme="majorBidi" w:hAnsiTheme="majorBidi" w:cs="David"/>
            <w:b/>
            <w:bCs/>
            <w:u w:val="single"/>
            <w:rtl/>
          </w:rPr>
          <w:t>מופיעה</w:t>
        </w:r>
        <w:r w:rsidRPr="005961A4">
          <w:rPr>
            <w:rFonts w:asciiTheme="majorBidi" w:hAnsiTheme="majorBidi" w:cs="David"/>
            <w:rtl/>
          </w:rPr>
          <w:t xml:space="preserve"> שלווה, הבחן/י בכך, ותאמר/י בלב "שלווה". אם </w:t>
        </w:r>
        <w:r w:rsidRPr="005961A4">
          <w:rPr>
            <w:rFonts w:asciiTheme="majorBidi" w:hAnsiTheme="majorBidi" w:cs="David"/>
            <w:b/>
            <w:bCs/>
            <w:u w:val="single"/>
            <w:rtl/>
          </w:rPr>
          <w:t>המחשבות</w:t>
        </w:r>
        <w:r w:rsidRPr="005961A4">
          <w:rPr>
            <w:rFonts w:asciiTheme="majorBidi" w:hAnsiTheme="majorBidi" w:cs="David"/>
            <w:rtl/>
          </w:rPr>
          <w:t xml:space="preserve"> נודדות, הבחן/י בכך, ותאמר/י בלב "מחשבה". בחר/י במילים שנראות לך מתאימות כדי לתאר את מה שמתרחש ברגע ההווה. </w:t>
        </w:r>
        <w:r w:rsidRPr="005961A4">
          <w:rPr>
            <w:rFonts w:asciiTheme="majorBidi" w:hAnsiTheme="majorBidi" w:cs="David"/>
            <w:b/>
            <w:bCs/>
            <w:u w:val="single"/>
            <w:rtl/>
          </w:rPr>
          <w:t xml:space="preserve">הבחן/י בכך שכאשר את/ה מתבונן בחוויה מסוימת ישנה אפשרות לתפוס ממנה מרחק, ולא להזדהות איתה, כלומר לא להתייחס אליה </w:t>
        </w:r>
        <w:r w:rsidRPr="005961A4">
          <w:rPr>
            <w:rFonts w:asciiTheme="majorBidi" w:hAnsiTheme="majorBidi" w:cs="David"/>
            <w:b/>
            <w:bCs/>
            <w:u w:val="single"/>
            <w:rtl/>
          </w:rPr>
          <w:lastRenderedPageBreak/>
          <w:t>כאל חלק מעצמך (ה.ק.). בתרגיל זה נסה/י להתבונן בתחושות, ברגשות ובמחשבות כאל אירועים</w:t>
        </w:r>
        <w:r w:rsidRPr="005961A4">
          <w:rPr>
            <w:rFonts w:asciiTheme="majorBidi" w:hAnsiTheme="majorBidi" w:cs="David" w:hint="cs"/>
            <w:b/>
            <w:bCs/>
            <w:u w:val="single"/>
            <w:rtl/>
          </w:rPr>
          <w:t xml:space="preserve"> </w:t>
        </w:r>
        <w:r w:rsidRPr="005961A4">
          <w:rPr>
            <w:rFonts w:asciiTheme="majorBidi" w:hAnsiTheme="majorBidi" w:cs="David"/>
            <w:b/>
            <w:bCs/>
            <w:u w:val="single"/>
            <w:rtl/>
          </w:rPr>
          <w:t>רחוקים ממך, כאל אירועים</w:t>
        </w:r>
        <w:r w:rsidRPr="005961A4">
          <w:rPr>
            <w:rFonts w:asciiTheme="majorBidi" w:hAnsiTheme="majorBidi" w:cs="David" w:hint="cs"/>
            <w:b/>
            <w:bCs/>
            <w:u w:val="single"/>
            <w:rtl/>
          </w:rPr>
          <w:t xml:space="preserve"> חולפים</w:t>
        </w:r>
        <w:r w:rsidRPr="005961A4">
          <w:rPr>
            <w:rFonts w:asciiTheme="majorBidi" w:hAnsiTheme="majorBidi" w:cs="David"/>
            <w:b/>
            <w:bCs/>
            <w:u w:val="single"/>
            <w:rtl/>
          </w:rPr>
          <w:t xml:space="preserve"> שאת/ה רק מתבונן/ת בהם ושאינם מהווים חלק ממך</w:t>
        </w:r>
        <w:r w:rsidRPr="005961A4">
          <w:rPr>
            <w:rFonts w:asciiTheme="majorBidi" w:hAnsiTheme="majorBidi" w:cs="David"/>
            <w:rtl/>
          </w:rPr>
          <w:t xml:space="preserve"> </w:t>
        </w:r>
        <w:r w:rsidRPr="00B33A49">
          <w:rPr>
            <w:rFonts w:asciiTheme="majorBidi" w:hAnsiTheme="majorBidi" w:cs="David"/>
            <w:rtl/>
          </w:rPr>
          <w:t>(ה- דקה).</w:t>
        </w:r>
      </w:ins>
    </w:p>
    <w:p w14:paraId="04F7CE4F" w14:textId="77777777" w:rsidR="00FF6B4F" w:rsidRPr="005961A4" w:rsidRDefault="00FF6B4F" w:rsidP="00FF6B4F">
      <w:pPr>
        <w:jc w:val="both"/>
        <w:rPr>
          <w:ins w:id="95" w:author="תומר עוז" w:date="2020-10-05T15:49:00Z"/>
          <w:rFonts w:asciiTheme="majorBidi" w:hAnsiTheme="majorBidi" w:cs="David"/>
          <w:b/>
          <w:bCs/>
          <w:rtl/>
        </w:rPr>
      </w:pPr>
      <w:ins w:id="96" w:author="תומר עוז" w:date="2020-10-05T15:49:00Z">
        <w:r w:rsidRPr="005961A4">
          <w:rPr>
            <w:rFonts w:asciiTheme="majorBidi" w:hAnsiTheme="majorBidi" w:cs="David"/>
            <w:b/>
            <w:bCs/>
            <w:rtl/>
          </w:rPr>
          <w:t>קשיבות לנשימה יחד עם קשיבות פתוחה</w:t>
        </w:r>
      </w:ins>
    </w:p>
    <w:p w14:paraId="31B26D10" w14:textId="77777777" w:rsidR="00FF6B4F" w:rsidRPr="005961A4" w:rsidRDefault="00FF6B4F" w:rsidP="00FF6B4F">
      <w:pPr>
        <w:jc w:val="both"/>
        <w:rPr>
          <w:ins w:id="97" w:author="תומר עוז" w:date="2020-10-05T15:49:00Z"/>
          <w:rFonts w:asciiTheme="majorBidi" w:hAnsiTheme="majorBidi" w:cs="David"/>
          <w:rtl/>
        </w:rPr>
      </w:pPr>
      <w:ins w:id="98" w:author="תומר עוז" w:date="2020-10-05T15:49:00Z">
        <w:r w:rsidRPr="005961A4">
          <w:rPr>
            <w:rFonts w:asciiTheme="majorBidi" w:hAnsiTheme="majorBidi" w:cs="David"/>
            <w:rtl/>
          </w:rPr>
          <w:t xml:space="preserve">כעת נסה/י לשלב בין מטלת הקשיבות לנשימה לבין מטלת הקשיבות הפתוחה. תחילה הפנה/י את תשומת </w:t>
        </w:r>
        <w:r w:rsidRPr="005961A4">
          <w:rPr>
            <w:rFonts w:asciiTheme="majorBidi" w:hAnsiTheme="majorBidi" w:cs="David"/>
            <w:b/>
            <w:bCs/>
            <w:u w:val="single"/>
            <w:rtl/>
          </w:rPr>
          <w:t>הלב</w:t>
        </w:r>
        <w:r w:rsidRPr="005961A4">
          <w:rPr>
            <w:rFonts w:asciiTheme="majorBidi" w:hAnsiTheme="majorBidi" w:cs="David"/>
            <w:rtl/>
          </w:rPr>
          <w:t xml:space="preserve"> אל העלייה והירידה של הבטן במהלך השאיפה והנשיפה. כאשר הבטן עולה או יורדת, תביא/י את תשומת </w:t>
        </w:r>
        <w:r w:rsidRPr="005961A4">
          <w:rPr>
            <w:rFonts w:asciiTheme="majorBidi" w:hAnsiTheme="majorBidi" w:cs="David"/>
            <w:b/>
            <w:bCs/>
            <w:u w:val="single"/>
            <w:rtl/>
          </w:rPr>
          <w:t>הלב</w:t>
        </w:r>
        <w:r w:rsidRPr="005961A4">
          <w:rPr>
            <w:rFonts w:asciiTheme="majorBidi" w:hAnsiTheme="majorBidi" w:cs="David"/>
            <w:rtl/>
          </w:rPr>
          <w:t xml:space="preserve"> לתנועה, ותאמר/י לעצמך </w:t>
        </w:r>
        <w:r w:rsidRPr="005961A4">
          <w:rPr>
            <w:rFonts w:asciiTheme="majorBidi" w:hAnsiTheme="majorBidi" w:cs="David" w:hint="cs"/>
            <w:rtl/>
          </w:rPr>
          <w:t>בלב</w:t>
        </w:r>
        <w:r w:rsidRPr="005961A4">
          <w:rPr>
            <w:rFonts w:asciiTheme="majorBidi" w:hAnsiTheme="majorBidi" w:cs="David"/>
            <w:rtl/>
          </w:rPr>
          <w:t xml:space="preserve"> "עלייה" או "ירידה" על מנת לציין את התנועה (ה.ק.).</w:t>
        </w:r>
        <w:r w:rsidRPr="005961A4">
          <w:rPr>
            <w:rFonts w:asciiTheme="majorBidi" w:hAnsiTheme="majorBidi" w:cs="David" w:hint="cs"/>
            <w:rtl/>
          </w:rPr>
          <w:t xml:space="preserve"> </w:t>
        </w:r>
        <w:r w:rsidRPr="005961A4">
          <w:rPr>
            <w:rFonts w:asciiTheme="majorBidi" w:hAnsiTheme="majorBidi" w:cs="David"/>
            <w:b/>
            <w:bCs/>
            <w:u w:val="single"/>
            <w:rtl/>
          </w:rPr>
          <w:t>הבחן/י בכך שכאשר את/ה מתבונן/ת בתנועה של הבטן ישנה אפשרות לתפוס ממנה מרחק, ולא להזדהות איתה, כלומר לא להתייחס אליה כאל חלק מעצמך. נסה/י להתבונן בתנועה זו כאל דבר רחוק ממך, כאל אירוע</w:t>
        </w:r>
        <w:r w:rsidRPr="005961A4">
          <w:rPr>
            <w:rFonts w:asciiTheme="majorBidi" w:hAnsiTheme="majorBidi" w:cs="David" w:hint="cs"/>
            <w:b/>
            <w:bCs/>
            <w:u w:val="single"/>
            <w:rtl/>
          </w:rPr>
          <w:t xml:space="preserve"> חולף</w:t>
        </w:r>
        <w:r w:rsidRPr="005961A4">
          <w:rPr>
            <w:rFonts w:asciiTheme="majorBidi" w:hAnsiTheme="majorBidi" w:cs="David"/>
            <w:b/>
            <w:bCs/>
            <w:u w:val="single"/>
            <w:rtl/>
          </w:rPr>
          <w:t xml:space="preserve"> שאת/ה רק מתבונן/ת בו ושאינו מהווה חלק ממך (ה.ק.).</w:t>
        </w:r>
        <w:r w:rsidRPr="005961A4">
          <w:rPr>
            <w:rFonts w:asciiTheme="majorBidi" w:hAnsiTheme="majorBidi" w:cs="David"/>
            <w:rtl/>
          </w:rPr>
          <w:t xml:space="preserve"> כמו כן, אפשר/י לעצמך לקלוט תחושות המגיעות מן החושים ומן הגוף, כמו גם רגשות ומחשבות המתרחשים ברגע ההווה. כאשר את/ה קולט/ת דבר מה ברגע הווה, תחושה או רגש או מחשבה, הפנה/י את תשומת </w:t>
        </w:r>
        <w:r w:rsidRPr="005961A4">
          <w:rPr>
            <w:rFonts w:asciiTheme="majorBidi" w:hAnsiTheme="majorBidi" w:cs="David"/>
            <w:b/>
            <w:bCs/>
            <w:u w:val="single"/>
            <w:rtl/>
          </w:rPr>
          <w:t>הלב</w:t>
        </w:r>
        <w:r w:rsidRPr="005961A4">
          <w:rPr>
            <w:rFonts w:asciiTheme="majorBidi" w:hAnsiTheme="majorBidi" w:cs="David"/>
            <w:rtl/>
          </w:rPr>
          <w:t xml:space="preserve"> אליו, </w:t>
        </w:r>
        <w:r w:rsidRPr="005961A4">
          <w:rPr>
            <w:rFonts w:asciiTheme="majorBidi" w:hAnsiTheme="majorBidi" w:cs="David" w:hint="cs"/>
            <w:rtl/>
          </w:rPr>
          <w:t>ותאמר/י לעצמך בלב</w:t>
        </w:r>
        <w:r w:rsidRPr="005961A4">
          <w:rPr>
            <w:rFonts w:asciiTheme="majorBidi" w:hAnsiTheme="majorBidi" w:cs="David"/>
            <w:rtl/>
          </w:rPr>
          <w:t xml:space="preserve"> מילה על מנת להכיר בו.</w:t>
        </w:r>
        <w:r w:rsidRPr="005961A4">
          <w:rPr>
            <w:rFonts w:asciiTheme="majorBidi" w:hAnsiTheme="majorBidi" w:cs="David" w:hint="cs"/>
            <w:rtl/>
          </w:rPr>
          <w:t xml:space="preserve"> </w:t>
        </w:r>
        <w:r w:rsidRPr="005961A4">
          <w:rPr>
            <w:rFonts w:asciiTheme="majorBidi" w:hAnsiTheme="majorBidi" w:cs="David" w:hint="eastAsia"/>
            <w:rtl/>
          </w:rPr>
          <w:t>תשתמש</w:t>
        </w:r>
        <w:r w:rsidRPr="005961A4">
          <w:rPr>
            <w:rFonts w:asciiTheme="majorBidi" w:hAnsiTheme="majorBidi" w:cs="David"/>
            <w:rtl/>
          </w:rPr>
          <w:t>/</w:t>
        </w:r>
        <w:r w:rsidRPr="005961A4">
          <w:rPr>
            <w:rFonts w:asciiTheme="majorBidi" w:hAnsiTheme="majorBidi" w:cs="David" w:hint="eastAsia"/>
            <w:rtl/>
          </w:rPr>
          <w:t>י</w:t>
        </w:r>
        <w:r w:rsidRPr="005961A4">
          <w:rPr>
            <w:rFonts w:asciiTheme="majorBidi" w:hAnsiTheme="majorBidi" w:cs="David"/>
            <w:rtl/>
          </w:rPr>
          <w:t xml:space="preserve"> </w:t>
        </w:r>
        <w:r w:rsidRPr="005961A4">
          <w:rPr>
            <w:rFonts w:asciiTheme="majorBidi" w:hAnsiTheme="majorBidi" w:cs="David" w:hint="eastAsia"/>
            <w:rtl/>
          </w:rPr>
          <w:t>במילים</w:t>
        </w:r>
        <w:r w:rsidRPr="005961A4">
          <w:rPr>
            <w:rFonts w:asciiTheme="majorBidi" w:hAnsiTheme="majorBidi" w:cs="David"/>
            <w:rtl/>
          </w:rPr>
          <w:t xml:space="preserve"> פשוטות ונסה/י שלא להשקיע מחשבה מרובה מדי בבחירת המילים</w:t>
        </w:r>
        <w:r>
          <w:rPr>
            <w:rFonts w:asciiTheme="majorBidi" w:hAnsiTheme="majorBidi" w:cs="David" w:hint="cs"/>
            <w:rtl/>
          </w:rPr>
          <w:t xml:space="preserve"> (ה.ק.)</w:t>
        </w:r>
        <w:r w:rsidRPr="005961A4">
          <w:rPr>
            <w:rFonts w:asciiTheme="majorBidi" w:hAnsiTheme="majorBidi" w:cs="David" w:hint="cs"/>
            <w:rtl/>
          </w:rPr>
          <w:t>.</w:t>
        </w:r>
        <w:r w:rsidRPr="005961A4">
          <w:rPr>
            <w:rFonts w:asciiTheme="majorBidi" w:hAnsiTheme="majorBidi" w:cs="David"/>
            <w:rtl/>
          </w:rPr>
          <w:t xml:space="preserve"> לאחר שהבחנת בדבר מה ברגע ההווה והכרת בו באמצעות מילה, תחזיר/י את תשומת </w:t>
        </w:r>
        <w:r w:rsidRPr="005961A4">
          <w:rPr>
            <w:rFonts w:asciiTheme="majorBidi" w:hAnsiTheme="majorBidi" w:cs="David"/>
            <w:b/>
            <w:bCs/>
            <w:u w:val="single"/>
            <w:rtl/>
          </w:rPr>
          <w:t>הלב</w:t>
        </w:r>
        <w:r w:rsidRPr="005961A4">
          <w:rPr>
            <w:rFonts w:asciiTheme="majorBidi" w:hAnsiTheme="majorBidi" w:cs="David"/>
            <w:rtl/>
          </w:rPr>
          <w:t xml:space="preserve"> אל העלייה והירידה של הבטן </w:t>
        </w:r>
        <w:r w:rsidRPr="005961A4">
          <w:rPr>
            <w:rFonts w:asciiTheme="majorBidi" w:hAnsiTheme="majorBidi" w:cs="David"/>
            <w:b/>
            <w:bCs/>
            <w:u w:val="single"/>
            <w:rtl/>
          </w:rPr>
          <w:t>(ה.ק.)</w:t>
        </w:r>
        <w:r w:rsidRPr="005961A4">
          <w:rPr>
            <w:rFonts w:asciiTheme="majorBidi" w:hAnsiTheme="majorBidi" w:cs="David" w:hint="cs"/>
            <w:b/>
            <w:bCs/>
            <w:u w:val="single"/>
            <w:rtl/>
          </w:rPr>
          <w:t>.</w:t>
        </w:r>
        <w:r w:rsidRPr="005961A4">
          <w:rPr>
            <w:rFonts w:asciiTheme="majorBidi" w:hAnsiTheme="majorBidi" w:cs="David"/>
            <w:b/>
            <w:bCs/>
            <w:u w:val="single"/>
            <w:rtl/>
          </w:rPr>
          <w:t xml:space="preserve"> הבחן/י בכך שכאשר את/ה מתבונן/ת בחוויה מסוימת ישנה אפשרות לתפוס ממנה מרחק, ולא להזדהות איתה, כלומר לא להתייחס אליה כאל חלק מעצמך. נסה/י להתבונן בתחושות, ברגשות ובמחשבות כאל אירועים רחוקים ממך, כאל אירועים </w:t>
        </w:r>
        <w:r w:rsidRPr="005961A4">
          <w:rPr>
            <w:rFonts w:asciiTheme="majorBidi" w:hAnsiTheme="majorBidi" w:cs="David" w:hint="cs"/>
            <w:b/>
            <w:bCs/>
            <w:u w:val="single"/>
            <w:rtl/>
          </w:rPr>
          <w:t>חולפים</w:t>
        </w:r>
        <w:r w:rsidRPr="005961A4">
          <w:rPr>
            <w:rFonts w:asciiTheme="majorBidi" w:hAnsiTheme="majorBidi" w:cs="David"/>
            <w:b/>
            <w:bCs/>
            <w:u w:val="single"/>
            <w:rtl/>
          </w:rPr>
          <w:t xml:space="preserve"> שאת/ה רק מתבונן/ת בהם ושאינם מהווים חלק ממך</w:t>
        </w:r>
        <w:r w:rsidRPr="005961A4">
          <w:rPr>
            <w:rFonts w:asciiTheme="majorBidi" w:hAnsiTheme="majorBidi" w:cs="David"/>
            <w:rtl/>
          </w:rPr>
          <w:t xml:space="preserve"> (ה. – </w:t>
        </w:r>
        <w:r w:rsidRPr="005961A4">
          <w:rPr>
            <w:rFonts w:asciiTheme="majorBidi" w:hAnsiTheme="majorBidi" w:cs="David" w:hint="cs"/>
            <w:rtl/>
          </w:rPr>
          <w:t>2.5</w:t>
        </w:r>
        <w:r w:rsidRPr="005961A4">
          <w:rPr>
            <w:rFonts w:asciiTheme="majorBidi" w:hAnsiTheme="majorBidi" w:cs="David"/>
            <w:rtl/>
          </w:rPr>
          <w:t xml:space="preserve"> דקות).</w:t>
        </w:r>
      </w:ins>
    </w:p>
    <w:p w14:paraId="250ED9C7" w14:textId="77777777" w:rsidR="00FF6B4F" w:rsidRPr="005961A4" w:rsidRDefault="00FF6B4F" w:rsidP="00FF6B4F">
      <w:pPr>
        <w:jc w:val="both"/>
        <w:rPr>
          <w:ins w:id="99" w:author="תומר עוז" w:date="2020-10-05T15:49:00Z"/>
          <w:rFonts w:asciiTheme="majorBidi" w:hAnsiTheme="majorBidi" w:cs="David"/>
          <w:rtl/>
        </w:rPr>
      </w:pPr>
      <w:ins w:id="100" w:author="תומר עוז" w:date="2020-10-05T15:49:00Z">
        <w:r w:rsidRPr="005961A4">
          <w:rPr>
            <w:rFonts w:asciiTheme="majorBidi" w:hAnsiTheme="majorBidi" w:cs="David"/>
            <w:b/>
            <w:bCs/>
            <w:u w:val="single"/>
            <w:rtl/>
          </w:rPr>
          <w:t xml:space="preserve">הבחן/י בכך שכאשר את/ה מתבונן/ת בחוויה מסוימת ישנה אפשרות לתפוס ממנה מרחק, ולא להזדהות איתה, כלומר לא להתייחס אליה כאל חלק מעצמך. נסה/י להתבונן בתחושות, ברגשות ובמחשבות כאל אירועים רחוקים ממך, כאל אירועים </w:t>
        </w:r>
        <w:r w:rsidRPr="005961A4">
          <w:rPr>
            <w:rFonts w:asciiTheme="majorBidi" w:hAnsiTheme="majorBidi" w:cs="David" w:hint="cs"/>
            <w:b/>
            <w:bCs/>
            <w:u w:val="single"/>
            <w:rtl/>
          </w:rPr>
          <w:t>חולפים</w:t>
        </w:r>
        <w:r w:rsidRPr="005961A4">
          <w:rPr>
            <w:rFonts w:asciiTheme="majorBidi" w:hAnsiTheme="majorBidi" w:cs="David"/>
            <w:b/>
            <w:bCs/>
            <w:u w:val="single"/>
            <w:rtl/>
          </w:rPr>
          <w:t xml:space="preserve"> שאת/ה רק מתבונן/ת בהם ושאינם מהווים חלק ממך</w:t>
        </w:r>
        <w:r w:rsidRPr="005961A4">
          <w:rPr>
            <w:rFonts w:asciiTheme="majorBidi" w:hAnsiTheme="majorBidi" w:cs="David"/>
            <w:rtl/>
          </w:rPr>
          <w:t xml:space="preserve"> (ה. – </w:t>
        </w:r>
        <w:r w:rsidRPr="005961A4">
          <w:rPr>
            <w:rFonts w:asciiTheme="majorBidi" w:hAnsiTheme="majorBidi" w:cs="David" w:hint="cs"/>
            <w:rtl/>
          </w:rPr>
          <w:t>2.5</w:t>
        </w:r>
        <w:r w:rsidRPr="005961A4">
          <w:rPr>
            <w:rFonts w:asciiTheme="majorBidi" w:hAnsiTheme="majorBidi" w:cs="David"/>
            <w:rtl/>
          </w:rPr>
          <w:t xml:space="preserve"> דקות).</w:t>
        </w:r>
      </w:ins>
    </w:p>
    <w:p w14:paraId="45C56E66" w14:textId="77777777" w:rsidR="00FF6B4F" w:rsidRDefault="00FF6B4F" w:rsidP="00FF6B4F">
      <w:pPr>
        <w:jc w:val="both"/>
        <w:rPr>
          <w:ins w:id="101" w:author="תומר עוז" w:date="2020-10-05T15:49:00Z"/>
          <w:rFonts w:asciiTheme="majorBidi" w:hAnsiTheme="majorBidi" w:cs="David"/>
          <w:rtl/>
        </w:rPr>
      </w:pPr>
      <w:ins w:id="102" w:author="תומר עוז" w:date="2020-10-05T15:49:00Z">
        <w:r>
          <w:rPr>
            <w:rFonts w:asciiTheme="majorBidi" w:hAnsiTheme="majorBidi" w:cs="David" w:hint="cs"/>
            <w:rtl/>
          </w:rPr>
          <w:t>תפתח/י בבקשה את העיניים, ותמשך/י בניסוי. אפשר להישען על משענת הכיסא.</w:t>
        </w:r>
      </w:ins>
    </w:p>
    <w:p w14:paraId="0CD37F36" w14:textId="77777777" w:rsidR="00FF6B4F" w:rsidRPr="00FF6B4F" w:rsidRDefault="00FF6B4F" w:rsidP="00AA7E37">
      <w:pPr>
        <w:rPr>
          <w:rFonts w:asciiTheme="majorBidi" w:hAnsiTheme="majorBidi" w:cs="David"/>
          <w:b/>
          <w:bCs/>
          <w:sz w:val="24"/>
          <w:szCs w:val="24"/>
          <w:rPrChange w:id="103" w:author="תומר עוז" w:date="2020-10-05T15:49:00Z">
            <w:rPr>
              <w:rFonts w:asciiTheme="majorBidi" w:hAnsiTheme="majorBidi" w:cs="David"/>
              <w:sz w:val="24"/>
              <w:szCs w:val="24"/>
            </w:rPr>
          </w:rPrChange>
        </w:rPr>
      </w:pPr>
    </w:p>
    <w:sectPr w:rsidR="00FF6B4F" w:rsidRPr="00FF6B4F" w:rsidSect="00616CF1">
      <w:headerReference w:type="even" r:id="rId12"/>
      <w:headerReference w:type="default" r:id="rId13"/>
      <w:footerReference w:type="even" r:id="rId14"/>
      <w:footerReference w:type="default" r:id="rId15"/>
      <w:headerReference w:type="first" r:id="rId16"/>
      <w:footerReference w:type="first" r:id="rId17"/>
      <w:pgSz w:w="11906" w:h="16838"/>
      <w:pgMar w:top="1418" w:right="1418" w:bottom="1418" w:left="1418" w:header="709" w:footer="709"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עמית ברנשטיין" w:date="2020-10-08T09:49:00Z" w:initials="עב">
    <w:p w14:paraId="0A9D29C6" w14:textId="3620E4BE" w:rsidR="00ED0380" w:rsidRDefault="00ED0380">
      <w:pPr>
        <w:pStyle w:val="CommentText"/>
      </w:pPr>
      <w:r>
        <w:rPr>
          <w:rStyle w:val="CommentReference"/>
        </w:rPr>
        <w:annotationRef/>
      </w:r>
      <w:r>
        <w:t>STILL CORRECT?</w:t>
      </w:r>
    </w:p>
  </w:comment>
  <w:comment w:id="11" w:author="תומר עוז" w:date="2020-11-01T11:10:00Z" w:initials="תע">
    <w:p w14:paraId="6CDED4A8" w14:textId="609EAE2E" w:rsidR="00C243B3" w:rsidRDefault="00C243B3">
      <w:pPr>
        <w:pStyle w:val="CommentText"/>
      </w:pPr>
      <w:r>
        <w:rPr>
          <w:rStyle w:val="CommentReference"/>
        </w:rPr>
        <w:annotationRef/>
      </w:r>
      <w:r>
        <w:t>No,removed</w:t>
      </w:r>
    </w:p>
  </w:comment>
  <w:comment w:id="13" w:author="עמית ברנשטיין" w:date="2020-10-08T09:50:00Z" w:initials="עב">
    <w:p w14:paraId="53D3345E" w14:textId="77777777" w:rsidR="00ED0380" w:rsidRDefault="00ED0380">
      <w:pPr>
        <w:pStyle w:val="CommentText"/>
      </w:pPr>
      <w:r>
        <w:rPr>
          <w:rStyle w:val="CommentReference"/>
        </w:rPr>
        <w:annotationRef/>
      </w:r>
      <w:r>
        <w:t xml:space="preserve">YOU DON’T ACTUALLY EXPLAI THE STP DELIVERY  OR THE RATIONALE OF THE TRAINING OR THE PROCEDURE. PLS REVISE. </w:t>
      </w:r>
    </w:p>
    <w:p w14:paraId="0081C1FF" w14:textId="77777777" w:rsidR="00ED0380" w:rsidRDefault="00ED0380">
      <w:pPr>
        <w:pStyle w:val="CommentText"/>
      </w:pPr>
    </w:p>
    <w:p w14:paraId="3B941CB0" w14:textId="77777777" w:rsidR="00ED0380" w:rsidRDefault="00ED0380" w:rsidP="00ED0380">
      <w:pPr>
        <w:pStyle w:val="CommentText"/>
        <w:bidi w:val="0"/>
        <w:jc w:val="right"/>
      </w:pPr>
      <w:r>
        <w:t xml:space="preserve">THE TRAINING IS DESIGNE TO XXXYYY. FIRST, PARTICIPANTS TRAINED IN FOCUSED ATTENTION ON BREATH. NEXT PARTICIPANTS TAUGHT TO  DIRECT THEIR ATTENTION AND TO XYZ IN RESPOSNE TO PERSONALIZED SIMULATED THOUGHTS (WHICH – NEGATIVE, NEUTRAL?), AND THEN TO DISENGAGE ATTENTIO ROM THOSE THOUGHTS BACK TO THEIR BREATH – REPEATEDLY OVER THE COURSE OF XXXXX MINUTES OF TRAINING. DURING THIS TIME, PARTICIPANTS WILL HEAR ## SIMULATED THOUGHTS. </w:t>
      </w:r>
    </w:p>
    <w:p w14:paraId="4CA2EE50" w14:textId="77777777" w:rsidR="00ED0380" w:rsidRDefault="00ED0380" w:rsidP="00ED0380">
      <w:pPr>
        <w:pStyle w:val="CommentText"/>
        <w:bidi w:val="0"/>
        <w:jc w:val="right"/>
      </w:pPr>
    </w:p>
    <w:p w14:paraId="0C9B7FF9" w14:textId="617AFE6B" w:rsidR="00ED0380" w:rsidRDefault="00ED0380" w:rsidP="00ED0380">
      <w:pPr>
        <w:pStyle w:val="CommentText"/>
        <w:bidi w:val="0"/>
        <w:jc w:val="right"/>
      </w:pPr>
      <w:r>
        <w:t>DO YOU UNDERSTAND THE IDEA?</w:t>
      </w:r>
    </w:p>
  </w:comment>
  <w:comment w:id="15" w:author="עמית ברנשטיין" w:date="2020-10-08T09:49:00Z" w:initials="עב">
    <w:p w14:paraId="26F413FB" w14:textId="19D7F33F" w:rsidR="00ED0380" w:rsidRDefault="00ED0380">
      <w:pPr>
        <w:pStyle w:val="CommentText"/>
      </w:pPr>
      <w:r>
        <w:rPr>
          <w:rStyle w:val="CommentReference"/>
        </w:rPr>
        <w:annotationRef/>
      </w:r>
      <w:r>
        <w:t xml:space="preserve">I AM NOT SURE THIS IS A GOOD IDEA. ONCE WE FIMALIZ EA DRAFT, WE WILL SEND IT OUT TO GET SOME FEEDBACK. </w:t>
      </w:r>
    </w:p>
  </w:comment>
  <w:comment w:id="16" w:author="תומר עוז" w:date="2020-11-01T11:12:00Z" w:initials="תע">
    <w:p w14:paraId="428D15F8" w14:textId="6019AF03" w:rsidR="00C243B3" w:rsidRDefault="00C243B3">
      <w:pPr>
        <w:pStyle w:val="CommentText"/>
      </w:pPr>
      <w:r>
        <w:rPr>
          <w:rStyle w:val="CommentReference"/>
        </w:rPr>
        <w:annotationRef/>
      </w:r>
      <w:r>
        <w:t>ok</w:t>
      </w:r>
    </w:p>
  </w:comment>
  <w:comment w:id="20" w:author="עמית ברנשטיין" w:date="2020-10-08T09:56:00Z" w:initials="עב">
    <w:p w14:paraId="5F8812A0" w14:textId="5F5BB9A7" w:rsidR="00501AB6" w:rsidRDefault="00501AB6">
      <w:pPr>
        <w:pStyle w:val="CommentText"/>
      </w:pPr>
      <w:r>
        <w:rPr>
          <w:rStyle w:val="CommentReference"/>
        </w:rPr>
        <w:annotationRef/>
      </w:r>
      <w:r>
        <w:t xml:space="preserve">WHAT IS THIS? </w:t>
      </w:r>
    </w:p>
  </w:comment>
  <w:comment w:id="21" w:author="תומר עוז" w:date="2020-11-01T11:13:00Z" w:initials="תע">
    <w:p w14:paraId="4E64878B" w14:textId="348E40E8" w:rsidR="00C243B3" w:rsidRDefault="00C243B3">
      <w:pPr>
        <w:pStyle w:val="CommentText"/>
      </w:pPr>
      <w:r>
        <w:rPr>
          <w:rStyle w:val="CommentReference"/>
        </w:rPr>
        <w:annotationRef/>
      </w:r>
      <w:r>
        <w:t>The control group</w:t>
      </w:r>
    </w:p>
  </w:comment>
  <w:comment w:id="27" w:author="עמית ברנשטיין" w:date="2020-10-08T09:56:00Z" w:initials="עב">
    <w:p w14:paraId="5CEE3653" w14:textId="617E9CDD" w:rsidR="00501AB6" w:rsidRDefault="00501AB6">
      <w:pPr>
        <w:pStyle w:val="CommentText"/>
      </w:pPr>
      <w:r>
        <w:rPr>
          <w:rStyle w:val="CommentReference"/>
        </w:rPr>
        <w:annotationRef/>
      </w:r>
      <w:r>
        <w:t>AGAIN – AWE DISCUSSED. NO, THIS WON’T WORK. YOU NEED TO GIVE IDENTICAL INSTRUCTIONS BETWEEN TASKS. TALK ABOUT MENTAL TRIANING DESIGNED TO DO XYZ….PURPOSE OF CONTROL IS TO ALSOC ONTROL FOR EXPECTANCY EFFECTS, DEMAND CHARACTERISTICS ETC….</w:t>
      </w:r>
    </w:p>
  </w:comment>
  <w:comment w:id="28" w:author="תומר עוז" w:date="2020-11-01T11:14:00Z" w:initials="תע">
    <w:p w14:paraId="2573C275" w14:textId="31F70EFD" w:rsidR="00C243B3" w:rsidRDefault="00C243B3">
      <w:pPr>
        <w:pStyle w:val="CommentText"/>
      </w:pPr>
      <w:r>
        <w:rPr>
          <w:rStyle w:val="CommentReference"/>
        </w:rPr>
        <w:annotationRef/>
      </w:r>
      <w:r w:rsidR="00B87BE1">
        <w:rPr>
          <w:rStyle w:val="CommentReference"/>
        </w:rPr>
        <w:t>No problem this idea will be taken care of by a general cross tasks intro (highlighted in yellow)</w:t>
      </w:r>
    </w:p>
  </w:comment>
  <w:comment w:id="34" w:author="עמית ברנשטיין" w:date="2020-10-08T09:57:00Z" w:initials="עב">
    <w:p w14:paraId="5154B189" w14:textId="21BA23D0" w:rsidR="00501AB6" w:rsidRDefault="00501AB6">
      <w:pPr>
        <w:pStyle w:val="CommentText"/>
      </w:pPr>
      <w:r>
        <w:rPr>
          <w:rStyle w:val="CommentReference"/>
        </w:rPr>
        <w:annotationRef/>
      </w:r>
      <w:r>
        <w:t>WE CAN DISCUS IF WE WILL STILL USE THIS LANGHUAER. I’M NOT SURE WE SHOULD…</w:t>
      </w:r>
    </w:p>
  </w:comment>
  <w:comment w:id="36" w:author="עמית ברנשטיין" w:date="2020-10-08T09:58:00Z" w:initials="עב">
    <w:p w14:paraId="7CFCB282" w14:textId="0C681491" w:rsidR="00501AB6" w:rsidRDefault="00501AB6">
      <w:pPr>
        <w:pStyle w:val="CommentText"/>
      </w:pPr>
      <w:r>
        <w:rPr>
          <w:rStyle w:val="CommentReference"/>
        </w:rPr>
        <w:annotationRef/>
      </w:r>
      <w:r>
        <w:t xml:space="preserve">AS WE DISCUSSED, I DON’T KNOW ABOUT THIS? LETS DISCUSS VERBAL LABELING? </w:t>
      </w:r>
    </w:p>
  </w:comment>
  <w:comment w:id="46" w:author="עמית ברנשטיין" w:date="2020-10-08T12:14:00Z" w:initials="עב">
    <w:p w14:paraId="66572938" w14:textId="4E430000" w:rsidR="001E490B" w:rsidRDefault="001E490B">
      <w:pPr>
        <w:pStyle w:val="CommentText"/>
      </w:pPr>
      <w:r>
        <w:rPr>
          <w:rStyle w:val="CommentReference"/>
        </w:rPr>
        <w:annotationRef/>
      </w:r>
      <w:r>
        <w:t>DON’T TDO THIS. AGAIN, SEE NOTE ABOVE ABOU EEXPETANCIES.</w:t>
      </w:r>
    </w:p>
  </w:comment>
  <w:comment w:id="52" w:author="עמית ברנשטיין" w:date="2020-10-08T12:14:00Z" w:initials="עב">
    <w:p w14:paraId="7B63E7FF" w14:textId="35344F9B" w:rsidR="001E490B" w:rsidRDefault="001E490B">
      <w:pPr>
        <w:pStyle w:val="CommentText"/>
      </w:pPr>
      <w:r>
        <w:rPr>
          <w:rStyle w:val="CommentReference"/>
        </w:rPr>
        <w:annotationRef/>
      </w:r>
      <w:r>
        <w:t>OK B UT OJNLY IF IDNTICAL WRODING IN ABOVE FOCED ATTENTION ON BREATH EXERCISE/PRACTICE</w:t>
      </w:r>
    </w:p>
  </w:comment>
  <w:comment w:id="55" w:author="עמית ברנשטיין" w:date="2020-10-08T12:15:00Z" w:initials="עב">
    <w:p w14:paraId="32DEC4AD" w14:textId="65254700" w:rsidR="001E490B" w:rsidRDefault="001E490B" w:rsidP="001E490B">
      <w:pPr>
        <w:pStyle w:val="CommentText"/>
        <w:bidi w:val="0"/>
        <w:jc w:val="right"/>
      </w:pPr>
      <w:r>
        <w:rPr>
          <w:rStyle w:val="CommentReference"/>
        </w:rPr>
        <w:annotationRef/>
      </w:r>
      <w:r>
        <w:t xml:space="preserve">AS WE DISCUSED. FIRST INSTRUCT ABOUT HOW TO ATTEND TO THOUGHT. AND THEN HOW TO DISENGAGE ATTENTION AND DIRECT ATTENTION BACK TO BREATH AND PRESS BUTTON WHEN YOU NOTIE INHALATION AND EXHALATION. THEN AFTER THAT, ALSO EXPLAIN ABOUT IF YOR ATTENION WANDERS….DON’T MIX UP THE SIMUALTED THOUGHTS WITH OTHER EXPERINCES THAT DISTRACT A PERSON. CALL ME IF YOU DON’T UDNERSATND. </w:t>
      </w:r>
    </w:p>
  </w:comment>
  <w:comment w:id="60" w:author="עמית ברנשטיין" w:date="2020-10-08T12:17:00Z" w:initials="עב">
    <w:p w14:paraId="2D5DA182" w14:textId="4E8C656C" w:rsidR="00AD6A98" w:rsidRDefault="00AD6A98">
      <w:pPr>
        <w:pStyle w:val="CommentText"/>
      </w:pPr>
      <w:r>
        <w:rPr>
          <w:rStyle w:val="CommentReference"/>
        </w:rPr>
        <w:annotationRef/>
      </w:r>
      <w:r>
        <w:t>I DO NOT KJNOW IF WANT TO USE VERBAL LABELING IN RESPONSE TO SIMULATED THOUGHTS OR OTHER EXPERINCES. I AM NOT SURE. I WOULD LIKE TO CREATE A SCRIPT WITH AND WITHOUT SUCH LABELS. THEN LETS CONSULT WITH 2-3 FOLKS ON THIS ISSUE.</w:t>
      </w:r>
    </w:p>
  </w:comment>
  <w:comment w:id="74" w:author="עמית ברנשטיין" w:date="2020-10-08T12:18:00Z" w:initials="עב">
    <w:p w14:paraId="233A717F" w14:textId="59E3F351" w:rsidR="00AD6A98" w:rsidRDefault="00AD6A98">
      <w:pPr>
        <w:pStyle w:val="CommentText"/>
      </w:pPr>
      <w:r>
        <w:rPr>
          <w:rStyle w:val="CommentReference"/>
        </w:rPr>
        <w:annotationRef/>
      </w:r>
      <w:r>
        <w:t>WHERE IS INSTRUCTIONS FOR THE TASK OR PTESTING/PRACTICE?</w:t>
      </w:r>
    </w:p>
  </w:comment>
  <w:comment w:id="72" w:author="עמית ברנשטיין" w:date="2020-10-08T12:18:00Z" w:initials="עב">
    <w:p w14:paraId="7B1BC576" w14:textId="27B9F00A" w:rsidR="00AD6A98" w:rsidRDefault="00AD6A98">
      <w:pPr>
        <w:pStyle w:val="CommentText"/>
      </w:pPr>
      <w:r>
        <w:rPr>
          <w:rStyle w:val="CommentReference"/>
        </w:rPr>
        <w:annotationRef/>
      </w:r>
      <w:r>
        <w:t>I AM CONFUSED BY THIS – WHY IS THIS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9D29C6" w15:done="0"/>
  <w15:commentEx w15:paraId="6CDED4A8" w15:paraIdParent="0A9D29C6" w15:done="0"/>
  <w15:commentEx w15:paraId="0C9B7FF9" w15:done="0"/>
  <w15:commentEx w15:paraId="26F413FB" w15:done="0"/>
  <w15:commentEx w15:paraId="428D15F8" w15:paraIdParent="26F413FB" w15:done="0"/>
  <w15:commentEx w15:paraId="5F8812A0" w15:done="0"/>
  <w15:commentEx w15:paraId="4E64878B" w15:paraIdParent="5F8812A0" w15:done="0"/>
  <w15:commentEx w15:paraId="5CEE3653" w15:done="0"/>
  <w15:commentEx w15:paraId="2573C275" w15:paraIdParent="5CEE3653" w15:done="0"/>
  <w15:commentEx w15:paraId="5154B189" w15:done="0"/>
  <w15:commentEx w15:paraId="7CFCB282" w15:done="0"/>
  <w15:commentEx w15:paraId="66572938" w15:done="0"/>
  <w15:commentEx w15:paraId="7B63E7FF" w15:done="0"/>
  <w15:commentEx w15:paraId="32DEC4AD" w15:done="0"/>
  <w15:commentEx w15:paraId="2D5DA182" w15:done="0"/>
  <w15:commentEx w15:paraId="233A717F" w15:done="0"/>
  <w15:commentEx w15:paraId="7B1BC5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95F1A" w16cex:dateUtc="2020-10-08T06:49:00Z"/>
  <w16cex:commentExtensible w16cex:durableId="2349162B" w16cex:dateUtc="2020-11-01T09:10:00Z"/>
  <w16cex:commentExtensible w16cex:durableId="23295F50" w16cex:dateUtc="2020-10-08T06:50:00Z"/>
  <w16cex:commentExtensible w16cex:durableId="23295F3C" w16cex:dateUtc="2020-10-08T06:49:00Z"/>
  <w16cex:commentExtensible w16cex:durableId="234916A3" w16cex:dateUtc="2020-11-01T09:12:00Z"/>
  <w16cex:commentExtensible w16cex:durableId="232960D8" w16cex:dateUtc="2020-10-08T06:56:00Z"/>
  <w16cex:commentExtensible w16cex:durableId="234916DD" w16cex:dateUtc="2020-11-01T09:13:00Z"/>
  <w16cex:commentExtensible w16cex:durableId="232960E5" w16cex:dateUtc="2020-10-08T06:56:00Z"/>
  <w16cex:commentExtensible w16cex:durableId="23491704" w16cex:dateUtc="2020-11-01T09:14:00Z"/>
  <w16cex:commentExtensible w16cex:durableId="23296126" w16cex:dateUtc="2020-10-08T06:57:00Z"/>
  <w16cex:commentExtensible w16cex:durableId="23296150" w16cex:dateUtc="2020-10-08T06:58:00Z"/>
  <w16cex:commentExtensible w16cex:durableId="23298127" w16cex:dateUtc="2020-10-08T09:14:00Z"/>
  <w16cex:commentExtensible w16cex:durableId="23298138" w16cex:dateUtc="2020-10-08T09:14:00Z"/>
  <w16cex:commentExtensible w16cex:durableId="23298170" w16cex:dateUtc="2020-10-08T09:15:00Z"/>
  <w16cex:commentExtensible w16cex:durableId="232981DB" w16cex:dateUtc="2020-10-08T09:17:00Z"/>
  <w16cex:commentExtensible w16cex:durableId="23298225" w16cex:dateUtc="2020-10-08T09:18:00Z"/>
  <w16cex:commentExtensible w16cex:durableId="23298214" w16cex:dateUtc="2020-10-08T0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9D29C6" w16cid:durableId="23295F1A"/>
  <w16cid:commentId w16cid:paraId="6CDED4A8" w16cid:durableId="2349162B"/>
  <w16cid:commentId w16cid:paraId="0C9B7FF9" w16cid:durableId="23295F50"/>
  <w16cid:commentId w16cid:paraId="26F413FB" w16cid:durableId="23295F3C"/>
  <w16cid:commentId w16cid:paraId="428D15F8" w16cid:durableId="234916A3"/>
  <w16cid:commentId w16cid:paraId="5F8812A0" w16cid:durableId="232960D8"/>
  <w16cid:commentId w16cid:paraId="4E64878B" w16cid:durableId="234916DD"/>
  <w16cid:commentId w16cid:paraId="5CEE3653" w16cid:durableId="232960E5"/>
  <w16cid:commentId w16cid:paraId="2573C275" w16cid:durableId="23491704"/>
  <w16cid:commentId w16cid:paraId="5154B189" w16cid:durableId="23296126"/>
  <w16cid:commentId w16cid:paraId="7CFCB282" w16cid:durableId="23296150"/>
  <w16cid:commentId w16cid:paraId="66572938" w16cid:durableId="23298127"/>
  <w16cid:commentId w16cid:paraId="7B63E7FF" w16cid:durableId="23298138"/>
  <w16cid:commentId w16cid:paraId="32DEC4AD" w16cid:durableId="23298170"/>
  <w16cid:commentId w16cid:paraId="2D5DA182" w16cid:durableId="232981DB"/>
  <w16cid:commentId w16cid:paraId="233A717F" w16cid:durableId="23298225"/>
  <w16cid:commentId w16cid:paraId="7B1BC576" w16cid:durableId="232982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7B700D" w14:textId="77777777" w:rsidR="00136C29" w:rsidRDefault="00136C29" w:rsidP="00127A73">
      <w:pPr>
        <w:spacing w:after="0" w:line="240" w:lineRule="auto"/>
      </w:pPr>
      <w:r>
        <w:separator/>
      </w:r>
    </w:p>
  </w:endnote>
  <w:endnote w:type="continuationSeparator" w:id="0">
    <w:p w14:paraId="137ECE5E" w14:textId="77777777" w:rsidR="00136C29" w:rsidRDefault="00136C29" w:rsidP="00127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D02CD" w14:textId="77777777" w:rsidR="000240B3" w:rsidRDefault="000240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F817E" w14:textId="77777777" w:rsidR="000240B3" w:rsidRDefault="000240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C5B89" w14:textId="77777777" w:rsidR="000240B3" w:rsidRDefault="000240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13B64A" w14:textId="77777777" w:rsidR="00136C29" w:rsidRDefault="00136C29" w:rsidP="00127A73">
      <w:pPr>
        <w:spacing w:after="0" w:line="240" w:lineRule="auto"/>
      </w:pPr>
      <w:r>
        <w:separator/>
      </w:r>
    </w:p>
  </w:footnote>
  <w:footnote w:type="continuationSeparator" w:id="0">
    <w:p w14:paraId="7FEE87EF" w14:textId="77777777" w:rsidR="00136C29" w:rsidRDefault="00136C29" w:rsidP="00127A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941E8" w14:textId="77777777" w:rsidR="000240B3" w:rsidRDefault="000240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D9E51" w14:textId="77777777" w:rsidR="000240B3" w:rsidRDefault="000240B3" w:rsidP="006859EF">
    <w:pPr>
      <w:pStyle w:val="Header"/>
    </w:pPr>
    <w:r>
      <w:t>Yuval Hadash</w:t>
    </w:r>
    <w:r>
      <w:tab/>
    </w:r>
    <w:r>
      <w:tab/>
    </w:r>
    <w:r w:rsidR="006859EF">
      <w:t>14/4/16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B157B" w14:textId="77777777" w:rsidR="000240B3" w:rsidRDefault="000240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11BF2"/>
    <w:multiLevelType w:val="hybridMultilevel"/>
    <w:tmpl w:val="B166430A"/>
    <w:lvl w:ilvl="0" w:tplc="F3D49276">
      <w:numFmt w:val="bullet"/>
      <w:lvlText w:val=""/>
      <w:lvlJc w:val="left"/>
      <w:pPr>
        <w:ind w:left="720" w:hanging="360"/>
      </w:pPr>
      <w:rPr>
        <w:rFonts w:ascii="Symbol" w:eastAsiaTheme="minorHAnsi" w:hAnsi="Symbol" w:cs="David"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9465A"/>
    <w:multiLevelType w:val="hybridMultilevel"/>
    <w:tmpl w:val="509E55BE"/>
    <w:lvl w:ilvl="0" w:tplc="F3D49276">
      <w:numFmt w:val="bullet"/>
      <w:lvlText w:val=""/>
      <w:lvlJc w:val="left"/>
      <w:pPr>
        <w:ind w:left="720" w:hanging="360"/>
      </w:pPr>
      <w:rPr>
        <w:rFonts w:ascii="Symbol" w:eastAsiaTheme="minorHAnsi" w:hAnsi="Symbol" w:cs="David"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87AB8"/>
    <w:multiLevelType w:val="hybridMultilevel"/>
    <w:tmpl w:val="490CB6B2"/>
    <w:lvl w:ilvl="0" w:tplc="F3D49276">
      <w:numFmt w:val="bullet"/>
      <w:lvlText w:val=""/>
      <w:lvlJc w:val="left"/>
      <w:pPr>
        <w:ind w:left="720" w:hanging="360"/>
      </w:pPr>
      <w:rPr>
        <w:rFonts w:ascii="Symbol" w:eastAsiaTheme="minorHAnsi" w:hAnsi="Symbol" w:cs="David"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8E712A"/>
    <w:multiLevelType w:val="hybridMultilevel"/>
    <w:tmpl w:val="22EC2EDC"/>
    <w:lvl w:ilvl="0" w:tplc="D0A85714">
      <w:numFmt w:val="bullet"/>
      <w:lvlText w:val=""/>
      <w:lvlJc w:val="left"/>
      <w:pPr>
        <w:ind w:left="720" w:hanging="360"/>
      </w:pPr>
      <w:rPr>
        <w:rFonts w:ascii="Wingdings" w:eastAsiaTheme="minorHAnsi" w:hAnsi="Wingdings" w:cs="David"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תומר עוז">
    <w15:presenceInfo w15:providerId="None" w15:userId="תומר עוז"/>
  </w15:person>
  <w15:person w15:author="עמית ברנשטיין">
    <w15:presenceInfo w15:providerId="None" w15:userId="עמית ברנשטיין"/>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BC8"/>
    <w:rsid w:val="000004A1"/>
    <w:rsid w:val="00000C5F"/>
    <w:rsid w:val="00000ED4"/>
    <w:rsid w:val="00000F04"/>
    <w:rsid w:val="000015C8"/>
    <w:rsid w:val="00001A76"/>
    <w:rsid w:val="00002BF4"/>
    <w:rsid w:val="00003157"/>
    <w:rsid w:val="000033F6"/>
    <w:rsid w:val="0000531E"/>
    <w:rsid w:val="0000553A"/>
    <w:rsid w:val="000059BB"/>
    <w:rsid w:val="00006146"/>
    <w:rsid w:val="000076E8"/>
    <w:rsid w:val="000101F1"/>
    <w:rsid w:val="00010FCC"/>
    <w:rsid w:val="00011145"/>
    <w:rsid w:val="0001157C"/>
    <w:rsid w:val="0001188A"/>
    <w:rsid w:val="00011B85"/>
    <w:rsid w:val="0001207E"/>
    <w:rsid w:val="000120B7"/>
    <w:rsid w:val="00012662"/>
    <w:rsid w:val="00016205"/>
    <w:rsid w:val="00016487"/>
    <w:rsid w:val="000164E7"/>
    <w:rsid w:val="000166B0"/>
    <w:rsid w:val="00017A3F"/>
    <w:rsid w:val="00017F7E"/>
    <w:rsid w:val="00020858"/>
    <w:rsid w:val="0002174A"/>
    <w:rsid w:val="0002242C"/>
    <w:rsid w:val="000237CD"/>
    <w:rsid w:val="000240B3"/>
    <w:rsid w:val="0002467F"/>
    <w:rsid w:val="00024951"/>
    <w:rsid w:val="00024B5F"/>
    <w:rsid w:val="00024F61"/>
    <w:rsid w:val="00025444"/>
    <w:rsid w:val="0002544C"/>
    <w:rsid w:val="00025989"/>
    <w:rsid w:val="00025FC0"/>
    <w:rsid w:val="000272DF"/>
    <w:rsid w:val="00027F84"/>
    <w:rsid w:val="00030867"/>
    <w:rsid w:val="00030BA9"/>
    <w:rsid w:val="00031526"/>
    <w:rsid w:val="00031B28"/>
    <w:rsid w:val="00032887"/>
    <w:rsid w:val="00033444"/>
    <w:rsid w:val="00033880"/>
    <w:rsid w:val="0003392D"/>
    <w:rsid w:val="000347D4"/>
    <w:rsid w:val="00034A07"/>
    <w:rsid w:val="00034E54"/>
    <w:rsid w:val="000350C2"/>
    <w:rsid w:val="000351E0"/>
    <w:rsid w:val="00035CDA"/>
    <w:rsid w:val="00036F7D"/>
    <w:rsid w:val="00037A79"/>
    <w:rsid w:val="00037AA8"/>
    <w:rsid w:val="000406FD"/>
    <w:rsid w:val="000407AA"/>
    <w:rsid w:val="00040B50"/>
    <w:rsid w:val="00040DE2"/>
    <w:rsid w:val="00040E1F"/>
    <w:rsid w:val="00041208"/>
    <w:rsid w:val="000415B0"/>
    <w:rsid w:val="00041AFD"/>
    <w:rsid w:val="00041F09"/>
    <w:rsid w:val="000423CD"/>
    <w:rsid w:val="000425D8"/>
    <w:rsid w:val="000428ED"/>
    <w:rsid w:val="00043DC4"/>
    <w:rsid w:val="000442D4"/>
    <w:rsid w:val="00044CA6"/>
    <w:rsid w:val="00044F6E"/>
    <w:rsid w:val="000453CE"/>
    <w:rsid w:val="000456D0"/>
    <w:rsid w:val="0004571B"/>
    <w:rsid w:val="00045E37"/>
    <w:rsid w:val="000463C1"/>
    <w:rsid w:val="000472D5"/>
    <w:rsid w:val="00050865"/>
    <w:rsid w:val="00050C4A"/>
    <w:rsid w:val="000514A6"/>
    <w:rsid w:val="0005163E"/>
    <w:rsid w:val="000521C8"/>
    <w:rsid w:val="00052BE3"/>
    <w:rsid w:val="00053029"/>
    <w:rsid w:val="00053604"/>
    <w:rsid w:val="00054243"/>
    <w:rsid w:val="0005458C"/>
    <w:rsid w:val="00054660"/>
    <w:rsid w:val="00055125"/>
    <w:rsid w:val="00056D65"/>
    <w:rsid w:val="0005727E"/>
    <w:rsid w:val="000574E4"/>
    <w:rsid w:val="000575AB"/>
    <w:rsid w:val="000614EE"/>
    <w:rsid w:val="000617D4"/>
    <w:rsid w:val="00063381"/>
    <w:rsid w:val="000649B6"/>
    <w:rsid w:val="00065A47"/>
    <w:rsid w:val="00065E2F"/>
    <w:rsid w:val="00065F28"/>
    <w:rsid w:val="00066654"/>
    <w:rsid w:val="00066677"/>
    <w:rsid w:val="00067149"/>
    <w:rsid w:val="000671C4"/>
    <w:rsid w:val="00067834"/>
    <w:rsid w:val="00067DD8"/>
    <w:rsid w:val="000724BC"/>
    <w:rsid w:val="00072A17"/>
    <w:rsid w:val="000731FF"/>
    <w:rsid w:val="000737E8"/>
    <w:rsid w:val="00074166"/>
    <w:rsid w:val="00074BBB"/>
    <w:rsid w:val="00075B56"/>
    <w:rsid w:val="000763D9"/>
    <w:rsid w:val="00076D49"/>
    <w:rsid w:val="00080055"/>
    <w:rsid w:val="0008058A"/>
    <w:rsid w:val="0008072A"/>
    <w:rsid w:val="00080D40"/>
    <w:rsid w:val="00080F99"/>
    <w:rsid w:val="0008354D"/>
    <w:rsid w:val="00083D19"/>
    <w:rsid w:val="000841DA"/>
    <w:rsid w:val="00085EAE"/>
    <w:rsid w:val="00086944"/>
    <w:rsid w:val="00086C68"/>
    <w:rsid w:val="0008730E"/>
    <w:rsid w:val="00087CFA"/>
    <w:rsid w:val="0009090A"/>
    <w:rsid w:val="0009144D"/>
    <w:rsid w:val="0009159A"/>
    <w:rsid w:val="0009171B"/>
    <w:rsid w:val="00091E64"/>
    <w:rsid w:val="00093257"/>
    <w:rsid w:val="00093B63"/>
    <w:rsid w:val="00093DC9"/>
    <w:rsid w:val="00093F6B"/>
    <w:rsid w:val="00093FF5"/>
    <w:rsid w:val="000945D6"/>
    <w:rsid w:val="00094CAC"/>
    <w:rsid w:val="0009509A"/>
    <w:rsid w:val="00096661"/>
    <w:rsid w:val="000A0411"/>
    <w:rsid w:val="000A04E6"/>
    <w:rsid w:val="000A0642"/>
    <w:rsid w:val="000A2E49"/>
    <w:rsid w:val="000A34C5"/>
    <w:rsid w:val="000A397F"/>
    <w:rsid w:val="000A3BFE"/>
    <w:rsid w:val="000A571E"/>
    <w:rsid w:val="000A602C"/>
    <w:rsid w:val="000A6A97"/>
    <w:rsid w:val="000A7A55"/>
    <w:rsid w:val="000A7C33"/>
    <w:rsid w:val="000A7EBC"/>
    <w:rsid w:val="000B0FFA"/>
    <w:rsid w:val="000B1E11"/>
    <w:rsid w:val="000B22C1"/>
    <w:rsid w:val="000B33FB"/>
    <w:rsid w:val="000B4945"/>
    <w:rsid w:val="000B4E48"/>
    <w:rsid w:val="000B50BA"/>
    <w:rsid w:val="000B5D12"/>
    <w:rsid w:val="000B6574"/>
    <w:rsid w:val="000B674F"/>
    <w:rsid w:val="000B6B35"/>
    <w:rsid w:val="000B792F"/>
    <w:rsid w:val="000B7EF6"/>
    <w:rsid w:val="000C00BD"/>
    <w:rsid w:val="000C06A1"/>
    <w:rsid w:val="000C1AD5"/>
    <w:rsid w:val="000C1D8B"/>
    <w:rsid w:val="000C2362"/>
    <w:rsid w:val="000C2A51"/>
    <w:rsid w:val="000C3EE4"/>
    <w:rsid w:val="000C4507"/>
    <w:rsid w:val="000C5E21"/>
    <w:rsid w:val="000C6315"/>
    <w:rsid w:val="000C63F6"/>
    <w:rsid w:val="000C67B6"/>
    <w:rsid w:val="000C79A8"/>
    <w:rsid w:val="000C7A63"/>
    <w:rsid w:val="000D036E"/>
    <w:rsid w:val="000D0856"/>
    <w:rsid w:val="000D1923"/>
    <w:rsid w:val="000D1F82"/>
    <w:rsid w:val="000D1FB5"/>
    <w:rsid w:val="000D2764"/>
    <w:rsid w:val="000D3620"/>
    <w:rsid w:val="000D44E7"/>
    <w:rsid w:val="000D4708"/>
    <w:rsid w:val="000D5137"/>
    <w:rsid w:val="000D53C8"/>
    <w:rsid w:val="000D5662"/>
    <w:rsid w:val="000D5863"/>
    <w:rsid w:val="000D58E3"/>
    <w:rsid w:val="000D5996"/>
    <w:rsid w:val="000D6A14"/>
    <w:rsid w:val="000D6C6C"/>
    <w:rsid w:val="000D6D41"/>
    <w:rsid w:val="000D71A1"/>
    <w:rsid w:val="000D79CD"/>
    <w:rsid w:val="000E0BB7"/>
    <w:rsid w:val="000E1086"/>
    <w:rsid w:val="000E12C5"/>
    <w:rsid w:val="000E12CA"/>
    <w:rsid w:val="000E1316"/>
    <w:rsid w:val="000E160C"/>
    <w:rsid w:val="000E3DF4"/>
    <w:rsid w:val="000E3E62"/>
    <w:rsid w:val="000E5157"/>
    <w:rsid w:val="000E5B25"/>
    <w:rsid w:val="000E64B2"/>
    <w:rsid w:val="000E705A"/>
    <w:rsid w:val="000E7100"/>
    <w:rsid w:val="000E7425"/>
    <w:rsid w:val="000E7769"/>
    <w:rsid w:val="000F0235"/>
    <w:rsid w:val="000F06D3"/>
    <w:rsid w:val="000F0DC3"/>
    <w:rsid w:val="000F183B"/>
    <w:rsid w:val="000F24C1"/>
    <w:rsid w:val="000F3359"/>
    <w:rsid w:val="000F34B0"/>
    <w:rsid w:val="000F4091"/>
    <w:rsid w:val="000F42B2"/>
    <w:rsid w:val="000F4C1A"/>
    <w:rsid w:val="000F4FD2"/>
    <w:rsid w:val="000F5295"/>
    <w:rsid w:val="000F5AA7"/>
    <w:rsid w:val="000F70CD"/>
    <w:rsid w:val="000F73A5"/>
    <w:rsid w:val="001003D0"/>
    <w:rsid w:val="0010060B"/>
    <w:rsid w:val="00100D1A"/>
    <w:rsid w:val="00100DBF"/>
    <w:rsid w:val="00101499"/>
    <w:rsid w:val="00101554"/>
    <w:rsid w:val="00101668"/>
    <w:rsid w:val="00101AA8"/>
    <w:rsid w:val="00101F3B"/>
    <w:rsid w:val="00102210"/>
    <w:rsid w:val="00102534"/>
    <w:rsid w:val="00102697"/>
    <w:rsid w:val="00102977"/>
    <w:rsid w:val="00102F7A"/>
    <w:rsid w:val="00103494"/>
    <w:rsid w:val="00103786"/>
    <w:rsid w:val="00103DC0"/>
    <w:rsid w:val="00103E46"/>
    <w:rsid w:val="00103FDE"/>
    <w:rsid w:val="00104A56"/>
    <w:rsid w:val="00105306"/>
    <w:rsid w:val="00105505"/>
    <w:rsid w:val="00105923"/>
    <w:rsid w:val="00105BC7"/>
    <w:rsid w:val="00106197"/>
    <w:rsid w:val="00106AFF"/>
    <w:rsid w:val="00106B83"/>
    <w:rsid w:val="0010714A"/>
    <w:rsid w:val="001107EE"/>
    <w:rsid w:val="001111EF"/>
    <w:rsid w:val="00111768"/>
    <w:rsid w:val="00111824"/>
    <w:rsid w:val="00112367"/>
    <w:rsid w:val="001127BE"/>
    <w:rsid w:val="00112A9D"/>
    <w:rsid w:val="00112EF1"/>
    <w:rsid w:val="00113A53"/>
    <w:rsid w:val="00113EA6"/>
    <w:rsid w:val="001142F4"/>
    <w:rsid w:val="00114DB6"/>
    <w:rsid w:val="00115231"/>
    <w:rsid w:val="0011558A"/>
    <w:rsid w:val="0011611E"/>
    <w:rsid w:val="00116858"/>
    <w:rsid w:val="00116C79"/>
    <w:rsid w:val="00117120"/>
    <w:rsid w:val="001177B4"/>
    <w:rsid w:val="0012012C"/>
    <w:rsid w:val="00120963"/>
    <w:rsid w:val="00120C54"/>
    <w:rsid w:val="0012184D"/>
    <w:rsid w:val="00121EFB"/>
    <w:rsid w:val="001221FA"/>
    <w:rsid w:val="00123256"/>
    <w:rsid w:val="001235A7"/>
    <w:rsid w:val="00124BFA"/>
    <w:rsid w:val="00126735"/>
    <w:rsid w:val="00126B82"/>
    <w:rsid w:val="00127559"/>
    <w:rsid w:val="00127A73"/>
    <w:rsid w:val="00131041"/>
    <w:rsid w:val="00131422"/>
    <w:rsid w:val="001315D4"/>
    <w:rsid w:val="001317AA"/>
    <w:rsid w:val="0013187A"/>
    <w:rsid w:val="00131A66"/>
    <w:rsid w:val="001329D9"/>
    <w:rsid w:val="00132AD8"/>
    <w:rsid w:val="00132B3F"/>
    <w:rsid w:val="001359EA"/>
    <w:rsid w:val="00135DE8"/>
    <w:rsid w:val="00136C29"/>
    <w:rsid w:val="00136D0D"/>
    <w:rsid w:val="00136FE7"/>
    <w:rsid w:val="00137808"/>
    <w:rsid w:val="00140045"/>
    <w:rsid w:val="00140600"/>
    <w:rsid w:val="001407AC"/>
    <w:rsid w:val="00140ABA"/>
    <w:rsid w:val="00141037"/>
    <w:rsid w:val="0014198B"/>
    <w:rsid w:val="00141D94"/>
    <w:rsid w:val="00142942"/>
    <w:rsid w:val="00143207"/>
    <w:rsid w:val="001442C5"/>
    <w:rsid w:val="001447B0"/>
    <w:rsid w:val="001448BF"/>
    <w:rsid w:val="001460B7"/>
    <w:rsid w:val="001462BF"/>
    <w:rsid w:val="001463BA"/>
    <w:rsid w:val="001463F9"/>
    <w:rsid w:val="00146BD6"/>
    <w:rsid w:val="00147934"/>
    <w:rsid w:val="00147CC4"/>
    <w:rsid w:val="00150AE2"/>
    <w:rsid w:val="00150EBC"/>
    <w:rsid w:val="001518E4"/>
    <w:rsid w:val="0015196C"/>
    <w:rsid w:val="00152A5D"/>
    <w:rsid w:val="00152AD7"/>
    <w:rsid w:val="001553F2"/>
    <w:rsid w:val="001560A5"/>
    <w:rsid w:val="001568A6"/>
    <w:rsid w:val="001571CD"/>
    <w:rsid w:val="001575F2"/>
    <w:rsid w:val="001576EC"/>
    <w:rsid w:val="00157B10"/>
    <w:rsid w:val="00157B81"/>
    <w:rsid w:val="00157D19"/>
    <w:rsid w:val="001601A0"/>
    <w:rsid w:val="001606A6"/>
    <w:rsid w:val="00160826"/>
    <w:rsid w:val="0016093A"/>
    <w:rsid w:val="00161350"/>
    <w:rsid w:val="001618CD"/>
    <w:rsid w:val="001634E0"/>
    <w:rsid w:val="00163CA7"/>
    <w:rsid w:val="00163E4B"/>
    <w:rsid w:val="00163FBC"/>
    <w:rsid w:val="0016428A"/>
    <w:rsid w:val="001647A2"/>
    <w:rsid w:val="00164F9C"/>
    <w:rsid w:val="001659F6"/>
    <w:rsid w:val="00165ABE"/>
    <w:rsid w:val="00165D4D"/>
    <w:rsid w:val="00165D83"/>
    <w:rsid w:val="00165E61"/>
    <w:rsid w:val="00167163"/>
    <w:rsid w:val="0017091F"/>
    <w:rsid w:val="00170EB7"/>
    <w:rsid w:val="001713EA"/>
    <w:rsid w:val="00172F94"/>
    <w:rsid w:val="001732E4"/>
    <w:rsid w:val="00173B0D"/>
    <w:rsid w:val="00174E07"/>
    <w:rsid w:val="001754D0"/>
    <w:rsid w:val="00175E3D"/>
    <w:rsid w:val="00176714"/>
    <w:rsid w:val="001809EA"/>
    <w:rsid w:val="001812C1"/>
    <w:rsid w:val="00181D0D"/>
    <w:rsid w:val="00182912"/>
    <w:rsid w:val="00183247"/>
    <w:rsid w:val="001839D9"/>
    <w:rsid w:val="00184692"/>
    <w:rsid w:val="001853DE"/>
    <w:rsid w:val="00185E09"/>
    <w:rsid w:val="0018616C"/>
    <w:rsid w:val="00187ED3"/>
    <w:rsid w:val="0019102A"/>
    <w:rsid w:val="00191603"/>
    <w:rsid w:val="001917DA"/>
    <w:rsid w:val="00191E18"/>
    <w:rsid w:val="00192459"/>
    <w:rsid w:val="00192614"/>
    <w:rsid w:val="00192CFD"/>
    <w:rsid w:val="00193B0F"/>
    <w:rsid w:val="0019468A"/>
    <w:rsid w:val="0019527C"/>
    <w:rsid w:val="00195BD9"/>
    <w:rsid w:val="00195FCA"/>
    <w:rsid w:val="001A00ED"/>
    <w:rsid w:val="001A16AE"/>
    <w:rsid w:val="001A17B5"/>
    <w:rsid w:val="001A1FBE"/>
    <w:rsid w:val="001A272D"/>
    <w:rsid w:val="001A3073"/>
    <w:rsid w:val="001A322A"/>
    <w:rsid w:val="001A3A9E"/>
    <w:rsid w:val="001A4A14"/>
    <w:rsid w:val="001A4EC7"/>
    <w:rsid w:val="001A5B33"/>
    <w:rsid w:val="001A63E1"/>
    <w:rsid w:val="001B03F0"/>
    <w:rsid w:val="001B09E5"/>
    <w:rsid w:val="001B0DD8"/>
    <w:rsid w:val="001B2E5F"/>
    <w:rsid w:val="001B2F4C"/>
    <w:rsid w:val="001B4080"/>
    <w:rsid w:val="001B4360"/>
    <w:rsid w:val="001B4E43"/>
    <w:rsid w:val="001B5F95"/>
    <w:rsid w:val="001B67BA"/>
    <w:rsid w:val="001B6977"/>
    <w:rsid w:val="001B72C2"/>
    <w:rsid w:val="001B73FF"/>
    <w:rsid w:val="001B7570"/>
    <w:rsid w:val="001C06BE"/>
    <w:rsid w:val="001C1178"/>
    <w:rsid w:val="001C1197"/>
    <w:rsid w:val="001C1792"/>
    <w:rsid w:val="001C244B"/>
    <w:rsid w:val="001C288F"/>
    <w:rsid w:val="001C2B55"/>
    <w:rsid w:val="001C39F6"/>
    <w:rsid w:val="001C41FE"/>
    <w:rsid w:val="001C44B0"/>
    <w:rsid w:val="001C4B23"/>
    <w:rsid w:val="001C4BCC"/>
    <w:rsid w:val="001C5BF5"/>
    <w:rsid w:val="001C6963"/>
    <w:rsid w:val="001C6D47"/>
    <w:rsid w:val="001C6D4F"/>
    <w:rsid w:val="001C7850"/>
    <w:rsid w:val="001C7B8B"/>
    <w:rsid w:val="001D0497"/>
    <w:rsid w:val="001D0AF8"/>
    <w:rsid w:val="001D0B07"/>
    <w:rsid w:val="001D129A"/>
    <w:rsid w:val="001D2065"/>
    <w:rsid w:val="001D2CD0"/>
    <w:rsid w:val="001D339B"/>
    <w:rsid w:val="001D3B2E"/>
    <w:rsid w:val="001D42A4"/>
    <w:rsid w:val="001D4310"/>
    <w:rsid w:val="001D4644"/>
    <w:rsid w:val="001D47CD"/>
    <w:rsid w:val="001D52F2"/>
    <w:rsid w:val="001D604C"/>
    <w:rsid w:val="001D70E3"/>
    <w:rsid w:val="001D7253"/>
    <w:rsid w:val="001D7412"/>
    <w:rsid w:val="001D74BB"/>
    <w:rsid w:val="001E0FAF"/>
    <w:rsid w:val="001E1042"/>
    <w:rsid w:val="001E22AB"/>
    <w:rsid w:val="001E26A0"/>
    <w:rsid w:val="001E29DF"/>
    <w:rsid w:val="001E2CB9"/>
    <w:rsid w:val="001E3011"/>
    <w:rsid w:val="001E3986"/>
    <w:rsid w:val="001E490B"/>
    <w:rsid w:val="001E5498"/>
    <w:rsid w:val="001E5D27"/>
    <w:rsid w:val="001E7B0A"/>
    <w:rsid w:val="001E7CD5"/>
    <w:rsid w:val="001F0127"/>
    <w:rsid w:val="001F03D7"/>
    <w:rsid w:val="001F03FA"/>
    <w:rsid w:val="001F1512"/>
    <w:rsid w:val="001F1C7B"/>
    <w:rsid w:val="001F3339"/>
    <w:rsid w:val="001F6044"/>
    <w:rsid w:val="001F6A20"/>
    <w:rsid w:val="001F717E"/>
    <w:rsid w:val="001F7644"/>
    <w:rsid w:val="0020069C"/>
    <w:rsid w:val="00201270"/>
    <w:rsid w:val="00201BC6"/>
    <w:rsid w:val="00202253"/>
    <w:rsid w:val="0020269F"/>
    <w:rsid w:val="00202D6D"/>
    <w:rsid w:val="00203170"/>
    <w:rsid w:val="00205B7C"/>
    <w:rsid w:val="00205DCF"/>
    <w:rsid w:val="00206A68"/>
    <w:rsid w:val="00207599"/>
    <w:rsid w:val="00207AF7"/>
    <w:rsid w:val="00207C66"/>
    <w:rsid w:val="00210A8E"/>
    <w:rsid w:val="0021167D"/>
    <w:rsid w:val="00212400"/>
    <w:rsid w:val="002128B9"/>
    <w:rsid w:val="002133C9"/>
    <w:rsid w:val="00213890"/>
    <w:rsid w:val="00214309"/>
    <w:rsid w:val="00215CA7"/>
    <w:rsid w:val="00215EB9"/>
    <w:rsid w:val="00215F19"/>
    <w:rsid w:val="002170C5"/>
    <w:rsid w:val="002178E1"/>
    <w:rsid w:val="00220F30"/>
    <w:rsid w:val="00221BA6"/>
    <w:rsid w:val="00221E10"/>
    <w:rsid w:val="00222CA6"/>
    <w:rsid w:val="00223376"/>
    <w:rsid w:val="00223379"/>
    <w:rsid w:val="0022393D"/>
    <w:rsid w:val="00223ADC"/>
    <w:rsid w:val="00224C75"/>
    <w:rsid w:val="002252B4"/>
    <w:rsid w:val="00226300"/>
    <w:rsid w:val="002263CF"/>
    <w:rsid w:val="002274B2"/>
    <w:rsid w:val="00227E30"/>
    <w:rsid w:val="00227F88"/>
    <w:rsid w:val="00230C61"/>
    <w:rsid w:val="0023138B"/>
    <w:rsid w:val="002315C8"/>
    <w:rsid w:val="002318FB"/>
    <w:rsid w:val="00233876"/>
    <w:rsid w:val="00235AF5"/>
    <w:rsid w:val="0023683B"/>
    <w:rsid w:val="00236A5A"/>
    <w:rsid w:val="002370D2"/>
    <w:rsid w:val="00237B4F"/>
    <w:rsid w:val="00240784"/>
    <w:rsid w:val="00241286"/>
    <w:rsid w:val="00241907"/>
    <w:rsid w:val="0024190E"/>
    <w:rsid w:val="0024206D"/>
    <w:rsid w:val="00242099"/>
    <w:rsid w:val="0024272E"/>
    <w:rsid w:val="00242FAD"/>
    <w:rsid w:val="002430FF"/>
    <w:rsid w:val="0024368A"/>
    <w:rsid w:val="00245B91"/>
    <w:rsid w:val="0024666E"/>
    <w:rsid w:val="00247393"/>
    <w:rsid w:val="00250BA6"/>
    <w:rsid w:val="00250FED"/>
    <w:rsid w:val="00251A1E"/>
    <w:rsid w:val="00252024"/>
    <w:rsid w:val="00252047"/>
    <w:rsid w:val="00252CC7"/>
    <w:rsid w:val="00253271"/>
    <w:rsid w:val="00253C08"/>
    <w:rsid w:val="00253E2E"/>
    <w:rsid w:val="0025459D"/>
    <w:rsid w:val="00254BE5"/>
    <w:rsid w:val="002550C7"/>
    <w:rsid w:val="002551B0"/>
    <w:rsid w:val="00256D2C"/>
    <w:rsid w:val="002572F4"/>
    <w:rsid w:val="00257691"/>
    <w:rsid w:val="002579D5"/>
    <w:rsid w:val="002604B8"/>
    <w:rsid w:val="002607B4"/>
    <w:rsid w:val="00261956"/>
    <w:rsid w:val="00262C1B"/>
    <w:rsid w:val="00262E3C"/>
    <w:rsid w:val="00262F69"/>
    <w:rsid w:val="00263C0E"/>
    <w:rsid w:val="00263E76"/>
    <w:rsid w:val="002643F5"/>
    <w:rsid w:val="00264A40"/>
    <w:rsid w:val="00264EE8"/>
    <w:rsid w:val="002652D4"/>
    <w:rsid w:val="002660FB"/>
    <w:rsid w:val="00266C85"/>
    <w:rsid w:val="00266D79"/>
    <w:rsid w:val="00267BA7"/>
    <w:rsid w:val="00267E9E"/>
    <w:rsid w:val="00270066"/>
    <w:rsid w:val="0027059E"/>
    <w:rsid w:val="002707E1"/>
    <w:rsid w:val="00270861"/>
    <w:rsid w:val="002710E2"/>
    <w:rsid w:val="00271B52"/>
    <w:rsid w:val="00271BCF"/>
    <w:rsid w:val="00273474"/>
    <w:rsid w:val="00273BB7"/>
    <w:rsid w:val="002742CB"/>
    <w:rsid w:val="002753EE"/>
    <w:rsid w:val="0027599B"/>
    <w:rsid w:val="00276419"/>
    <w:rsid w:val="00277B17"/>
    <w:rsid w:val="002807D4"/>
    <w:rsid w:val="00282060"/>
    <w:rsid w:val="002823A5"/>
    <w:rsid w:val="00284195"/>
    <w:rsid w:val="00284316"/>
    <w:rsid w:val="00284F31"/>
    <w:rsid w:val="002850E5"/>
    <w:rsid w:val="00286187"/>
    <w:rsid w:val="00286F59"/>
    <w:rsid w:val="00287335"/>
    <w:rsid w:val="00290061"/>
    <w:rsid w:val="002902CF"/>
    <w:rsid w:val="00292C82"/>
    <w:rsid w:val="002932BE"/>
    <w:rsid w:val="00293C38"/>
    <w:rsid w:val="00293D84"/>
    <w:rsid w:val="0029450B"/>
    <w:rsid w:val="00294817"/>
    <w:rsid w:val="00294EF8"/>
    <w:rsid w:val="00296BB4"/>
    <w:rsid w:val="00297433"/>
    <w:rsid w:val="002A0154"/>
    <w:rsid w:val="002A0785"/>
    <w:rsid w:val="002A186D"/>
    <w:rsid w:val="002A2A81"/>
    <w:rsid w:val="002A2AEC"/>
    <w:rsid w:val="002A2B41"/>
    <w:rsid w:val="002A31C0"/>
    <w:rsid w:val="002A345D"/>
    <w:rsid w:val="002A3822"/>
    <w:rsid w:val="002A406F"/>
    <w:rsid w:val="002A5062"/>
    <w:rsid w:val="002A60E0"/>
    <w:rsid w:val="002A613D"/>
    <w:rsid w:val="002A6722"/>
    <w:rsid w:val="002A7871"/>
    <w:rsid w:val="002B079E"/>
    <w:rsid w:val="002B1CE5"/>
    <w:rsid w:val="002B1F5C"/>
    <w:rsid w:val="002B2507"/>
    <w:rsid w:val="002B2970"/>
    <w:rsid w:val="002B2F5B"/>
    <w:rsid w:val="002B4039"/>
    <w:rsid w:val="002B4805"/>
    <w:rsid w:val="002B4CD7"/>
    <w:rsid w:val="002B524D"/>
    <w:rsid w:val="002B56E5"/>
    <w:rsid w:val="002B5EB7"/>
    <w:rsid w:val="002B5F85"/>
    <w:rsid w:val="002B6E04"/>
    <w:rsid w:val="002B6F7F"/>
    <w:rsid w:val="002B7287"/>
    <w:rsid w:val="002B73B2"/>
    <w:rsid w:val="002B749D"/>
    <w:rsid w:val="002B77F4"/>
    <w:rsid w:val="002B7AAA"/>
    <w:rsid w:val="002C0448"/>
    <w:rsid w:val="002C0EC6"/>
    <w:rsid w:val="002C2107"/>
    <w:rsid w:val="002C26D9"/>
    <w:rsid w:val="002C30B7"/>
    <w:rsid w:val="002C3B0C"/>
    <w:rsid w:val="002C3D44"/>
    <w:rsid w:val="002C47B1"/>
    <w:rsid w:val="002C4A15"/>
    <w:rsid w:val="002C4BA8"/>
    <w:rsid w:val="002C4D9E"/>
    <w:rsid w:val="002C6365"/>
    <w:rsid w:val="002C6B5E"/>
    <w:rsid w:val="002C7077"/>
    <w:rsid w:val="002C74F4"/>
    <w:rsid w:val="002C7EB9"/>
    <w:rsid w:val="002D0B75"/>
    <w:rsid w:val="002D0F24"/>
    <w:rsid w:val="002D1268"/>
    <w:rsid w:val="002D1C32"/>
    <w:rsid w:val="002D1F8C"/>
    <w:rsid w:val="002D25DC"/>
    <w:rsid w:val="002D5216"/>
    <w:rsid w:val="002D5968"/>
    <w:rsid w:val="002D60A9"/>
    <w:rsid w:val="002D63B0"/>
    <w:rsid w:val="002D6C98"/>
    <w:rsid w:val="002D7529"/>
    <w:rsid w:val="002E1663"/>
    <w:rsid w:val="002E17E9"/>
    <w:rsid w:val="002E1A7C"/>
    <w:rsid w:val="002E1CF5"/>
    <w:rsid w:val="002E2C6C"/>
    <w:rsid w:val="002E4326"/>
    <w:rsid w:val="002E5676"/>
    <w:rsid w:val="002E584B"/>
    <w:rsid w:val="002E59DA"/>
    <w:rsid w:val="002E5B3C"/>
    <w:rsid w:val="002E6F11"/>
    <w:rsid w:val="002E7851"/>
    <w:rsid w:val="002E78A6"/>
    <w:rsid w:val="002F0048"/>
    <w:rsid w:val="002F0636"/>
    <w:rsid w:val="002F0919"/>
    <w:rsid w:val="002F0958"/>
    <w:rsid w:val="002F130D"/>
    <w:rsid w:val="002F163A"/>
    <w:rsid w:val="002F192F"/>
    <w:rsid w:val="002F2BBC"/>
    <w:rsid w:val="002F32D7"/>
    <w:rsid w:val="002F3D22"/>
    <w:rsid w:val="002F3EC9"/>
    <w:rsid w:val="002F52A9"/>
    <w:rsid w:val="002F560A"/>
    <w:rsid w:val="002F5AA8"/>
    <w:rsid w:val="002F7A72"/>
    <w:rsid w:val="002F7B65"/>
    <w:rsid w:val="003009B6"/>
    <w:rsid w:val="00301029"/>
    <w:rsid w:val="00301FE3"/>
    <w:rsid w:val="00302DFB"/>
    <w:rsid w:val="00303086"/>
    <w:rsid w:val="00303C88"/>
    <w:rsid w:val="00304050"/>
    <w:rsid w:val="003042CC"/>
    <w:rsid w:val="0030431F"/>
    <w:rsid w:val="00304947"/>
    <w:rsid w:val="00304FE3"/>
    <w:rsid w:val="003056ED"/>
    <w:rsid w:val="00305C7E"/>
    <w:rsid w:val="00305D09"/>
    <w:rsid w:val="003061C3"/>
    <w:rsid w:val="003071E0"/>
    <w:rsid w:val="00307446"/>
    <w:rsid w:val="00307C7B"/>
    <w:rsid w:val="00310942"/>
    <w:rsid w:val="003109BE"/>
    <w:rsid w:val="00310DB1"/>
    <w:rsid w:val="0031159B"/>
    <w:rsid w:val="00311B97"/>
    <w:rsid w:val="00313C7E"/>
    <w:rsid w:val="00315C59"/>
    <w:rsid w:val="003164D2"/>
    <w:rsid w:val="00316AA1"/>
    <w:rsid w:val="00317151"/>
    <w:rsid w:val="00317571"/>
    <w:rsid w:val="0031774E"/>
    <w:rsid w:val="0031796B"/>
    <w:rsid w:val="0032071D"/>
    <w:rsid w:val="003219AF"/>
    <w:rsid w:val="003224EE"/>
    <w:rsid w:val="0032333E"/>
    <w:rsid w:val="003234BE"/>
    <w:rsid w:val="003235E2"/>
    <w:rsid w:val="003238D5"/>
    <w:rsid w:val="00323A7E"/>
    <w:rsid w:val="00323A8F"/>
    <w:rsid w:val="0032475B"/>
    <w:rsid w:val="0032486A"/>
    <w:rsid w:val="00325628"/>
    <w:rsid w:val="00325FB4"/>
    <w:rsid w:val="00326052"/>
    <w:rsid w:val="00327409"/>
    <w:rsid w:val="0032776B"/>
    <w:rsid w:val="00327DB1"/>
    <w:rsid w:val="003306A3"/>
    <w:rsid w:val="00330896"/>
    <w:rsid w:val="00331543"/>
    <w:rsid w:val="00331CDA"/>
    <w:rsid w:val="00331CE4"/>
    <w:rsid w:val="003330EF"/>
    <w:rsid w:val="003331FE"/>
    <w:rsid w:val="00333683"/>
    <w:rsid w:val="003345CD"/>
    <w:rsid w:val="00336E56"/>
    <w:rsid w:val="0033737F"/>
    <w:rsid w:val="00337F22"/>
    <w:rsid w:val="003409F4"/>
    <w:rsid w:val="00340DE1"/>
    <w:rsid w:val="00341080"/>
    <w:rsid w:val="003419E9"/>
    <w:rsid w:val="00341BD1"/>
    <w:rsid w:val="003429DA"/>
    <w:rsid w:val="003432D9"/>
    <w:rsid w:val="00343B31"/>
    <w:rsid w:val="003447A6"/>
    <w:rsid w:val="00345531"/>
    <w:rsid w:val="00345C95"/>
    <w:rsid w:val="003511F0"/>
    <w:rsid w:val="00351A32"/>
    <w:rsid w:val="00351E26"/>
    <w:rsid w:val="00352F56"/>
    <w:rsid w:val="00353728"/>
    <w:rsid w:val="00354EFC"/>
    <w:rsid w:val="003555D9"/>
    <w:rsid w:val="00355FC2"/>
    <w:rsid w:val="00356049"/>
    <w:rsid w:val="00356381"/>
    <w:rsid w:val="00356538"/>
    <w:rsid w:val="00356EDA"/>
    <w:rsid w:val="003573AA"/>
    <w:rsid w:val="003575D3"/>
    <w:rsid w:val="00357B2C"/>
    <w:rsid w:val="00357BD1"/>
    <w:rsid w:val="00357FE4"/>
    <w:rsid w:val="0036086A"/>
    <w:rsid w:val="00360AF1"/>
    <w:rsid w:val="00361C5D"/>
    <w:rsid w:val="00362DE4"/>
    <w:rsid w:val="003639F3"/>
    <w:rsid w:val="0036541A"/>
    <w:rsid w:val="003655E4"/>
    <w:rsid w:val="00365916"/>
    <w:rsid w:val="00365C4A"/>
    <w:rsid w:val="0036608C"/>
    <w:rsid w:val="003668B1"/>
    <w:rsid w:val="003710FD"/>
    <w:rsid w:val="00371778"/>
    <w:rsid w:val="00371902"/>
    <w:rsid w:val="003722FC"/>
    <w:rsid w:val="00372414"/>
    <w:rsid w:val="00372BB2"/>
    <w:rsid w:val="00373D2E"/>
    <w:rsid w:val="003745E5"/>
    <w:rsid w:val="00374F16"/>
    <w:rsid w:val="00375D31"/>
    <w:rsid w:val="003763AB"/>
    <w:rsid w:val="00376E37"/>
    <w:rsid w:val="00377DCC"/>
    <w:rsid w:val="00380E21"/>
    <w:rsid w:val="003820F7"/>
    <w:rsid w:val="00383121"/>
    <w:rsid w:val="0038396D"/>
    <w:rsid w:val="00384F9A"/>
    <w:rsid w:val="00385EB2"/>
    <w:rsid w:val="00387CB6"/>
    <w:rsid w:val="00391099"/>
    <w:rsid w:val="00393363"/>
    <w:rsid w:val="00393604"/>
    <w:rsid w:val="00393C5E"/>
    <w:rsid w:val="00394360"/>
    <w:rsid w:val="003944CD"/>
    <w:rsid w:val="00394759"/>
    <w:rsid w:val="0039514A"/>
    <w:rsid w:val="0039635E"/>
    <w:rsid w:val="00396F09"/>
    <w:rsid w:val="003974A3"/>
    <w:rsid w:val="003A0EAD"/>
    <w:rsid w:val="003A151F"/>
    <w:rsid w:val="003A1A15"/>
    <w:rsid w:val="003A1A31"/>
    <w:rsid w:val="003A1D29"/>
    <w:rsid w:val="003A21E8"/>
    <w:rsid w:val="003A2DE9"/>
    <w:rsid w:val="003A3161"/>
    <w:rsid w:val="003A3742"/>
    <w:rsid w:val="003A3A23"/>
    <w:rsid w:val="003A58FD"/>
    <w:rsid w:val="003A5CD4"/>
    <w:rsid w:val="003A648F"/>
    <w:rsid w:val="003B193B"/>
    <w:rsid w:val="003B2625"/>
    <w:rsid w:val="003B2AA7"/>
    <w:rsid w:val="003B2F64"/>
    <w:rsid w:val="003B35F1"/>
    <w:rsid w:val="003B378B"/>
    <w:rsid w:val="003B396B"/>
    <w:rsid w:val="003B5C8E"/>
    <w:rsid w:val="003B6170"/>
    <w:rsid w:val="003B6200"/>
    <w:rsid w:val="003B70E2"/>
    <w:rsid w:val="003C09A7"/>
    <w:rsid w:val="003C0CB2"/>
    <w:rsid w:val="003C1196"/>
    <w:rsid w:val="003C1D92"/>
    <w:rsid w:val="003C44F4"/>
    <w:rsid w:val="003C483C"/>
    <w:rsid w:val="003C49C6"/>
    <w:rsid w:val="003C4A9E"/>
    <w:rsid w:val="003C4D68"/>
    <w:rsid w:val="003C5A67"/>
    <w:rsid w:val="003C5C88"/>
    <w:rsid w:val="003C5C8F"/>
    <w:rsid w:val="003C6333"/>
    <w:rsid w:val="003C6FE7"/>
    <w:rsid w:val="003C7052"/>
    <w:rsid w:val="003C7423"/>
    <w:rsid w:val="003C7B86"/>
    <w:rsid w:val="003D0859"/>
    <w:rsid w:val="003D1EB7"/>
    <w:rsid w:val="003D2958"/>
    <w:rsid w:val="003D4007"/>
    <w:rsid w:val="003D413B"/>
    <w:rsid w:val="003D54AF"/>
    <w:rsid w:val="003D73E1"/>
    <w:rsid w:val="003D74EB"/>
    <w:rsid w:val="003D7580"/>
    <w:rsid w:val="003D789A"/>
    <w:rsid w:val="003D7ABD"/>
    <w:rsid w:val="003D7D20"/>
    <w:rsid w:val="003D7FE4"/>
    <w:rsid w:val="003E0282"/>
    <w:rsid w:val="003E19C2"/>
    <w:rsid w:val="003E232D"/>
    <w:rsid w:val="003E264A"/>
    <w:rsid w:val="003E291B"/>
    <w:rsid w:val="003E2ACC"/>
    <w:rsid w:val="003E2AEC"/>
    <w:rsid w:val="003E2F55"/>
    <w:rsid w:val="003E32A3"/>
    <w:rsid w:val="003E379D"/>
    <w:rsid w:val="003E448F"/>
    <w:rsid w:val="003E5441"/>
    <w:rsid w:val="003E5643"/>
    <w:rsid w:val="003E5999"/>
    <w:rsid w:val="003E67CF"/>
    <w:rsid w:val="003E72F3"/>
    <w:rsid w:val="003E7FB7"/>
    <w:rsid w:val="003F0394"/>
    <w:rsid w:val="003F0A4C"/>
    <w:rsid w:val="003F2D58"/>
    <w:rsid w:val="003F5453"/>
    <w:rsid w:val="003F60E7"/>
    <w:rsid w:val="003F68D9"/>
    <w:rsid w:val="003F6ACB"/>
    <w:rsid w:val="003F6D6B"/>
    <w:rsid w:val="003F71CD"/>
    <w:rsid w:val="003F79FB"/>
    <w:rsid w:val="003F7DBC"/>
    <w:rsid w:val="00401D09"/>
    <w:rsid w:val="0040222E"/>
    <w:rsid w:val="0040236B"/>
    <w:rsid w:val="0040241B"/>
    <w:rsid w:val="00402516"/>
    <w:rsid w:val="00402A79"/>
    <w:rsid w:val="00402F23"/>
    <w:rsid w:val="00402FC7"/>
    <w:rsid w:val="0040400A"/>
    <w:rsid w:val="00404E1C"/>
    <w:rsid w:val="00405F21"/>
    <w:rsid w:val="004068CF"/>
    <w:rsid w:val="00406E02"/>
    <w:rsid w:val="00407783"/>
    <w:rsid w:val="004079BE"/>
    <w:rsid w:val="00407DD1"/>
    <w:rsid w:val="00410345"/>
    <w:rsid w:val="00410451"/>
    <w:rsid w:val="0041045E"/>
    <w:rsid w:val="00410491"/>
    <w:rsid w:val="00410C1E"/>
    <w:rsid w:val="00411564"/>
    <w:rsid w:val="00411669"/>
    <w:rsid w:val="00413F9D"/>
    <w:rsid w:val="00414334"/>
    <w:rsid w:val="004151A4"/>
    <w:rsid w:val="00416314"/>
    <w:rsid w:val="004164E9"/>
    <w:rsid w:val="004168C6"/>
    <w:rsid w:val="00416C34"/>
    <w:rsid w:val="0041715E"/>
    <w:rsid w:val="004172F7"/>
    <w:rsid w:val="00417450"/>
    <w:rsid w:val="004174BC"/>
    <w:rsid w:val="00417CAB"/>
    <w:rsid w:val="00420072"/>
    <w:rsid w:val="00420323"/>
    <w:rsid w:val="0042058C"/>
    <w:rsid w:val="004216D3"/>
    <w:rsid w:val="0042172D"/>
    <w:rsid w:val="00421AB0"/>
    <w:rsid w:val="004236AA"/>
    <w:rsid w:val="00423B06"/>
    <w:rsid w:val="0042400B"/>
    <w:rsid w:val="0042407B"/>
    <w:rsid w:val="0042422E"/>
    <w:rsid w:val="00424810"/>
    <w:rsid w:val="004249A6"/>
    <w:rsid w:val="0042533B"/>
    <w:rsid w:val="0042713D"/>
    <w:rsid w:val="00427324"/>
    <w:rsid w:val="004302DB"/>
    <w:rsid w:val="0043032E"/>
    <w:rsid w:val="00430449"/>
    <w:rsid w:val="00430A2B"/>
    <w:rsid w:val="00431117"/>
    <w:rsid w:val="00431ACC"/>
    <w:rsid w:val="004329B6"/>
    <w:rsid w:val="00433AB3"/>
    <w:rsid w:val="004346CE"/>
    <w:rsid w:val="00436329"/>
    <w:rsid w:val="0043786E"/>
    <w:rsid w:val="004379C4"/>
    <w:rsid w:val="00437B36"/>
    <w:rsid w:val="0044054A"/>
    <w:rsid w:val="004411C3"/>
    <w:rsid w:val="004415CD"/>
    <w:rsid w:val="004418AE"/>
    <w:rsid w:val="004421F0"/>
    <w:rsid w:val="00442AB1"/>
    <w:rsid w:val="00443155"/>
    <w:rsid w:val="004436D3"/>
    <w:rsid w:val="004442D3"/>
    <w:rsid w:val="00445055"/>
    <w:rsid w:val="004453E9"/>
    <w:rsid w:val="0044592E"/>
    <w:rsid w:val="00446A55"/>
    <w:rsid w:val="00446EAE"/>
    <w:rsid w:val="00447A1C"/>
    <w:rsid w:val="00447B1C"/>
    <w:rsid w:val="0045260B"/>
    <w:rsid w:val="00453A09"/>
    <w:rsid w:val="0045522B"/>
    <w:rsid w:val="004556CD"/>
    <w:rsid w:val="00457420"/>
    <w:rsid w:val="00457C4C"/>
    <w:rsid w:val="004600D7"/>
    <w:rsid w:val="00460B00"/>
    <w:rsid w:val="00460ED7"/>
    <w:rsid w:val="004611A2"/>
    <w:rsid w:val="004615C2"/>
    <w:rsid w:val="00463017"/>
    <w:rsid w:val="00464722"/>
    <w:rsid w:val="004647D1"/>
    <w:rsid w:val="0046484A"/>
    <w:rsid w:val="00465515"/>
    <w:rsid w:val="0046776E"/>
    <w:rsid w:val="0047127D"/>
    <w:rsid w:val="004718E1"/>
    <w:rsid w:val="004718F6"/>
    <w:rsid w:val="00471A10"/>
    <w:rsid w:val="00471ACE"/>
    <w:rsid w:val="00471CB6"/>
    <w:rsid w:val="00472B76"/>
    <w:rsid w:val="00472E21"/>
    <w:rsid w:val="0047644D"/>
    <w:rsid w:val="004767A0"/>
    <w:rsid w:val="00477512"/>
    <w:rsid w:val="00480953"/>
    <w:rsid w:val="00480E45"/>
    <w:rsid w:val="0048119A"/>
    <w:rsid w:val="00481FBB"/>
    <w:rsid w:val="00481FD2"/>
    <w:rsid w:val="00481FF5"/>
    <w:rsid w:val="00482104"/>
    <w:rsid w:val="00482E6F"/>
    <w:rsid w:val="0048365B"/>
    <w:rsid w:val="00483711"/>
    <w:rsid w:val="00483A4D"/>
    <w:rsid w:val="00485589"/>
    <w:rsid w:val="0048647C"/>
    <w:rsid w:val="0048752C"/>
    <w:rsid w:val="004902B7"/>
    <w:rsid w:val="00490433"/>
    <w:rsid w:val="00491564"/>
    <w:rsid w:val="004919FB"/>
    <w:rsid w:val="00491DE8"/>
    <w:rsid w:val="00492170"/>
    <w:rsid w:val="00492247"/>
    <w:rsid w:val="0049259D"/>
    <w:rsid w:val="004929D6"/>
    <w:rsid w:val="00492AFC"/>
    <w:rsid w:val="00495203"/>
    <w:rsid w:val="004959EF"/>
    <w:rsid w:val="00496525"/>
    <w:rsid w:val="004975EB"/>
    <w:rsid w:val="004A05F4"/>
    <w:rsid w:val="004A09D5"/>
    <w:rsid w:val="004A0C95"/>
    <w:rsid w:val="004A1B66"/>
    <w:rsid w:val="004A2CC6"/>
    <w:rsid w:val="004A2DD4"/>
    <w:rsid w:val="004A4009"/>
    <w:rsid w:val="004A520F"/>
    <w:rsid w:val="004A60C2"/>
    <w:rsid w:val="004A6CAB"/>
    <w:rsid w:val="004A6E13"/>
    <w:rsid w:val="004A7082"/>
    <w:rsid w:val="004A72E4"/>
    <w:rsid w:val="004A753A"/>
    <w:rsid w:val="004A7681"/>
    <w:rsid w:val="004B0B6B"/>
    <w:rsid w:val="004B0BCC"/>
    <w:rsid w:val="004B0DFE"/>
    <w:rsid w:val="004B0FD9"/>
    <w:rsid w:val="004B117E"/>
    <w:rsid w:val="004B1600"/>
    <w:rsid w:val="004B2BB5"/>
    <w:rsid w:val="004B3336"/>
    <w:rsid w:val="004B36E0"/>
    <w:rsid w:val="004B3DA6"/>
    <w:rsid w:val="004B758F"/>
    <w:rsid w:val="004B78DA"/>
    <w:rsid w:val="004B7F7F"/>
    <w:rsid w:val="004C0640"/>
    <w:rsid w:val="004C1393"/>
    <w:rsid w:val="004C550C"/>
    <w:rsid w:val="004C5917"/>
    <w:rsid w:val="004C5CE4"/>
    <w:rsid w:val="004C7B16"/>
    <w:rsid w:val="004C7F86"/>
    <w:rsid w:val="004D0D6D"/>
    <w:rsid w:val="004D1509"/>
    <w:rsid w:val="004D1CC6"/>
    <w:rsid w:val="004D2BED"/>
    <w:rsid w:val="004D383E"/>
    <w:rsid w:val="004D4465"/>
    <w:rsid w:val="004D4BBB"/>
    <w:rsid w:val="004D4D49"/>
    <w:rsid w:val="004D52F7"/>
    <w:rsid w:val="004D5694"/>
    <w:rsid w:val="004D5FA5"/>
    <w:rsid w:val="004D6CFF"/>
    <w:rsid w:val="004E128B"/>
    <w:rsid w:val="004E160E"/>
    <w:rsid w:val="004E1BCD"/>
    <w:rsid w:val="004E20CE"/>
    <w:rsid w:val="004E385B"/>
    <w:rsid w:val="004E3896"/>
    <w:rsid w:val="004E3B6D"/>
    <w:rsid w:val="004E3C8C"/>
    <w:rsid w:val="004E466B"/>
    <w:rsid w:val="004E5742"/>
    <w:rsid w:val="004E5BA1"/>
    <w:rsid w:val="004E6AE8"/>
    <w:rsid w:val="004E72DE"/>
    <w:rsid w:val="004E78C8"/>
    <w:rsid w:val="004E7AFF"/>
    <w:rsid w:val="004E7F26"/>
    <w:rsid w:val="004F093B"/>
    <w:rsid w:val="004F2FF8"/>
    <w:rsid w:val="004F34EE"/>
    <w:rsid w:val="004F3C8D"/>
    <w:rsid w:val="004F4016"/>
    <w:rsid w:val="004F58BE"/>
    <w:rsid w:val="004F5D2D"/>
    <w:rsid w:val="004F5DC7"/>
    <w:rsid w:val="004F61EC"/>
    <w:rsid w:val="004F638E"/>
    <w:rsid w:val="004F6400"/>
    <w:rsid w:val="004F7938"/>
    <w:rsid w:val="00500614"/>
    <w:rsid w:val="005006B3"/>
    <w:rsid w:val="0050095F"/>
    <w:rsid w:val="0050112F"/>
    <w:rsid w:val="005012E5"/>
    <w:rsid w:val="005019C5"/>
    <w:rsid w:val="00501AB6"/>
    <w:rsid w:val="00502A30"/>
    <w:rsid w:val="00503373"/>
    <w:rsid w:val="00503611"/>
    <w:rsid w:val="00503977"/>
    <w:rsid w:val="00503AC1"/>
    <w:rsid w:val="00503F79"/>
    <w:rsid w:val="0050460B"/>
    <w:rsid w:val="0050581B"/>
    <w:rsid w:val="005059B5"/>
    <w:rsid w:val="00507361"/>
    <w:rsid w:val="00510D74"/>
    <w:rsid w:val="00511A6D"/>
    <w:rsid w:val="00511F7C"/>
    <w:rsid w:val="005125B9"/>
    <w:rsid w:val="00512731"/>
    <w:rsid w:val="00513723"/>
    <w:rsid w:val="00513E67"/>
    <w:rsid w:val="00515732"/>
    <w:rsid w:val="00515F77"/>
    <w:rsid w:val="005160E5"/>
    <w:rsid w:val="005164D5"/>
    <w:rsid w:val="005170DF"/>
    <w:rsid w:val="00517BE5"/>
    <w:rsid w:val="005203F5"/>
    <w:rsid w:val="00520EAA"/>
    <w:rsid w:val="00521EA3"/>
    <w:rsid w:val="00522191"/>
    <w:rsid w:val="0052279D"/>
    <w:rsid w:val="00522CC2"/>
    <w:rsid w:val="00523278"/>
    <w:rsid w:val="00523CA3"/>
    <w:rsid w:val="00523DD2"/>
    <w:rsid w:val="00524948"/>
    <w:rsid w:val="00527954"/>
    <w:rsid w:val="00527DCC"/>
    <w:rsid w:val="005305A6"/>
    <w:rsid w:val="00530753"/>
    <w:rsid w:val="005311BA"/>
    <w:rsid w:val="00532202"/>
    <w:rsid w:val="00532D0E"/>
    <w:rsid w:val="005336D7"/>
    <w:rsid w:val="005340A1"/>
    <w:rsid w:val="00534B10"/>
    <w:rsid w:val="00535F39"/>
    <w:rsid w:val="005363D7"/>
    <w:rsid w:val="0053656A"/>
    <w:rsid w:val="005372F4"/>
    <w:rsid w:val="00537945"/>
    <w:rsid w:val="005425B9"/>
    <w:rsid w:val="005443DB"/>
    <w:rsid w:val="00545171"/>
    <w:rsid w:val="00545C26"/>
    <w:rsid w:val="00545C73"/>
    <w:rsid w:val="00545E62"/>
    <w:rsid w:val="00546504"/>
    <w:rsid w:val="0054693C"/>
    <w:rsid w:val="00547296"/>
    <w:rsid w:val="00547A6D"/>
    <w:rsid w:val="00550E73"/>
    <w:rsid w:val="00551385"/>
    <w:rsid w:val="00551C29"/>
    <w:rsid w:val="00553269"/>
    <w:rsid w:val="005537D4"/>
    <w:rsid w:val="0055382A"/>
    <w:rsid w:val="00553962"/>
    <w:rsid w:val="00553A82"/>
    <w:rsid w:val="0055455F"/>
    <w:rsid w:val="0055475B"/>
    <w:rsid w:val="00554F75"/>
    <w:rsid w:val="00555C56"/>
    <w:rsid w:val="00555FA1"/>
    <w:rsid w:val="00556021"/>
    <w:rsid w:val="005567D3"/>
    <w:rsid w:val="005573CD"/>
    <w:rsid w:val="005605D9"/>
    <w:rsid w:val="005606E8"/>
    <w:rsid w:val="0056091D"/>
    <w:rsid w:val="00561777"/>
    <w:rsid w:val="00561F06"/>
    <w:rsid w:val="005623B9"/>
    <w:rsid w:val="00562AD0"/>
    <w:rsid w:val="00562D22"/>
    <w:rsid w:val="005640D8"/>
    <w:rsid w:val="005641B1"/>
    <w:rsid w:val="005660D5"/>
    <w:rsid w:val="00566305"/>
    <w:rsid w:val="00566B87"/>
    <w:rsid w:val="00566E9D"/>
    <w:rsid w:val="005673E5"/>
    <w:rsid w:val="00567413"/>
    <w:rsid w:val="00567AB8"/>
    <w:rsid w:val="00570DC5"/>
    <w:rsid w:val="00571472"/>
    <w:rsid w:val="00571584"/>
    <w:rsid w:val="00571C76"/>
    <w:rsid w:val="0057540F"/>
    <w:rsid w:val="00576E84"/>
    <w:rsid w:val="00576FD3"/>
    <w:rsid w:val="0057701E"/>
    <w:rsid w:val="00577075"/>
    <w:rsid w:val="0057721C"/>
    <w:rsid w:val="00577841"/>
    <w:rsid w:val="005809A7"/>
    <w:rsid w:val="00580CA8"/>
    <w:rsid w:val="005814C1"/>
    <w:rsid w:val="00581BA2"/>
    <w:rsid w:val="00581E6D"/>
    <w:rsid w:val="00582C31"/>
    <w:rsid w:val="0058365E"/>
    <w:rsid w:val="00583A00"/>
    <w:rsid w:val="00585038"/>
    <w:rsid w:val="00585201"/>
    <w:rsid w:val="005852DF"/>
    <w:rsid w:val="005859CA"/>
    <w:rsid w:val="00586AE1"/>
    <w:rsid w:val="00587215"/>
    <w:rsid w:val="0058745D"/>
    <w:rsid w:val="005877F3"/>
    <w:rsid w:val="00587BCE"/>
    <w:rsid w:val="00587EDD"/>
    <w:rsid w:val="00590B60"/>
    <w:rsid w:val="00590C06"/>
    <w:rsid w:val="00590F43"/>
    <w:rsid w:val="0059183F"/>
    <w:rsid w:val="0059225D"/>
    <w:rsid w:val="00595009"/>
    <w:rsid w:val="0059506F"/>
    <w:rsid w:val="0059521C"/>
    <w:rsid w:val="00595246"/>
    <w:rsid w:val="005953F6"/>
    <w:rsid w:val="00595550"/>
    <w:rsid w:val="0059582A"/>
    <w:rsid w:val="005960C9"/>
    <w:rsid w:val="00596791"/>
    <w:rsid w:val="00596D09"/>
    <w:rsid w:val="0059742F"/>
    <w:rsid w:val="00597CE8"/>
    <w:rsid w:val="005A076D"/>
    <w:rsid w:val="005A0B9A"/>
    <w:rsid w:val="005A0F30"/>
    <w:rsid w:val="005A18EC"/>
    <w:rsid w:val="005A25DA"/>
    <w:rsid w:val="005A2B21"/>
    <w:rsid w:val="005A37D0"/>
    <w:rsid w:val="005A398C"/>
    <w:rsid w:val="005A3D54"/>
    <w:rsid w:val="005A3E4C"/>
    <w:rsid w:val="005A49D1"/>
    <w:rsid w:val="005A4A82"/>
    <w:rsid w:val="005A4DE9"/>
    <w:rsid w:val="005A50CE"/>
    <w:rsid w:val="005A5A3C"/>
    <w:rsid w:val="005A5D46"/>
    <w:rsid w:val="005A69F7"/>
    <w:rsid w:val="005A6C2C"/>
    <w:rsid w:val="005A7295"/>
    <w:rsid w:val="005A75AE"/>
    <w:rsid w:val="005A76A1"/>
    <w:rsid w:val="005A7753"/>
    <w:rsid w:val="005A7990"/>
    <w:rsid w:val="005A7AA2"/>
    <w:rsid w:val="005B0218"/>
    <w:rsid w:val="005B0DB5"/>
    <w:rsid w:val="005B1159"/>
    <w:rsid w:val="005B230E"/>
    <w:rsid w:val="005B29A4"/>
    <w:rsid w:val="005B2A80"/>
    <w:rsid w:val="005B30E5"/>
    <w:rsid w:val="005B33B0"/>
    <w:rsid w:val="005B399D"/>
    <w:rsid w:val="005B550D"/>
    <w:rsid w:val="005B5779"/>
    <w:rsid w:val="005B58FD"/>
    <w:rsid w:val="005B5BFE"/>
    <w:rsid w:val="005B69B2"/>
    <w:rsid w:val="005C06C5"/>
    <w:rsid w:val="005C1C65"/>
    <w:rsid w:val="005C24F9"/>
    <w:rsid w:val="005C2A64"/>
    <w:rsid w:val="005C320A"/>
    <w:rsid w:val="005C4A9B"/>
    <w:rsid w:val="005C54CC"/>
    <w:rsid w:val="005C6240"/>
    <w:rsid w:val="005C65C8"/>
    <w:rsid w:val="005C65D0"/>
    <w:rsid w:val="005C69DC"/>
    <w:rsid w:val="005C6F34"/>
    <w:rsid w:val="005C7DDA"/>
    <w:rsid w:val="005C7E72"/>
    <w:rsid w:val="005D0401"/>
    <w:rsid w:val="005D0AAA"/>
    <w:rsid w:val="005D1A75"/>
    <w:rsid w:val="005D3541"/>
    <w:rsid w:val="005D3855"/>
    <w:rsid w:val="005D43E8"/>
    <w:rsid w:val="005D4401"/>
    <w:rsid w:val="005D497D"/>
    <w:rsid w:val="005D51D9"/>
    <w:rsid w:val="005D7235"/>
    <w:rsid w:val="005E102D"/>
    <w:rsid w:val="005E1303"/>
    <w:rsid w:val="005E1795"/>
    <w:rsid w:val="005E1AC0"/>
    <w:rsid w:val="005E26B5"/>
    <w:rsid w:val="005E2AD3"/>
    <w:rsid w:val="005E357A"/>
    <w:rsid w:val="005E4172"/>
    <w:rsid w:val="005E45A4"/>
    <w:rsid w:val="005E4FF8"/>
    <w:rsid w:val="005E6C4B"/>
    <w:rsid w:val="005F080B"/>
    <w:rsid w:val="005F149B"/>
    <w:rsid w:val="005F21FA"/>
    <w:rsid w:val="005F22FF"/>
    <w:rsid w:val="005F2962"/>
    <w:rsid w:val="005F3273"/>
    <w:rsid w:val="005F38E4"/>
    <w:rsid w:val="005F4543"/>
    <w:rsid w:val="005F46DD"/>
    <w:rsid w:val="005F55C2"/>
    <w:rsid w:val="005F5C5E"/>
    <w:rsid w:val="005F5F07"/>
    <w:rsid w:val="005F5F50"/>
    <w:rsid w:val="005F601F"/>
    <w:rsid w:val="005F6C62"/>
    <w:rsid w:val="005F7355"/>
    <w:rsid w:val="006001CB"/>
    <w:rsid w:val="00601493"/>
    <w:rsid w:val="0060162B"/>
    <w:rsid w:val="0060182C"/>
    <w:rsid w:val="0060276F"/>
    <w:rsid w:val="00602A78"/>
    <w:rsid w:val="006032D0"/>
    <w:rsid w:val="00603389"/>
    <w:rsid w:val="00603C4B"/>
    <w:rsid w:val="006044A1"/>
    <w:rsid w:val="00604CFC"/>
    <w:rsid w:val="006051A2"/>
    <w:rsid w:val="00605E3A"/>
    <w:rsid w:val="0060602E"/>
    <w:rsid w:val="0060662A"/>
    <w:rsid w:val="00606CDD"/>
    <w:rsid w:val="0060751E"/>
    <w:rsid w:val="00607D02"/>
    <w:rsid w:val="0061009F"/>
    <w:rsid w:val="00611135"/>
    <w:rsid w:val="006119D5"/>
    <w:rsid w:val="00611ACF"/>
    <w:rsid w:val="00611BC8"/>
    <w:rsid w:val="00611DEE"/>
    <w:rsid w:val="00612056"/>
    <w:rsid w:val="006136DF"/>
    <w:rsid w:val="00614AC3"/>
    <w:rsid w:val="00615104"/>
    <w:rsid w:val="0061645A"/>
    <w:rsid w:val="00616588"/>
    <w:rsid w:val="00616CF1"/>
    <w:rsid w:val="00616E63"/>
    <w:rsid w:val="00617AAB"/>
    <w:rsid w:val="00622B69"/>
    <w:rsid w:val="00623968"/>
    <w:rsid w:val="0062460A"/>
    <w:rsid w:val="00624805"/>
    <w:rsid w:val="006261E0"/>
    <w:rsid w:val="006268DB"/>
    <w:rsid w:val="0062695E"/>
    <w:rsid w:val="006270C3"/>
    <w:rsid w:val="006270F6"/>
    <w:rsid w:val="006273A1"/>
    <w:rsid w:val="006274E4"/>
    <w:rsid w:val="00627CAE"/>
    <w:rsid w:val="00630E4E"/>
    <w:rsid w:val="00631354"/>
    <w:rsid w:val="00632032"/>
    <w:rsid w:val="00632D2E"/>
    <w:rsid w:val="00633180"/>
    <w:rsid w:val="006338E9"/>
    <w:rsid w:val="006342B6"/>
    <w:rsid w:val="00634C60"/>
    <w:rsid w:val="00634FB9"/>
    <w:rsid w:val="00635093"/>
    <w:rsid w:val="0063553E"/>
    <w:rsid w:val="00635C0C"/>
    <w:rsid w:val="00635E37"/>
    <w:rsid w:val="006361DD"/>
    <w:rsid w:val="00636299"/>
    <w:rsid w:val="00636595"/>
    <w:rsid w:val="0063662C"/>
    <w:rsid w:val="0063792B"/>
    <w:rsid w:val="00637BB7"/>
    <w:rsid w:val="00640998"/>
    <w:rsid w:val="00640D24"/>
    <w:rsid w:val="006416FA"/>
    <w:rsid w:val="00642380"/>
    <w:rsid w:val="00642BFF"/>
    <w:rsid w:val="00642D1A"/>
    <w:rsid w:val="00644801"/>
    <w:rsid w:val="00645348"/>
    <w:rsid w:val="006461DC"/>
    <w:rsid w:val="006469A5"/>
    <w:rsid w:val="00646B2A"/>
    <w:rsid w:val="00646FE8"/>
    <w:rsid w:val="00647276"/>
    <w:rsid w:val="00647708"/>
    <w:rsid w:val="00647E8A"/>
    <w:rsid w:val="00650820"/>
    <w:rsid w:val="00651585"/>
    <w:rsid w:val="00652870"/>
    <w:rsid w:val="00652914"/>
    <w:rsid w:val="0065328D"/>
    <w:rsid w:val="006539DB"/>
    <w:rsid w:val="0065438D"/>
    <w:rsid w:val="006551D9"/>
    <w:rsid w:val="006553B2"/>
    <w:rsid w:val="006554D6"/>
    <w:rsid w:val="00655946"/>
    <w:rsid w:val="00655BB3"/>
    <w:rsid w:val="00656234"/>
    <w:rsid w:val="0065636E"/>
    <w:rsid w:val="00656C38"/>
    <w:rsid w:val="00657412"/>
    <w:rsid w:val="00657502"/>
    <w:rsid w:val="00657C3D"/>
    <w:rsid w:val="00657C53"/>
    <w:rsid w:val="00657FB8"/>
    <w:rsid w:val="00661222"/>
    <w:rsid w:val="006621BC"/>
    <w:rsid w:val="00662BC7"/>
    <w:rsid w:val="00662F65"/>
    <w:rsid w:val="00663359"/>
    <w:rsid w:val="00663829"/>
    <w:rsid w:val="00663C96"/>
    <w:rsid w:val="006642F2"/>
    <w:rsid w:val="0066513B"/>
    <w:rsid w:val="006652D9"/>
    <w:rsid w:val="00665FEA"/>
    <w:rsid w:val="00666183"/>
    <w:rsid w:val="00666394"/>
    <w:rsid w:val="00670B48"/>
    <w:rsid w:val="006713E7"/>
    <w:rsid w:val="0067168A"/>
    <w:rsid w:val="00671699"/>
    <w:rsid w:val="0067185C"/>
    <w:rsid w:val="00671FDE"/>
    <w:rsid w:val="00673832"/>
    <w:rsid w:val="00674717"/>
    <w:rsid w:val="0067584F"/>
    <w:rsid w:val="0067659F"/>
    <w:rsid w:val="00676A53"/>
    <w:rsid w:val="00676B81"/>
    <w:rsid w:val="0067787C"/>
    <w:rsid w:val="00677B14"/>
    <w:rsid w:val="0068008A"/>
    <w:rsid w:val="006809C9"/>
    <w:rsid w:val="00681E2B"/>
    <w:rsid w:val="00682DA0"/>
    <w:rsid w:val="00684AA2"/>
    <w:rsid w:val="0068535D"/>
    <w:rsid w:val="006855F1"/>
    <w:rsid w:val="0068587D"/>
    <w:rsid w:val="006859EF"/>
    <w:rsid w:val="00686A66"/>
    <w:rsid w:val="00687567"/>
    <w:rsid w:val="0068756B"/>
    <w:rsid w:val="00687ED9"/>
    <w:rsid w:val="00690706"/>
    <w:rsid w:val="00690715"/>
    <w:rsid w:val="00691CF4"/>
    <w:rsid w:val="00692AE7"/>
    <w:rsid w:val="006934FD"/>
    <w:rsid w:val="0069351C"/>
    <w:rsid w:val="00693D93"/>
    <w:rsid w:val="006944B8"/>
    <w:rsid w:val="006956AC"/>
    <w:rsid w:val="0069579D"/>
    <w:rsid w:val="006961F0"/>
    <w:rsid w:val="00696520"/>
    <w:rsid w:val="006967DB"/>
    <w:rsid w:val="0069704A"/>
    <w:rsid w:val="00697531"/>
    <w:rsid w:val="006976B3"/>
    <w:rsid w:val="00697EA1"/>
    <w:rsid w:val="006A01D5"/>
    <w:rsid w:val="006A06A8"/>
    <w:rsid w:val="006A0781"/>
    <w:rsid w:val="006A137E"/>
    <w:rsid w:val="006A1661"/>
    <w:rsid w:val="006A1963"/>
    <w:rsid w:val="006A218A"/>
    <w:rsid w:val="006A34EA"/>
    <w:rsid w:val="006A3A6A"/>
    <w:rsid w:val="006A4127"/>
    <w:rsid w:val="006A41BC"/>
    <w:rsid w:val="006A52F5"/>
    <w:rsid w:val="006A5494"/>
    <w:rsid w:val="006A556F"/>
    <w:rsid w:val="006A6F0F"/>
    <w:rsid w:val="006A77F4"/>
    <w:rsid w:val="006A7A0A"/>
    <w:rsid w:val="006A7DAC"/>
    <w:rsid w:val="006B03E9"/>
    <w:rsid w:val="006B04ED"/>
    <w:rsid w:val="006B1801"/>
    <w:rsid w:val="006B1B1D"/>
    <w:rsid w:val="006B20A3"/>
    <w:rsid w:val="006B2B7E"/>
    <w:rsid w:val="006B2D59"/>
    <w:rsid w:val="006B35B2"/>
    <w:rsid w:val="006B362C"/>
    <w:rsid w:val="006B41F5"/>
    <w:rsid w:val="006B453C"/>
    <w:rsid w:val="006B4C3A"/>
    <w:rsid w:val="006B4E62"/>
    <w:rsid w:val="006B56AB"/>
    <w:rsid w:val="006B584A"/>
    <w:rsid w:val="006B654D"/>
    <w:rsid w:val="006B6840"/>
    <w:rsid w:val="006B6F5C"/>
    <w:rsid w:val="006B76CF"/>
    <w:rsid w:val="006B7B39"/>
    <w:rsid w:val="006C042F"/>
    <w:rsid w:val="006C08C6"/>
    <w:rsid w:val="006C0F24"/>
    <w:rsid w:val="006C1D01"/>
    <w:rsid w:val="006C23E8"/>
    <w:rsid w:val="006C2A11"/>
    <w:rsid w:val="006C4AE3"/>
    <w:rsid w:val="006C4D26"/>
    <w:rsid w:val="006C4EAA"/>
    <w:rsid w:val="006C50CB"/>
    <w:rsid w:val="006C5B67"/>
    <w:rsid w:val="006C6E72"/>
    <w:rsid w:val="006C7068"/>
    <w:rsid w:val="006D152C"/>
    <w:rsid w:val="006D260B"/>
    <w:rsid w:val="006D2774"/>
    <w:rsid w:val="006D31C0"/>
    <w:rsid w:val="006D3401"/>
    <w:rsid w:val="006D4591"/>
    <w:rsid w:val="006D46A1"/>
    <w:rsid w:val="006D4CC6"/>
    <w:rsid w:val="006D5E0B"/>
    <w:rsid w:val="006D67AF"/>
    <w:rsid w:val="006D6F77"/>
    <w:rsid w:val="006D73F3"/>
    <w:rsid w:val="006E0AC2"/>
    <w:rsid w:val="006E1421"/>
    <w:rsid w:val="006E26E1"/>
    <w:rsid w:val="006E2761"/>
    <w:rsid w:val="006E4FBF"/>
    <w:rsid w:val="006E530E"/>
    <w:rsid w:val="006E5574"/>
    <w:rsid w:val="006E56D1"/>
    <w:rsid w:val="006E5BA8"/>
    <w:rsid w:val="006E67AA"/>
    <w:rsid w:val="006E6E22"/>
    <w:rsid w:val="006E705A"/>
    <w:rsid w:val="006E7BCD"/>
    <w:rsid w:val="006F0186"/>
    <w:rsid w:val="006F04ED"/>
    <w:rsid w:val="006F0509"/>
    <w:rsid w:val="006F0938"/>
    <w:rsid w:val="006F1E74"/>
    <w:rsid w:val="006F2355"/>
    <w:rsid w:val="006F253E"/>
    <w:rsid w:val="006F2C6F"/>
    <w:rsid w:val="006F34DC"/>
    <w:rsid w:val="006F4D2E"/>
    <w:rsid w:val="006F500B"/>
    <w:rsid w:val="006F5431"/>
    <w:rsid w:val="00700D11"/>
    <w:rsid w:val="00701943"/>
    <w:rsid w:val="007024FE"/>
    <w:rsid w:val="00702AD2"/>
    <w:rsid w:val="00703282"/>
    <w:rsid w:val="00703331"/>
    <w:rsid w:val="007037C4"/>
    <w:rsid w:val="00703CFE"/>
    <w:rsid w:val="00703F0C"/>
    <w:rsid w:val="00704066"/>
    <w:rsid w:val="00704131"/>
    <w:rsid w:val="00704AD6"/>
    <w:rsid w:val="0070642E"/>
    <w:rsid w:val="007075E8"/>
    <w:rsid w:val="0070774D"/>
    <w:rsid w:val="00710602"/>
    <w:rsid w:val="00710621"/>
    <w:rsid w:val="00711AA9"/>
    <w:rsid w:val="007124DA"/>
    <w:rsid w:val="00712A54"/>
    <w:rsid w:val="00713FE0"/>
    <w:rsid w:val="007144C8"/>
    <w:rsid w:val="007163D4"/>
    <w:rsid w:val="007167B8"/>
    <w:rsid w:val="007201CB"/>
    <w:rsid w:val="007211E0"/>
    <w:rsid w:val="00721A88"/>
    <w:rsid w:val="00722769"/>
    <w:rsid w:val="00723647"/>
    <w:rsid w:val="0072448D"/>
    <w:rsid w:val="0072469C"/>
    <w:rsid w:val="00724F21"/>
    <w:rsid w:val="00725D77"/>
    <w:rsid w:val="007266D0"/>
    <w:rsid w:val="00726C6C"/>
    <w:rsid w:val="00727D46"/>
    <w:rsid w:val="007302BA"/>
    <w:rsid w:val="00731CCF"/>
    <w:rsid w:val="00732135"/>
    <w:rsid w:val="0073225D"/>
    <w:rsid w:val="00732C83"/>
    <w:rsid w:val="00732E4E"/>
    <w:rsid w:val="00733374"/>
    <w:rsid w:val="00733BD0"/>
    <w:rsid w:val="0073478E"/>
    <w:rsid w:val="00734FD6"/>
    <w:rsid w:val="00735729"/>
    <w:rsid w:val="00735C78"/>
    <w:rsid w:val="00735F77"/>
    <w:rsid w:val="00736322"/>
    <w:rsid w:val="0073641F"/>
    <w:rsid w:val="00736ABC"/>
    <w:rsid w:val="00736F6D"/>
    <w:rsid w:val="00737192"/>
    <w:rsid w:val="007379F7"/>
    <w:rsid w:val="00737CB1"/>
    <w:rsid w:val="00737E94"/>
    <w:rsid w:val="00740183"/>
    <w:rsid w:val="007404A0"/>
    <w:rsid w:val="00743DAC"/>
    <w:rsid w:val="007445B2"/>
    <w:rsid w:val="00745384"/>
    <w:rsid w:val="00745F58"/>
    <w:rsid w:val="00746450"/>
    <w:rsid w:val="00746A8C"/>
    <w:rsid w:val="007472AB"/>
    <w:rsid w:val="00747CD8"/>
    <w:rsid w:val="00750E85"/>
    <w:rsid w:val="00750F53"/>
    <w:rsid w:val="00751295"/>
    <w:rsid w:val="0075186E"/>
    <w:rsid w:val="00751D00"/>
    <w:rsid w:val="00751F7A"/>
    <w:rsid w:val="0075312B"/>
    <w:rsid w:val="00753732"/>
    <w:rsid w:val="00753F20"/>
    <w:rsid w:val="00754B72"/>
    <w:rsid w:val="00754D49"/>
    <w:rsid w:val="0075508B"/>
    <w:rsid w:val="00755629"/>
    <w:rsid w:val="00757057"/>
    <w:rsid w:val="0075792F"/>
    <w:rsid w:val="00757A8E"/>
    <w:rsid w:val="007604C5"/>
    <w:rsid w:val="00761220"/>
    <w:rsid w:val="007613B5"/>
    <w:rsid w:val="00762878"/>
    <w:rsid w:val="00763F70"/>
    <w:rsid w:val="00764218"/>
    <w:rsid w:val="0076566A"/>
    <w:rsid w:val="00766779"/>
    <w:rsid w:val="00766808"/>
    <w:rsid w:val="007677F7"/>
    <w:rsid w:val="0077001E"/>
    <w:rsid w:val="0077115D"/>
    <w:rsid w:val="0077205E"/>
    <w:rsid w:val="007725F2"/>
    <w:rsid w:val="00772627"/>
    <w:rsid w:val="00772A3A"/>
    <w:rsid w:val="00772D23"/>
    <w:rsid w:val="0077310F"/>
    <w:rsid w:val="00773337"/>
    <w:rsid w:val="0077336B"/>
    <w:rsid w:val="0077390C"/>
    <w:rsid w:val="00773B6D"/>
    <w:rsid w:val="00775578"/>
    <w:rsid w:val="00775D00"/>
    <w:rsid w:val="00780209"/>
    <w:rsid w:val="00781038"/>
    <w:rsid w:val="007818D5"/>
    <w:rsid w:val="00781F33"/>
    <w:rsid w:val="00782756"/>
    <w:rsid w:val="007840C0"/>
    <w:rsid w:val="007842A1"/>
    <w:rsid w:val="00784574"/>
    <w:rsid w:val="0078469F"/>
    <w:rsid w:val="00784BD8"/>
    <w:rsid w:val="00785B87"/>
    <w:rsid w:val="00785C2A"/>
    <w:rsid w:val="0078716A"/>
    <w:rsid w:val="00790D47"/>
    <w:rsid w:val="007915A4"/>
    <w:rsid w:val="0079284B"/>
    <w:rsid w:val="00792D6F"/>
    <w:rsid w:val="00792F5B"/>
    <w:rsid w:val="007931BB"/>
    <w:rsid w:val="007932F7"/>
    <w:rsid w:val="00793ABB"/>
    <w:rsid w:val="00794534"/>
    <w:rsid w:val="00794725"/>
    <w:rsid w:val="007948F4"/>
    <w:rsid w:val="00795023"/>
    <w:rsid w:val="007954B2"/>
    <w:rsid w:val="00796A4E"/>
    <w:rsid w:val="007974F1"/>
    <w:rsid w:val="00797893"/>
    <w:rsid w:val="007A0C22"/>
    <w:rsid w:val="007A1A03"/>
    <w:rsid w:val="007A1AB3"/>
    <w:rsid w:val="007A1CB0"/>
    <w:rsid w:val="007A24F8"/>
    <w:rsid w:val="007A2E6F"/>
    <w:rsid w:val="007A3496"/>
    <w:rsid w:val="007A51F2"/>
    <w:rsid w:val="007A57DF"/>
    <w:rsid w:val="007A5B90"/>
    <w:rsid w:val="007A6C87"/>
    <w:rsid w:val="007A7947"/>
    <w:rsid w:val="007A7E3F"/>
    <w:rsid w:val="007B0F5E"/>
    <w:rsid w:val="007B1740"/>
    <w:rsid w:val="007B3228"/>
    <w:rsid w:val="007B371D"/>
    <w:rsid w:val="007B4317"/>
    <w:rsid w:val="007B4F6F"/>
    <w:rsid w:val="007B6014"/>
    <w:rsid w:val="007B6F99"/>
    <w:rsid w:val="007B7ACD"/>
    <w:rsid w:val="007C00AB"/>
    <w:rsid w:val="007C04F5"/>
    <w:rsid w:val="007C0852"/>
    <w:rsid w:val="007C15CF"/>
    <w:rsid w:val="007C225B"/>
    <w:rsid w:val="007C2407"/>
    <w:rsid w:val="007C29DB"/>
    <w:rsid w:val="007C2CD5"/>
    <w:rsid w:val="007C4BC9"/>
    <w:rsid w:val="007C5298"/>
    <w:rsid w:val="007C5B34"/>
    <w:rsid w:val="007C5C83"/>
    <w:rsid w:val="007C5F76"/>
    <w:rsid w:val="007C60FF"/>
    <w:rsid w:val="007D046A"/>
    <w:rsid w:val="007D0F70"/>
    <w:rsid w:val="007D15DC"/>
    <w:rsid w:val="007D18A8"/>
    <w:rsid w:val="007D3CA9"/>
    <w:rsid w:val="007D40A5"/>
    <w:rsid w:val="007D4664"/>
    <w:rsid w:val="007D6064"/>
    <w:rsid w:val="007D66D8"/>
    <w:rsid w:val="007D73FE"/>
    <w:rsid w:val="007D777C"/>
    <w:rsid w:val="007D7AE7"/>
    <w:rsid w:val="007E068F"/>
    <w:rsid w:val="007E0E68"/>
    <w:rsid w:val="007E1275"/>
    <w:rsid w:val="007E1424"/>
    <w:rsid w:val="007E1B28"/>
    <w:rsid w:val="007E253D"/>
    <w:rsid w:val="007E33CE"/>
    <w:rsid w:val="007E485B"/>
    <w:rsid w:val="007E5066"/>
    <w:rsid w:val="007E57A5"/>
    <w:rsid w:val="007E591D"/>
    <w:rsid w:val="007E59A8"/>
    <w:rsid w:val="007E5A40"/>
    <w:rsid w:val="007F07AB"/>
    <w:rsid w:val="007F1B2C"/>
    <w:rsid w:val="007F2568"/>
    <w:rsid w:val="007F2D18"/>
    <w:rsid w:val="007F4719"/>
    <w:rsid w:val="007F4D3A"/>
    <w:rsid w:val="007F4F96"/>
    <w:rsid w:val="007F63B0"/>
    <w:rsid w:val="007F67EF"/>
    <w:rsid w:val="007F6931"/>
    <w:rsid w:val="007F77D0"/>
    <w:rsid w:val="0080011F"/>
    <w:rsid w:val="00800124"/>
    <w:rsid w:val="00801520"/>
    <w:rsid w:val="0080273A"/>
    <w:rsid w:val="008027DD"/>
    <w:rsid w:val="00802B42"/>
    <w:rsid w:val="008035B4"/>
    <w:rsid w:val="008039DC"/>
    <w:rsid w:val="00803A05"/>
    <w:rsid w:val="00805EA8"/>
    <w:rsid w:val="00805FDF"/>
    <w:rsid w:val="0080619E"/>
    <w:rsid w:val="00806E29"/>
    <w:rsid w:val="008072C8"/>
    <w:rsid w:val="0080745E"/>
    <w:rsid w:val="00811CAA"/>
    <w:rsid w:val="00812164"/>
    <w:rsid w:val="008124B8"/>
    <w:rsid w:val="00815A35"/>
    <w:rsid w:val="00816202"/>
    <w:rsid w:val="00816460"/>
    <w:rsid w:val="00816D9D"/>
    <w:rsid w:val="00817D2D"/>
    <w:rsid w:val="00820E25"/>
    <w:rsid w:val="00821899"/>
    <w:rsid w:val="00821A02"/>
    <w:rsid w:val="00821D68"/>
    <w:rsid w:val="00822BF6"/>
    <w:rsid w:val="00823D1C"/>
    <w:rsid w:val="00824356"/>
    <w:rsid w:val="008243AD"/>
    <w:rsid w:val="008257B6"/>
    <w:rsid w:val="00825AC1"/>
    <w:rsid w:val="00826357"/>
    <w:rsid w:val="0082648A"/>
    <w:rsid w:val="00826C6B"/>
    <w:rsid w:val="00827662"/>
    <w:rsid w:val="00830452"/>
    <w:rsid w:val="0083082C"/>
    <w:rsid w:val="00831008"/>
    <w:rsid w:val="00831071"/>
    <w:rsid w:val="00832E1E"/>
    <w:rsid w:val="0083478B"/>
    <w:rsid w:val="00834CB6"/>
    <w:rsid w:val="008356F2"/>
    <w:rsid w:val="00836525"/>
    <w:rsid w:val="0083660C"/>
    <w:rsid w:val="00836ACE"/>
    <w:rsid w:val="00837727"/>
    <w:rsid w:val="00840260"/>
    <w:rsid w:val="008408F8"/>
    <w:rsid w:val="008415AB"/>
    <w:rsid w:val="008425A8"/>
    <w:rsid w:val="00842719"/>
    <w:rsid w:val="0084336C"/>
    <w:rsid w:val="00843650"/>
    <w:rsid w:val="0084379D"/>
    <w:rsid w:val="008439D4"/>
    <w:rsid w:val="008444E4"/>
    <w:rsid w:val="008450EA"/>
    <w:rsid w:val="0084599F"/>
    <w:rsid w:val="00846379"/>
    <w:rsid w:val="008466BB"/>
    <w:rsid w:val="00846914"/>
    <w:rsid w:val="0084787D"/>
    <w:rsid w:val="00847D0D"/>
    <w:rsid w:val="008520C8"/>
    <w:rsid w:val="00852150"/>
    <w:rsid w:val="00852718"/>
    <w:rsid w:val="00852C48"/>
    <w:rsid w:val="008536A6"/>
    <w:rsid w:val="00853F66"/>
    <w:rsid w:val="0085408D"/>
    <w:rsid w:val="0085419F"/>
    <w:rsid w:val="0085624C"/>
    <w:rsid w:val="0085631F"/>
    <w:rsid w:val="00856E82"/>
    <w:rsid w:val="00857E75"/>
    <w:rsid w:val="008605E8"/>
    <w:rsid w:val="00861104"/>
    <w:rsid w:val="008619D7"/>
    <w:rsid w:val="00861B5F"/>
    <w:rsid w:val="00861F3C"/>
    <w:rsid w:val="0086288C"/>
    <w:rsid w:val="008628F7"/>
    <w:rsid w:val="00863B52"/>
    <w:rsid w:val="00863CB1"/>
    <w:rsid w:val="00864328"/>
    <w:rsid w:val="00864AE7"/>
    <w:rsid w:val="008663DC"/>
    <w:rsid w:val="008667E1"/>
    <w:rsid w:val="00867598"/>
    <w:rsid w:val="00867623"/>
    <w:rsid w:val="008676A9"/>
    <w:rsid w:val="0086771D"/>
    <w:rsid w:val="00867A94"/>
    <w:rsid w:val="008702CB"/>
    <w:rsid w:val="00870F7C"/>
    <w:rsid w:val="0087127E"/>
    <w:rsid w:val="008717AC"/>
    <w:rsid w:val="00873E46"/>
    <w:rsid w:val="008742C8"/>
    <w:rsid w:val="008761AB"/>
    <w:rsid w:val="0087684F"/>
    <w:rsid w:val="00876EF4"/>
    <w:rsid w:val="008770D8"/>
    <w:rsid w:val="00877903"/>
    <w:rsid w:val="00880060"/>
    <w:rsid w:val="008802D1"/>
    <w:rsid w:val="00880482"/>
    <w:rsid w:val="008810F7"/>
    <w:rsid w:val="00881124"/>
    <w:rsid w:val="00881E3C"/>
    <w:rsid w:val="008838D5"/>
    <w:rsid w:val="00883911"/>
    <w:rsid w:val="00883A12"/>
    <w:rsid w:val="00883FD7"/>
    <w:rsid w:val="008846FA"/>
    <w:rsid w:val="00884EDA"/>
    <w:rsid w:val="008856A3"/>
    <w:rsid w:val="00885FDB"/>
    <w:rsid w:val="00886B3E"/>
    <w:rsid w:val="00887EC3"/>
    <w:rsid w:val="00887FAD"/>
    <w:rsid w:val="00890DAA"/>
    <w:rsid w:val="00891D32"/>
    <w:rsid w:val="00892F95"/>
    <w:rsid w:val="008930FA"/>
    <w:rsid w:val="00893267"/>
    <w:rsid w:val="008933FF"/>
    <w:rsid w:val="008942FB"/>
    <w:rsid w:val="00894980"/>
    <w:rsid w:val="00894F4B"/>
    <w:rsid w:val="00895550"/>
    <w:rsid w:val="0089620B"/>
    <w:rsid w:val="00896CC5"/>
    <w:rsid w:val="00897098"/>
    <w:rsid w:val="008976B2"/>
    <w:rsid w:val="008A01A0"/>
    <w:rsid w:val="008A30EB"/>
    <w:rsid w:val="008A3150"/>
    <w:rsid w:val="008A4652"/>
    <w:rsid w:val="008A4C5E"/>
    <w:rsid w:val="008A50E5"/>
    <w:rsid w:val="008A59B1"/>
    <w:rsid w:val="008A5BA9"/>
    <w:rsid w:val="008A635B"/>
    <w:rsid w:val="008A6D33"/>
    <w:rsid w:val="008A6DE3"/>
    <w:rsid w:val="008A7B7D"/>
    <w:rsid w:val="008B058D"/>
    <w:rsid w:val="008B0747"/>
    <w:rsid w:val="008B1D57"/>
    <w:rsid w:val="008B2248"/>
    <w:rsid w:val="008B2417"/>
    <w:rsid w:val="008B5D85"/>
    <w:rsid w:val="008B664C"/>
    <w:rsid w:val="008B7FFD"/>
    <w:rsid w:val="008C0D24"/>
    <w:rsid w:val="008C1413"/>
    <w:rsid w:val="008C1EC9"/>
    <w:rsid w:val="008C1EF2"/>
    <w:rsid w:val="008C22A5"/>
    <w:rsid w:val="008C2988"/>
    <w:rsid w:val="008C2A32"/>
    <w:rsid w:val="008C2C9A"/>
    <w:rsid w:val="008C2DDE"/>
    <w:rsid w:val="008C31BE"/>
    <w:rsid w:val="008C3274"/>
    <w:rsid w:val="008C3800"/>
    <w:rsid w:val="008C3D60"/>
    <w:rsid w:val="008C3E6A"/>
    <w:rsid w:val="008C56D4"/>
    <w:rsid w:val="008C5B48"/>
    <w:rsid w:val="008C69F0"/>
    <w:rsid w:val="008C7CA8"/>
    <w:rsid w:val="008D0DCC"/>
    <w:rsid w:val="008D1266"/>
    <w:rsid w:val="008D1F4A"/>
    <w:rsid w:val="008D2C71"/>
    <w:rsid w:val="008D2FDE"/>
    <w:rsid w:val="008D31A7"/>
    <w:rsid w:val="008D3ABE"/>
    <w:rsid w:val="008D3CAE"/>
    <w:rsid w:val="008D44B2"/>
    <w:rsid w:val="008D488C"/>
    <w:rsid w:val="008D53A5"/>
    <w:rsid w:val="008D5570"/>
    <w:rsid w:val="008D595E"/>
    <w:rsid w:val="008D5B31"/>
    <w:rsid w:val="008D5DA1"/>
    <w:rsid w:val="008D5E13"/>
    <w:rsid w:val="008D6EFE"/>
    <w:rsid w:val="008D7399"/>
    <w:rsid w:val="008E0231"/>
    <w:rsid w:val="008E030B"/>
    <w:rsid w:val="008E0B81"/>
    <w:rsid w:val="008E0BD1"/>
    <w:rsid w:val="008E0DFD"/>
    <w:rsid w:val="008E1BA2"/>
    <w:rsid w:val="008E23CD"/>
    <w:rsid w:val="008E2A06"/>
    <w:rsid w:val="008E2C74"/>
    <w:rsid w:val="008E3642"/>
    <w:rsid w:val="008E4768"/>
    <w:rsid w:val="008E53C4"/>
    <w:rsid w:val="008E6176"/>
    <w:rsid w:val="008E6846"/>
    <w:rsid w:val="008E727E"/>
    <w:rsid w:val="008E73F3"/>
    <w:rsid w:val="008E7D91"/>
    <w:rsid w:val="008E7DA0"/>
    <w:rsid w:val="008F0462"/>
    <w:rsid w:val="008F0807"/>
    <w:rsid w:val="008F0990"/>
    <w:rsid w:val="008F10D2"/>
    <w:rsid w:val="008F15CE"/>
    <w:rsid w:val="008F19D7"/>
    <w:rsid w:val="008F2293"/>
    <w:rsid w:val="008F22F2"/>
    <w:rsid w:val="008F2775"/>
    <w:rsid w:val="008F2922"/>
    <w:rsid w:val="008F298F"/>
    <w:rsid w:val="008F3492"/>
    <w:rsid w:val="008F5E9E"/>
    <w:rsid w:val="009007D2"/>
    <w:rsid w:val="0090089A"/>
    <w:rsid w:val="00901213"/>
    <w:rsid w:val="00902D08"/>
    <w:rsid w:val="00903707"/>
    <w:rsid w:val="00904248"/>
    <w:rsid w:val="00905244"/>
    <w:rsid w:val="0090531B"/>
    <w:rsid w:val="00905C46"/>
    <w:rsid w:val="00906AAA"/>
    <w:rsid w:val="009079C6"/>
    <w:rsid w:val="00910582"/>
    <w:rsid w:val="00910D29"/>
    <w:rsid w:val="0091229B"/>
    <w:rsid w:val="009124C7"/>
    <w:rsid w:val="00912A1C"/>
    <w:rsid w:val="00912C39"/>
    <w:rsid w:val="00913219"/>
    <w:rsid w:val="009136D1"/>
    <w:rsid w:val="0091496A"/>
    <w:rsid w:val="00914CA3"/>
    <w:rsid w:val="0091508F"/>
    <w:rsid w:val="00915C8A"/>
    <w:rsid w:val="0091624E"/>
    <w:rsid w:val="00916CC1"/>
    <w:rsid w:val="00917D4B"/>
    <w:rsid w:val="0092087C"/>
    <w:rsid w:val="00921542"/>
    <w:rsid w:val="00921949"/>
    <w:rsid w:val="00922009"/>
    <w:rsid w:val="00924753"/>
    <w:rsid w:val="009247AB"/>
    <w:rsid w:val="0092563E"/>
    <w:rsid w:val="009261AF"/>
    <w:rsid w:val="00927205"/>
    <w:rsid w:val="009274DD"/>
    <w:rsid w:val="009303DB"/>
    <w:rsid w:val="00931002"/>
    <w:rsid w:val="009314FA"/>
    <w:rsid w:val="00931BB5"/>
    <w:rsid w:val="009323AA"/>
    <w:rsid w:val="009325C5"/>
    <w:rsid w:val="00933E4A"/>
    <w:rsid w:val="00934C5A"/>
    <w:rsid w:val="009355C8"/>
    <w:rsid w:val="0093635F"/>
    <w:rsid w:val="009367B8"/>
    <w:rsid w:val="00937042"/>
    <w:rsid w:val="00937D20"/>
    <w:rsid w:val="00940054"/>
    <w:rsid w:val="009407EE"/>
    <w:rsid w:val="00942243"/>
    <w:rsid w:val="00942B53"/>
    <w:rsid w:val="00942CEB"/>
    <w:rsid w:val="0094323D"/>
    <w:rsid w:val="00945585"/>
    <w:rsid w:val="00946854"/>
    <w:rsid w:val="00946A7C"/>
    <w:rsid w:val="009478EB"/>
    <w:rsid w:val="00947DE9"/>
    <w:rsid w:val="009500CD"/>
    <w:rsid w:val="00950436"/>
    <w:rsid w:val="00950504"/>
    <w:rsid w:val="00952F7E"/>
    <w:rsid w:val="0095443B"/>
    <w:rsid w:val="0095453F"/>
    <w:rsid w:val="00954FAA"/>
    <w:rsid w:val="00955B3D"/>
    <w:rsid w:val="00955C75"/>
    <w:rsid w:val="00955D6A"/>
    <w:rsid w:val="009563E9"/>
    <w:rsid w:val="00956981"/>
    <w:rsid w:val="009575F5"/>
    <w:rsid w:val="00957FA9"/>
    <w:rsid w:val="00960514"/>
    <w:rsid w:val="00960936"/>
    <w:rsid w:val="00960B7D"/>
    <w:rsid w:val="00961486"/>
    <w:rsid w:val="0096181B"/>
    <w:rsid w:val="00961872"/>
    <w:rsid w:val="00961DC4"/>
    <w:rsid w:val="0096269F"/>
    <w:rsid w:val="00963B8B"/>
    <w:rsid w:val="00964279"/>
    <w:rsid w:val="00965407"/>
    <w:rsid w:val="00965FE2"/>
    <w:rsid w:val="00966064"/>
    <w:rsid w:val="00966C9E"/>
    <w:rsid w:val="00967C0B"/>
    <w:rsid w:val="00967EB2"/>
    <w:rsid w:val="00970195"/>
    <w:rsid w:val="00970449"/>
    <w:rsid w:val="009708D5"/>
    <w:rsid w:val="0097095F"/>
    <w:rsid w:val="00970BBF"/>
    <w:rsid w:val="00970FEA"/>
    <w:rsid w:val="009723D7"/>
    <w:rsid w:val="00972AD6"/>
    <w:rsid w:val="00973517"/>
    <w:rsid w:val="00974165"/>
    <w:rsid w:val="00974B37"/>
    <w:rsid w:val="00974B8A"/>
    <w:rsid w:val="0097536A"/>
    <w:rsid w:val="009759EF"/>
    <w:rsid w:val="00975C96"/>
    <w:rsid w:val="00976EF8"/>
    <w:rsid w:val="00977278"/>
    <w:rsid w:val="009779B0"/>
    <w:rsid w:val="00977B09"/>
    <w:rsid w:val="0098007E"/>
    <w:rsid w:val="0098028A"/>
    <w:rsid w:val="009808FE"/>
    <w:rsid w:val="00980DAB"/>
    <w:rsid w:val="009843D6"/>
    <w:rsid w:val="009845D7"/>
    <w:rsid w:val="00984D23"/>
    <w:rsid w:val="0098560E"/>
    <w:rsid w:val="00986CFD"/>
    <w:rsid w:val="0099022A"/>
    <w:rsid w:val="009914FD"/>
    <w:rsid w:val="009921CB"/>
    <w:rsid w:val="00993A6C"/>
    <w:rsid w:val="009946BB"/>
    <w:rsid w:val="00995C77"/>
    <w:rsid w:val="009969CA"/>
    <w:rsid w:val="00996C4F"/>
    <w:rsid w:val="009A06A0"/>
    <w:rsid w:val="009A1684"/>
    <w:rsid w:val="009A2F76"/>
    <w:rsid w:val="009A52F6"/>
    <w:rsid w:val="009A5E32"/>
    <w:rsid w:val="009A6369"/>
    <w:rsid w:val="009A681B"/>
    <w:rsid w:val="009A6AB2"/>
    <w:rsid w:val="009A6F48"/>
    <w:rsid w:val="009A7656"/>
    <w:rsid w:val="009B0345"/>
    <w:rsid w:val="009B2E86"/>
    <w:rsid w:val="009B3979"/>
    <w:rsid w:val="009B49EF"/>
    <w:rsid w:val="009B4A3C"/>
    <w:rsid w:val="009B4EF8"/>
    <w:rsid w:val="009B50EB"/>
    <w:rsid w:val="009B55F0"/>
    <w:rsid w:val="009B6AF6"/>
    <w:rsid w:val="009B6B2A"/>
    <w:rsid w:val="009B74AF"/>
    <w:rsid w:val="009B7E52"/>
    <w:rsid w:val="009C03B0"/>
    <w:rsid w:val="009C0435"/>
    <w:rsid w:val="009C149E"/>
    <w:rsid w:val="009C2247"/>
    <w:rsid w:val="009C247B"/>
    <w:rsid w:val="009C2958"/>
    <w:rsid w:val="009C4EEF"/>
    <w:rsid w:val="009C50CE"/>
    <w:rsid w:val="009C52E6"/>
    <w:rsid w:val="009C6B91"/>
    <w:rsid w:val="009C6CB3"/>
    <w:rsid w:val="009C6DA7"/>
    <w:rsid w:val="009C7A5C"/>
    <w:rsid w:val="009C7BAE"/>
    <w:rsid w:val="009D023C"/>
    <w:rsid w:val="009D1CC8"/>
    <w:rsid w:val="009D1EAA"/>
    <w:rsid w:val="009D1FBA"/>
    <w:rsid w:val="009D2155"/>
    <w:rsid w:val="009D3136"/>
    <w:rsid w:val="009D3537"/>
    <w:rsid w:val="009D367B"/>
    <w:rsid w:val="009D37C3"/>
    <w:rsid w:val="009D3BB5"/>
    <w:rsid w:val="009D4533"/>
    <w:rsid w:val="009D5388"/>
    <w:rsid w:val="009D55B4"/>
    <w:rsid w:val="009D60E6"/>
    <w:rsid w:val="009D655B"/>
    <w:rsid w:val="009D6601"/>
    <w:rsid w:val="009D6DB9"/>
    <w:rsid w:val="009D70DC"/>
    <w:rsid w:val="009D7779"/>
    <w:rsid w:val="009E0351"/>
    <w:rsid w:val="009E0913"/>
    <w:rsid w:val="009E1426"/>
    <w:rsid w:val="009E1BFD"/>
    <w:rsid w:val="009E1E16"/>
    <w:rsid w:val="009E3B4E"/>
    <w:rsid w:val="009E3BA8"/>
    <w:rsid w:val="009E3ED5"/>
    <w:rsid w:val="009E4376"/>
    <w:rsid w:val="009E5552"/>
    <w:rsid w:val="009E5C87"/>
    <w:rsid w:val="009E60DA"/>
    <w:rsid w:val="009E6521"/>
    <w:rsid w:val="009E712E"/>
    <w:rsid w:val="009E7673"/>
    <w:rsid w:val="009E777D"/>
    <w:rsid w:val="009E7C72"/>
    <w:rsid w:val="009F0144"/>
    <w:rsid w:val="009F169A"/>
    <w:rsid w:val="009F16A0"/>
    <w:rsid w:val="009F214F"/>
    <w:rsid w:val="009F22C0"/>
    <w:rsid w:val="009F24F0"/>
    <w:rsid w:val="009F25EA"/>
    <w:rsid w:val="009F2D3C"/>
    <w:rsid w:val="009F2F68"/>
    <w:rsid w:val="009F3450"/>
    <w:rsid w:val="009F40D6"/>
    <w:rsid w:val="009F50D0"/>
    <w:rsid w:val="009F5B0A"/>
    <w:rsid w:val="009F5D28"/>
    <w:rsid w:val="009F63D7"/>
    <w:rsid w:val="009F6430"/>
    <w:rsid w:val="009F68C7"/>
    <w:rsid w:val="009F6AE0"/>
    <w:rsid w:val="009F72AC"/>
    <w:rsid w:val="009F73B9"/>
    <w:rsid w:val="009F76D4"/>
    <w:rsid w:val="009F7E4A"/>
    <w:rsid w:val="00A00805"/>
    <w:rsid w:val="00A00F4C"/>
    <w:rsid w:val="00A01927"/>
    <w:rsid w:val="00A01EA4"/>
    <w:rsid w:val="00A0215F"/>
    <w:rsid w:val="00A0256A"/>
    <w:rsid w:val="00A0281F"/>
    <w:rsid w:val="00A02BD8"/>
    <w:rsid w:val="00A03E4F"/>
    <w:rsid w:val="00A0451E"/>
    <w:rsid w:val="00A06209"/>
    <w:rsid w:val="00A07022"/>
    <w:rsid w:val="00A11235"/>
    <w:rsid w:val="00A11589"/>
    <w:rsid w:val="00A11C56"/>
    <w:rsid w:val="00A125F9"/>
    <w:rsid w:val="00A12C0D"/>
    <w:rsid w:val="00A1328E"/>
    <w:rsid w:val="00A135C8"/>
    <w:rsid w:val="00A14542"/>
    <w:rsid w:val="00A149F0"/>
    <w:rsid w:val="00A14EEE"/>
    <w:rsid w:val="00A15864"/>
    <w:rsid w:val="00A15876"/>
    <w:rsid w:val="00A1593D"/>
    <w:rsid w:val="00A15D95"/>
    <w:rsid w:val="00A15D98"/>
    <w:rsid w:val="00A15DA8"/>
    <w:rsid w:val="00A16483"/>
    <w:rsid w:val="00A17853"/>
    <w:rsid w:val="00A178C7"/>
    <w:rsid w:val="00A17A5C"/>
    <w:rsid w:val="00A20C57"/>
    <w:rsid w:val="00A20E25"/>
    <w:rsid w:val="00A21BA6"/>
    <w:rsid w:val="00A21E7F"/>
    <w:rsid w:val="00A237E0"/>
    <w:rsid w:val="00A237FA"/>
    <w:rsid w:val="00A24C36"/>
    <w:rsid w:val="00A2594F"/>
    <w:rsid w:val="00A26B77"/>
    <w:rsid w:val="00A2740A"/>
    <w:rsid w:val="00A31E0F"/>
    <w:rsid w:val="00A3220E"/>
    <w:rsid w:val="00A32E41"/>
    <w:rsid w:val="00A33B6A"/>
    <w:rsid w:val="00A33E64"/>
    <w:rsid w:val="00A350A5"/>
    <w:rsid w:val="00A351AF"/>
    <w:rsid w:val="00A35305"/>
    <w:rsid w:val="00A356F3"/>
    <w:rsid w:val="00A359A2"/>
    <w:rsid w:val="00A37351"/>
    <w:rsid w:val="00A37652"/>
    <w:rsid w:val="00A37994"/>
    <w:rsid w:val="00A408CF"/>
    <w:rsid w:val="00A40958"/>
    <w:rsid w:val="00A41146"/>
    <w:rsid w:val="00A4164B"/>
    <w:rsid w:val="00A41ACD"/>
    <w:rsid w:val="00A41F2E"/>
    <w:rsid w:val="00A420D0"/>
    <w:rsid w:val="00A42665"/>
    <w:rsid w:val="00A42BEB"/>
    <w:rsid w:val="00A42FCB"/>
    <w:rsid w:val="00A432AD"/>
    <w:rsid w:val="00A43CDF"/>
    <w:rsid w:val="00A45001"/>
    <w:rsid w:val="00A45143"/>
    <w:rsid w:val="00A45756"/>
    <w:rsid w:val="00A45C4A"/>
    <w:rsid w:val="00A51104"/>
    <w:rsid w:val="00A51148"/>
    <w:rsid w:val="00A513C5"/>
    <w:rsid w:val="00A51EAC"/>
    <w:rsid w:val="00A520BD"/>
    <w:rsid w:val="00A52945"/>
    <w:rsid w:val="00A52AA5"/>
    <w:rsid w:val="00A53F15"/>
    <w:rsid w:val="00A544E7"/>
    <w:rsid w:val="00A547AC"/>
    <w:rsid w:val="00A54E08"/>
    <w:rsid w:val="00A55BAC"/>
    <w:rsid w:val="00A56536"/>
    <w:rsid w:val="00A56A18"/>
    <w:rsid w:val="00A56DAC"/>
    <w:rsid w:val="00A5783C"/>
    <w:rsid w:val="00A57854"/>
    <w:rsid w:val="00A57977"/>
    <w:rsid w:val="00A5798A"/>
    <w:rsid w:val="00A57DF3"/>
    <w:rsid w:val="00A57E60"/>
    <w:rsid w:val="00A6003B"/>
    <w:rsid w:val="00A60767"/>
    <w:rsid w:val="00A61489"/>
    <w:rsid w:val="00A61741"/>
    <w:rsid w:val="00A6210B"/>
    <w:rsid w:val="00A62EDF"/>
    <w:rsid w:val="00A63064"/>
    <w:rsid w:val="00A64850"/>
    <w:rsid w:val="00A64F76"/>
    <w:rsid w:val="00A64FD8"/>
    <w:rsid w:val="00A6508F"/>
    <w:rsid w:val="00A652F6"/>
    <w:rsid w:val="00A65640"/>
    <w:rsid w:val="00A6600C"/>
    <w:rsid w:val="00A66E9D"/>
    <w:rsid w:val="00A67174"/>
    <w:rsid w:val="00A70A63"/>
    <w:rsid w:val="00A70B70"/>
    <w:rsid w:val="00A70F7A"/>
    <w:rsid w:val="00A716DE"/>
    <w:rsid w:val="00A73EC7"/>
    <w:rsid w:val="00A74451"/>
    <w:rsid w:val="00A75E68"/>
    <w:rsid w:val="00A76512"/>
    <w:rsid w:val="00A76840"/>
    <w:rsid w:val="00A768DE"/>
    <w:rsid w:val="00A76C37"/>
    <w:rsid w:val="00A776D6"/>
    <w:rsid w:val="00A77C0F"/>
    <w:rsid w:val="00A80963"/>
    <w:rsid w:val="00A80BB2"/>
    <w:rsid w:val="00A83530"/>
    <w:rsid w:val="00A83643"/>
    <w:rsid w:val="00A838CE"/>
    <w:rsid w:val="00A83D48"/>
    <w:rsid w:val="00A840FC"/>
    <w:rsid w:val="00A8416A"/>
    <w:rsid w:val="00A84C8A"/>
    <w:rsid w:val="00A84F57"/>
    <w:rsid w:val="00A85322"/>
    <w:rsid w:val="00A8556D"/>
    <w:rsid w:val="00A865A3"/>
    <w:rsid w:val="00A87780"/>
    <w:rsid w:val="00A912E8"/>
    <w:rsid w:val="00A92270"/>
    <w:rsid w:val="00A92C1E"/>
    <w:rsid w:val="00A92CAB"/>
    <w:rsid w:val="00A935DB"/>
    <w:rsid w:val="00A93D39"/>
    <w:rsid w:val="00A94889"/>
    <w:rsid w:val="00A9494F"/>
    <w:rsid w:val="00A94D62"/>
    <w:rsid w:val="00A94F79"/>
    <w:rsid w:val="00A95168"/>
    <w:rsid w:val="00A9582C"/>
    <w:rsid w:val="00A96B98"/>
    <w:rsid w:val="00A96CA7"/>
    <w:rsid w:val="00A96E73"/>
    <w:rsid w:val="00A96EEE"/>
    <w:rsid w:val="00A97709"/>
    <w:rsid w:val="00AA03C9"/>
    <w:rsid w:val="00AA0609"/>
    <w:rsid w:val="00AA0F5E"/>
    <w:rsid w:val="00AA1A0F"/>
    <w:rsid w:val="00AA3018"/>
    <w:rsid w:val="00AA47AE"/>
    <w:rsid w:val="00AA4B24"/>
    <w:rsid w:val="00AA4BE2"/>
    <w:rsid w:val="00AA4C16"/>
    <w:rsid w:val="00AA5156"/>
    <w:rsid w:val="00AA5245"/>
    <w:rsid w:val="00AA5802"/>
    <w:rsid w:val="00AA5F4D"/>
    <w:rsid w:val="00AA6DDA"/>
    <w:rsid w:val="00AA7103"/>
    <w:rsid w:val="00AA71A1"/>
    <w:rsid w:val="00AA7E37"/>
    <w:rsid w:val="00AB0898"/>
    <w:rsid w:val="00AB1459"/>
    <w:rsid w:val="00AB1659"/>
    <w:rsid w:val="00AB1F72"/>
    <w:rsid w:val="00AB28AF"/>
    <w:rsid w:val="00AB35B6"/>
    <w:rsid w:val="00AB39EB"/>
    <w:rsid w:val="00AB3ADD"/>
    <w:rsid w:val="00AB46E9"/>
    <w:rsid w:val="00AB56AD"/>
    <w:rsid w:val="00AB5CD6"/>
    <w:rsid w:val="00AB618D"/>
    <w:rsid w:val="00AB68FB"/>
    <w:rsid w:val="00AB69D2"/>
    <w:rsid w:val="00AB6B99"/>
    <w:rsid w:val="00AC078E"/>
    <w:rsid w:val="00AC0B2E"/>
    <w:rsid w:val="00AC12C0"/>
    <w:rsid w:val="00AC1B4A"/>
    <w:rsid w:val="00AC397C"/>
    <w:rsid w:val="00AC5A80"/>
    <w:rsid w:val="00AC5F09"/>
    <w:rsid w:val="00AC6ECC"/>
    <w:rsid w:val="00AC6F67"/>
    <w:rsid w:val="00AC7246"/>
    <w:rsid w:val="00AC7C2F"/>
    <w:rsid w:val="00AC7EDA"/>
    <w:rsid w:val="00AD08E6"/>
    <w:rsid w:val="00AD13F2"/>
    <w:rsid w:val="00AD1951"/>
    <w:rsid w:val="00AD2C4E"/>
    <w:rsid w:val="00AD3774"/>
    <w:rsid w:val="00AD38AC"/>
    <w:rsid w:val="00AD3E60"/>
    <w:rsid w:val="00AD4505"/>
    <w:rsid w:val="00AD4E40"/>
    <w:rsid w:val="00AD526B"/>
    <w:rsid w:val="00AD53AA"/>
    <w:rsid w:val="00AD57E2"/>
    <w:rsid w:val="00AD5E9C"/>
    <w:rsid w:val="00AD6A98"/>
    <w:rsid w:val="00AD6AFF"/>
    <w:rsid w:val="00AD70F1"/>
    <w:rsid w:val="00AD77C4"/>
    <w:rsid w:val="00AD7A1F"/>
    <w:rsid w:val="00AE003B"/>
    <w:rsid w:val="00AE0337"/>
    <w:rsid w:val="00AE0872"/>
    <w:rsid w:val="00AE1BF6"/>
    <w:rsid w:val="00AE2277"/>
    <w:rsid w:val="00AE23E3"/>
    <w:rsid w:val="00AE264B"/>
    <w:rsid w:val="00AE2C8B"/>
    <w:rsid w:val="00AE3A2C"/>
    <w:rsid w:val="00AE458A"/>
    <w:rsid w:val="00AE496F"/>
    <w:rsid w:val="00AE5B7E"/>
    <w:rsid w:val="00AE7BD5"/>
    <w:rsid w:val="00AE7C4F"/>
    <w:rsid w:val="00AF059E"/>
    <w:rsid w:val="00AF075A"/>
    <w:rsid w:val="00AF09F1"/>
    <w:rsid w:val="00AF0A44"/>
    <w:rsid w:val="00AF0FE9"/>
    <w:rsid w:val="00AF188D"/>
    <w:rsid w:val="00AF274B"/>
    <w:rsid w:val="00AF362E"/>
    <w:rsid w:val="00AF363A"/>
    <w:rsid w:val="00AF365D"/>
    <w:rsid w:val="00AF4181"/>
    <w:rsid w:val="00AF6304"/>
    <w:rsid w:val="00AF7683"/>
    <w:rsid w:val="00AF78CF"/>
    <w:rsid w:val="00AF7A73"/>
    <w:rsid w:val="00B0049B"/>
    <w:rsid w:val="00B00668"/>
    <w:rsid w:val="00B00AA9"/>
    <w:rsid w:val="00B00D5B"/>
    <w:rsid w:val="00B0262E"/>
    <w:rsid w:val="00B0276A"/>
    <w:rsid w:val="00B0325E"/>
    <w:rsid w:val="00B0581B"/>
    <w:rsid w:val="00B06265"/>
    <w:rsid w:val="00B10D82"/>
    <w:rsid w:val="00B1179F"/>
    <w:rsid w:val="00B11A14"/>
    <w:rsid w:val="00B12683"/>
    <w:rsid w:val="00B14297"/>
    <w:rsid w:val="00B14B28"/>
    <w:rsid w:val="00B15013"/>
    <w:rsid w:val="00B15E83"/>
    <w:rsid w:val="00B168A1"/>
    <w:rsid w:val="00B16B18"/>
    <w:rsid w:val="00B1701E"/>
    <w:rsid w:val="00B171B8"/>
    <w:rsid w:val="00B20778"/>
    <w:rsid w:val="00B213FD"/>
    <w:rsid w:val="00B234BB"/>
    <w:rsid w:val="00B23BF7"/>
    <w:rsid w:val="00B24423"/>
    <w:rsid w:val="00B249C7"/>
    <w:rsid w:val="00B25687"/>
    <w:rsid w:val="00B27BCF"/>
    <w:rsid w:val="00B27C8A"/>
    <w:rsid w:val="00B30E45"/>
    <w:rsid w:val="00B313C7"/>
    <w:rsid w:val="00B31404"/>
    <w:rsid w:val="00B316F7"/>
    <w:rsid w:val="00B31969"/>
    <w:rsid w:val="00B330D9"/>
    <w:rsid w:val="00B339B5"/>
    <w:rsid w:val="00B33A14"/>
    <w:rsid w:val="00B33B46"/>
    <w:rsid w:val="00B3449D"/>
    <w:rsid w:val="00B34F58"/>
    <w:rsid w:val="00B359AC"/>
    <w:rsid w:val="00B363D9"/>
    <w:rsid w:val="00B36B67"/>
    <w:rsid w:val="00B36DBD"/>
    <w:rsid w:val="00B37F0A"/>
    <w:rsid w:val="00B37FE7"/>
    <w:rsid w:val="00B404B4"/>
    <w:rsid w:val="00B408A7"/>
    <w:rsid w:val="00B408C4"/>
    <w:rsid w:val="00B413E8"/>
    <w:rsid w:val="00B41F7F"/>
    <w:rsid w:val="00B427BF"/>
    <w:rsid w:val="00B42C5C"/>
    <w:rsid w:val="00B43532"/>
    <w:rsid w:val="00B43686"/>
    <w:rsid w:val="00B43F55"/>
    <w:rsid w:val="00B44970"/>
    <w:rsid w:val="00B46439"/>
    <w:rsid w:val="00B46604"/>
    <w:rsid w:val="00B47B38"/>
    <w:rsid w:val="00B504E1"/>
    <w:rsid w:val="00B509BC"/>
    <w:rsid w:val="00B510F0"/>
    <w:rsid w:val="00B5270F"/>
    <w:rsid w:val="00B547E6"/>
    <w:rsid w:val="00B54D3B"/>
    <w:rsid w:val="00B54F64"/>
    <w:rsid w:val="00B55256"/>
    <w:rsid w:val="00B553E3"/>
    <w:rsid w:val="00B55490"/>
    <w:rsid w:val="00B557D5"/>
    <w:rsid w:val="00B56C0C"/>
    <w:rsid w:val="00B56DA4"/>
    <w:rsid w:val="00B57736"/>
    <w:rsid w:val="00B62AC3"/>
    <w:rsid w:val="00B62C08"/>
    <w:rsid w:val="00B62CBE"/>
    <w:rsid w:val="00B62D1D"/>
    <w:rsid w:val="00B637E9"/>
    <w:rsid w:val="00B63BFF"/>
    <w:rsid w:val="00B64213"/>
    <w:rsid w:val="00B64256"/>
    <w:rsid w:val="00B64705"/>
    <w:rsid w:val="00B64F33"/>
    <w:rsid w:val="00B655D5"/>
    <w:rsid w:val="00B65C37"/>
    <w:rsid w:val="00B66C1A"/>
    <w:rsid w:val="00B67154"/>
    <w:rsid w:val="00B6721D"/>
    <w:rsid w:val="00B67644"/>
    <w:rsid w:val="00B67FC1"/>
    <w:rsid w:val="00B70004"/>
    <w:rsid w:val="00B705BC"/>
    <w:rsid w:val="00B7074A"/>
    <w:rsid w:val="00B71343"/>
    <w:rsid w:val="00B7220F"/>
    <w:rsid w:val="00B7480B"/>
    <w:rsid w:val="00B74904"/>
    <w:rsid w:val="00B74C50"/>
    <w:rsid w:val="00B7508D"/>
    <w:rsid w:val="00B75408"/>
    <w:rsid w:val="00B806C7"/>
    <w:rsid w:val="00B80965"/>
    <w:rsid w:val="00B80B35"/>
    <w:rsid w:val="00B81BC7"/>
    <w:rsid w:val="00B82594"/>
    <w:rsid w:val="00B8284E"/>
    <w:rsid w:val="00B82871"/>
    <w:rsid w:val="00B83203"/>
    <w:rsid w:val="00B83FD0"/>
    <w:rsid w:val="00B844D6"/>
    <w:rsid w:val="00B848E7"/>
    <w:rsid w:val="00B85057"/>
    <w:rsid w:val="00B85361"/>
    <w:rsid w:val="00B861FB"/>
    <w:rsid w:val="00B86544"/>
    <w:rsid w:val="00B86687"/>
    <w:rsid w:val="00B86D5B"/>
    <w:rsid w:val="00B86E13"/>
    <w:rsid w:val="00B87494"/>
    <w:rsid w:val="00B87730"/>
    <w:rsid w:val="00B87788"/>
    <w:rsid w:val="00B87BE1"/>
    <w:rsid w:val="00B87CED"/>
    <w:rsid w:val="00B90155"/>
    <w:rsid w:val="00B9087F"/>
    <w:rsid w:val="00B9349D"/>
    <w:rsid w:val="00B93975"/>
    <w:rsid w:val="00B94183"/>
    <w:rsid w:val="00B941F4"/>
    <w:rsid w:val="00B9476E"/>
    <w:rsid w:val="00B94B04"/>
    <w:rsid w:val="00B954DD"/>
    <w:rsid w:val="00B95B90"/>
    <w:rsid w:val="00B95CFA"/>
    <w:rsid w:val="00B95F26"/>
    <w:rsid w:val="00B96ABB"/>
    <w:rsid w:val="00B9705D"/>
    <w:rsid w:val="00B97D59"/>
    <w:rsid w:val="00BA03D4"/>
    <w:rsid w:val="00BA09AB"/>
    <w:rsid w:val="00BA0A2C"/>
    <w:rsid w:val="00BA0BAA"/>
    <w:rsid w:val="00BA0F4E"/>
    <w:rsid w:val="00BA3247"/>
    <w:rsid w:val="00BA4473"/>
    <w:rsid w:val="00BA5473"/>
    <w:rsid w:val="00BA5850"/>
    <w:rsid w:val="00BA6826"/>
    <w:rsid w:val="00BA7F37"/>
    <w:rsid w:val="00BB0801"/>
    <w:rsid w:val="00BB0A19"/>
    <w:rsid w:val="00BB0BB8"/>
    <w:rsid w:val="00BB1779"/>
    <w:rsid w:val="00BB19E7"/>
    <w:rsid w:val="00BB2093"/>
    <w:rsid w:val="00BB2880"/>
    <w:rsid w:val="00BB2FC7"/>
    <w:rsid w:val="00BB30E5"/>
    <w:rsid w:val="00BB3679"/>
    <w:rsid w:val="00BB409E"/>
    <w:rsid w:val="00BB47E4"/>
    <w:rsid w:val="00BB5FA2"/>
    <w:rsid w:val="00BB602D"/>
    <w:rsid w:val="00BB67C6"/>
    <w:rsid w:val="00BB6809"/>
    <w:rsid w:val="00BB7348"/>
    <w:rsid w:val="00BB7612"/>
    <w:rsid w:val="00BB76FE"/>
    <w:rsid w:val="00BB7951"/>
    <w:rsid w:val="00BB7E7C"/>
    <w:rsid w:val="00BC02A8"/>
    <w:rsid w:val="00BC101B"/>
    <w:rsid w:val="00BC260C"/>
    <w:rsid w:val="00BC2631"/>
    <w:rsid w:val="00BC4356"/>
    <w:rsid w:val="00BC5974"/>
    <w:rsid w:val="00BC7451"/>
    <w:rsid w:val="00BC7904"/>
    <w:rsid w:val="00BC799D"/>
    <w:rsid w:val="00BC79C4"/>
    <w:rsid w:val="00BD0A11"/>
    <w:rsid w:val="00BD171C"/>
    <w:rsid w:val="00BD29E5"/>
    <w:rsid w:val="00BD2FCA"/>
    <w:rsid w:val="00BD3D5A"/>
    <w:rsid w:val="00BD4EE3"/>
    <w:rsid w:val="00BD53E7"/>
    <w:rsid w:val="00BD5595"/>
    <w:rsid w:val="00BD5E3D"/>
    <w:rsid w:val="00BD63CE"/>
    <w:rsid w:val="00BE10B9"/>
    <w:rsid w:val="00BE1477"/>
    <w:rsid w:val="00BE156E"/>
    <w:rsid w:val="00BE18D6"/>
    <w:rsid w:val="00BE1DFA"/>
    <w:rsid w:val="00BE2065"/>
    <w:rsid w:val="00BE2AF5"/>
    <w:rsid w:val="00BE393F"/>
    <w:rsid w:val="00BE41E6"/>
    <w:rsid w:val="00BE4398"/>
    <w:rsid w:val="00BE4EF6"/>
    <w:rsid w:val="00BE5809"/>
    <w:rsid w:val="00BE650D"/>
    <w:rsid w:val="00BE6AE9"/>
    <w:rsid w:val="00BE6F88"/>
    <w:rsid w:val="00BE7117"/>
    <w:rsid w:val="00BE7244"/>
    <w:rsid w:val="00BE7FFC"/>
    <w:rsid w:val="00BF01CB"/>
    <w:rsid w:val="00BF02CC"/>
    <w:rsid w:val="00BF0E02"/>
    <w:rsid w:val="00BF1592"/>
    <w:rsid w:val="00BF31FD"/>
    <w:rsid w:val="00BF3748"/>
    <w:rsid w:val="00BF382D"/>
    <w:rsid w:val="00BF3C7C"/>
    <w:rsid w:val="00BF427A"/>
    <w:rsid w:val="00BF4BFF"/>
    <w:rsid w:val="00BF4D0B"/>
    <w:rsid w:val="00BF5275"/>
    <w:rsid w:val="00BF5CF0"/>
    <w:rsid w:val="00BF6775"/>
    <w:rsid w:val="00BF6B21"/>
    <w:rsid w:val="00C00F3F"/>
    <w:rsid w:val="00C01651"/>
    <w:rsid w:val="00C0196A"/>
    <w:rsid w:val="00C01EAC"/>
    <w:rsid w:val="00C035F6"/>
    <w:rsid w:val="00C038D0"/>
    <w:rsid w:val="00C03A84"/>
    <w:rsid w:val="00C04A84"/>
    <w:rsid w:val="00C05142"/>
    <w:rsid w:val="00C05986"/>
    <w:rsid w:val="00C05B1A"/>
    <w:rsid w:val="00C065A5"/>
    <w:rsid w:val="00C104E6"/>
    <w:rsid w:val="00C143BF"/>
    <w:rsid w:val="00C14D01"/>
    <w:rsid w:val="00C14F22"/>
    <w:rsid w:val="00C152E0"/>
    <w:rsid w:val="00C156F6"/>
    <w:rsid w:val="00C15AA1"/>
    <w:rsid w:val="00C16247"/>
    <w:rsid w:val="00C16D9F"/>
    <w:rsid w:val="00C16F91"/>
    <w:rsid w:val="00C17602"/>
    <w:rsid w:val="00C2020C"/>
    <w:rsid w:val="00C20D81"/>
    <w:rsid w:val="00C20F98"/>
    <w:rsid w:val="00C22AD4"/>
    <w:rsid w:val="00C23DB2"/>
    <w:rsid w:val="00C243B3"/>
    <w:rsid w:val="00C24BCD"/>
    <w:rsid w:val="00C269CE"/>
    <w:rsid w:val="00C27CFB"/>
    <w:rsid w:val="00C3069A"/>
    <w:rsid w:val="00C30AA8"/>
    <w:rsid w:val="00C31C39"/>
    <w:rsid w:val="00C336A6"/>
    <w:rsid w:val="00C35C3F"/>
    <w:rsid w:val="00C36B3C"/>
    <w:rsid w:val="00C40310"/>
    <w:rsid w:val="00C405E8"/>
    <w:rsid w:val="00C40CB7"/>
    <w:rsid w:val="00C41056"/>
    <w:rsid w:val="00C41AC5"/>
    <w:rsid w:val="00C41C30"/>
    <w:rsid w:val="00C41DD7"/>
    <w:rsid w:val="00C423F3"/>
    <w:rsid w:val="00C42BCA"/>
    <w:rsid w:val="00C42C14"/>
    <w:rsid w:val="00C4312B"/>
    <w:rsid w:val="00C43202"/>
    <w:rsid w:val="00C43229"/>
    <w:rsid w:val="00C4474B"/>
    <w:rsid w:val="00C45302"/>
    <w:rsid w:val="00C45877"/>
    <w:rsid w:val="00C46572"/>
    <w:rsid w:val="00C46A65"/>
    <w:rsid w:val="00C46ED3"/>
    <w:rsid w:val="00C4707D"/>
    <w:rsid w:val="00C50F10"/>
    <w:rsid w:val="00C50F54"/>
    <w:rsid w:val="00C5148D"/>
    <w:rsid w:val="00C51883"/>
    <w:rsid w:val="00C5279D"/>
    <w:rsid w:val="00C52DC1"/>
    <w:rsid w:val="00C53078"/>
    <w:rsid w:val="00C533F4"/>
    <w:rsid w:val="00C54978"/>
    <w:rsid w:val="00C54E4F"/>
    <w:rsid w:val="00C558E9"/>
    <w:rsid w:val="00C5738C"/>
    <w:rsid w:val="00C575E9"/>
    <w:rsid w:val="00C5798E"/>
    <w:rsid w:val="00C57D7D"/>
    <w:rsid w:val="00C57DEE"/>
    <w:rsid w:val="00C57F1E"/>
    <w:rsid w:val="00C615A5"/>
    <w:rsid w:val="00C615F4"/>
    <w:rsid w:val="00C61940"/>
    <w:rsid w:val="00C61BD9"/>
    <w:rsid w:val="00C61C21"/>
    <w:rsid w:val="00C61EEE"/>
    <w:rsid w:val="00C622F5"/>
    <w:rsid w:val="00C628E2"/>
    <w:rsid w:val="00C63365"/>
    <w:rsid w:val="00C637D1"/>
    <w:rsid w:val="00C63851"/>
    <w:rsid w:val="00C64730"/>
    <w:rsid w:val="00C64E73"/>
    <w:rsid w:val="00C65C2D"/>
    <w:rsid w:val="00C7088B"/>
    <w:rsid w:val="00C710BF"/>
    <w:rsid w:val="00C71722"/>
    <w:rsid w:val="00C71BF0"/>
    <w:rsid w:val="00C734AE"/>
    <w:rsid w:val="00C73752"/>
    <w:rsid w:val="00C747F3"/>
    <w:rsid w:val="00C74F72"/>
    <w:rsid w:val="00C75A12"/>
    <w:rsid w:val="00C7692C"/>
    <w:rsid w:val="00C76A80"/>
    <w:rsid w:val="00C76E25"/>
    <w:rsid w:val="00C80069"/>
    <w:rsid w:val="00C80647"/>
    <w:rsid w:val="00C81CCF"/>
    <w:rsid w:val="00C81CD4"/>
    <w:rsid w:val="00C824B6"/>
    <w:rsid w:val="00C82A44"/>
    <w:rsid w:val="00C836B2"/>
    <w:rsid w:val="00C83C06"/>
    <w:rsid w:val="00C83CF6"/>
    <w:rsid w:val="00C8548B"/>
    <w:rsid w:val="00C8702C"/>
    <w:rsid w:val="00C878A2"/>
    <w:rsid w:val="00C878C2"/>
    <w:rsid w:val="00C87DEA"/>
    <w:rsid w:val="00C90433"/>
    <w:rsid w:val="00C90603"/>
    <w:rsid w:val="00C90989"/>
    <w:rsid w:val="00C91117"/>
    <w:rsid w:val="00C91E7E"/>
    <w:rsid w:val="00C920A2"/>
    <w:rsid w:val="00C94062"/>
    <w:rsid w:val="00C94F06"/>
    <w:rsid w:val="00C956E6"/>
    <w:rsid w:val="00C95B5F"/>
    <w:rsid w:val="00C95E80"/>
    <w:rsid w:val="00C96B74"/>
    <w:rsid w:val="00C97974"/>
    <w:rsid w:val="00C97B3B"/>
    <w:rsid w:val="00CA11A6"/>
    <w:rsid w:val="00CA222A"/>
    <w:rsid w:val="00CA2F11"/>
    <w:rsid w:val="00CA33B0"/>
    <w:rsid w:val="00CA3564"/>
    <w:rsid w:val="00CA3DE5"/>
    <w:rsid w:val="00CA43B1"/>
    <w:rsid w:val="00CA48F1"/>
    <w:rsid w:val="00CA4BD0"/>
    <w:rsid w:val="00CA5017"/>
    <w:rsid w:val="00CA5035"/>
    <w:rsid w:val="00CA67C9"/>
    <w:rsid w:val="00CA6D70"/>
    <w:rsid w:val="00CA7B5D"/>
    <w:rsid w:val="00CA7CBA"/>
    <w:rsid w:val="00CB0A33"/>
    <w:rsid w:val="00CB3008"/>
    <w:rsid w:val="00CB342F"/>
    <w:rsid w:val="00CB3A16"/>
    <w:rsid w:val="00CB4475"/>
    <w:rsid w:val="00CB473E"/>
    <w:rsid w:val="00CB481C"/>
    <w:rsid w:val="00CB4902"/>
    <w:rsid w:val="00CB4B66"/>
    <w:rsid w:val="00CB50F9"/>
    <w:rsid w:val="00CB5404"/>
    <w:rsid w:val="00CB585E"/>
    <w:rsid w:val="00CB5CA5"/>
    <w:rsid w:val="00CB5F38"/>
    <w:rsid w:val="00CB6367"/>
    <w:rsid w:val="00CC031B"/>
    <w:rsid w:val="00CC049B"/>
    <w:rsid w:val="00CC05DE"/>
    <w:rsid w:val="00CC0633"/>
    <w:rsid w:val="00CC0BB5"/>
    <w:rsid w:val="00CC0CE5"/>
    <w:rsid w:val="00CC142B"/>
    <w:rsid w:val="00CC1CEA"/>
    <w:rsid w:val="00CC2ED8"/>
    <w:rsid w:val="00CC3EC0"/>
    <w:rsid w:val="00CC413D"/>
    <w:rsid w:val="00CC4A8E"/>
    <w:rsid w:val="00CC4FF9"/>
    <w:rsid w:val="00CC57B4"/>
    <w:rsid w:val="00CC6454"/>
    <w:rsid w:val="00CC723F"/>
    <w:rsid w:val="00CC768B"/>
    <w:rsid w:val="00CC7FF3"/>
    <w:rsid w:val="00CD0105"/>
    <w:rsid w:val="00CD04B9"/>
    <w:rsid w:val="00CD0D02"/>
    <w:rsid w:val="00CD0DC1"/>
    <w:rsid w:val="00CD1045"/>
    <w:rsid w:val="00CD2F19"/>
    <w:rsid w:val="00CD3B35"/>
    <w:rsid w:val="00CD3E76"/>
    <w:rsid w:val="00CD50EB"/>
    <w:rsid w:val="00CD68A4"/>
    <w:rsid w:val="00CD7263"/>
    <w:rsid w:val="00CD7340"/>
    <w:rsid w:val="00CD7F9C"/>
    <w:rsid w:val="00CE0223"/>
    <w:rsid w:val="00CE0409"/>
    <w:rsid w:val="00CE081A"/>
    <w:rsid w:val="00CE16AD"/>
    <w:rsid w:val="00CE20E4"/>
    <w:rsid w:val="00CE21D3"/>
    <w:rsid w:val="00CE3565"/>
    <w:rsid w:val="00CE3A91"/>
    <w:rsid w:val="00CE4727"/>
    <w:rsid w:val="00CE4CEC"/>
    <w:rsid w:val="00CE4E38"/>
    <w:rsid w:val="00CE4E94"/>
    <w:rsid w:val="00CE6862"/>
    <w:rsid w:val="00CE743F"/>
    <w:rsid w:val="00CE795F"/>
    <w:rsid w:val="00CE7BCF"/>
    <w:rsid w:val="00CF02D4"/>
    <w:rsid w:val="00CF0B41"/>
    <w:rsid w:val="00CF1B4F"/>
    <w:rsid w:val="00CF207F"/>
    <w:rsid w:val="00CF225A"/>
    <w:rsid w:val="00CF2CC0"/>
    <w:rsid w:val="00CF3BCE"/>
    <w:rsid w:val="00CF3CC6"/>
    <w:rsid w:val="00CF40B5"/>
    <w:rsid w:val="00CF4485"/>
    <w:rsid w:val="00CF46B6"/>
    <w:rsid w:val="00CF4B45"/>
    <w:rsid w:val="00CF50CD"/>
    <w:rsid w:val="00CF5AB6"/>
    <w:rsid w:val="00CF5AC8"/>
    <w:rsid w:val="00CF6631"/>
    <w:rsid w:val="00CF6A6E"/>
    <w:rsid w:val="00D00837"/>
    <w:rsid w:val="00D009D3"/>
    <w:rsid w:val="00D00A85"/>
    <w:rsid w:val="00D0101B"/>
    <w:rsid w:val="00D01393"/>
    <w:rsid w:val="00D01819"/>
    <w:rsid w:val="00D0187C"/>
    <w:rsid w:val="00D024B1"/>
    <w:rsid w:val="00D025C3"/>
    <w:rsid w:val="00D03259"/>
    <w:rsid w:val="00D03889"/>
    <w:rsid w:val="00D04193"/>
    <w:rsid w:val="00D043D0"/>
    <w:rsid w:val="00D044B9"/>
    <w:rsid w:val="00D051E3"/>
    <w:rsid w:val="00D07090"/>
    <w:rsid w:val="00D07DB3"/>
    <w:rsid w:val="00D10B36"/>
    <w:rsid w:val="00D1203D"/>
    <w:rsid w:val="00D12B72"/>
    <w:rsid w:val="00D144DA"/>
    <w:rsid w:val="00D14797"/>
    <w:rsid w:val="00D16F3B"/>
    <w:rsid w:val="00D16FA0"/>
    <w:rsid w:val="00D17E1F"/>
    <w:rsid w:val="00D21DF4"/>
    <w:rsid w:val="00D223CD"/>
    <w:rsid w:val="00D2240F"/>
    <w:rsid w:val="00D230AC"/>
    <w:rsid w:val="00D2328D"/>
    <w:rsid w:val="00D233BB"/>
    <w:rsid w:val="00D2389B"/>
    <w:rsid w:val="00D26D47"/>
    <w:rsid w:val="00D27360"/>
    <w:rsid w:val="00D275C4"/>
    <w:rsid w:val="00D279B5"/>
    <w:rsid w:val="00D27B1B"/>
    <w:rsid w:val="00D30916"/>
    <w:rsid w:val="00D309EA"/>
    <w:rsid w:val="00D30D3F"/>
    <w:rsid w:val="00D30D81"/>
    <w:rsid w:val="00D31AF1"/>
    <w:rsid w:val="00D31B11"/>
    <w:rsid w:val="00D31B46"/>
    <w:rsid w:val="00D323BC"/>
    <w:rsid w:val="00D33E4C"/>
    <w:rsid w:val="00D342D6"/>
    <w:rsid w:val="00D34571"/>
    <w:rsid w:val="00D35903"/>
    <w:rsid w:val="00D35B33"/>
    <w:rsid w:val="00D36F5E"/>
    <w:rsid w:val="00D37B92"/>
    <w:rsid w:val="00D41E6B"/>
    <w:rsid w:val="00D41FAA"/>
    <w:rsid w:val="00D42172"/>
    <w:rsid w:val="00D43692"/>
    <w:rsid w:val="00D43993"/>
    <w:rsid w:val="00D4478D"/>
    <w:rsid w:val="00D44AD9"/>
    <w:rsid w:val="00D46DC7"/>
    <w:rsid w:val="00D501EF"/>
    <w:rsid w:val="00D5052E"/>
    <w:rsid w:val="00D50A34"/>
    <w:rsid w:val="00D50D58"/>
    <w:rsid w:val="00D51068"/>
    <w:rsid w:val="00D511A4"/>
    <w:rsid w:val="00D512FE"/>
    <w:rsid w:val="00D51471"/>
    <w:rsid w:val="00D51F3A"/>
    <w:rsid w:val="00D526FC"/>
    <w:rsid w:val="00D5314D"/>
    <w:rsid w:val="00D5359B"/>
    <w:rsid w:val="00D53BD4"/>
    <w:rsid w:val="00D54246"/>
    <w:rsid w:val="00D549B9"/>
    <w:rsid w:val="00D54A11"/>
    <w:rsid w:val="00D54D76"/>
    <w:rsid w:val="00D5568E"/>
    <w:rsid w:val="00D556FD"/>
    <w:rsid w:val="00D57F64"/>
    <w:rsid w:val="00D60F42"/>
    <w:rsid w:val="00D628EE"/>
    <w:rsid w:val="00D62A37"/>
    <w:rsid w:val="00D62D83"/>
    <w:rsid w:val="00D64E3A"/>
    <w:rsid w:val="00D65D2C"/>
    <w:rsid w:val="00D66B12"/>
    <w:rsid w:val="00D66B33"/>
    <w:rsid w:val="00D671B1"/>
    <w:rsid w:val="00D671D2"/>
    <w:rsid w:val="00D6722A"/>
    <w:rsid w:val="00D6776C"/>
    <w:rsid w:val="00D70458"/>
    <w:rsid w:val="00D707A5"/>
    <w:rsid w:val="00D713F6"/>
    <w:rsid w:val="00D71F86"/>
    <w:rsid w:val="00D73752"/>
    <w:rsid w:val="00D73C9A"/>
    <w:rsid w:val="00D74294"/>
    <w:rsid w:val="00D74DB0"/>
    <w:rsid w:val="00D758EC"/>
    <w:rsid w:val="00D75EE1"/>
    <w:rsid w:val="00D75F02"/>
    <w:rsid w:val="00D7625C"/>
    <w:rsid w:val="00D7642D"/>
    <w:rsid w:val="00D76804"/>
    <w:rsid w:val="00D76B17"/>
    <w:rsid w:val="00D76DFC"/>
    <w:rsid w:val="00D76E67"/>
    <w:rsid w:val="00D77994"/>
    <w:rsid w:val="00D779CC"/>
    <w:rsid w:val="00D806D7"/>
    <w:rsid w:val="00D80F3E"/>
    <w:rsid w:val="00D818BA"/>
    <w:rsid w:val="00D81938"/>
    <w:rsid w:val="00D81E02"/>
    <w:rsid w:val="00D82219"/>
    <w:rsid w:val="00D82D1C"/>
    <w:rsid w:val="00D8349D"/>
    <w:rsid w:val="00D83656"/>
    <w:rsid w:val="00D847F6"/>
    <w:rsid w:val="00D84CCA"/>
    <w:rsid w:val="00D8616A"/>
    <w:rsid w:val="00D86781"/>
    <w:rsid w:val="00D86F5B"/>
    <w:rsid w:val="00D8798B"/>
    <w:rsid w:val="00D926E2"/>
    <w:rsid w:val="00D9335F"/>
    <w:rsid w:val="00D94C94"/>
    <w:rsid w:val="00D951E5"/>
    <w:rsid w:val="00D954E7"/>
    <w:rsid w:val="00DA0D9A"/>
    <w:rsid w:val="00DA12AB"/>
    <w:rsid w:val="00DA1CA0"/>
    <w:rsid w:val="00DA1FC6"/>
    <w:rsid w:val="00DA2865"/>
    <w:rsid w:val="00DA3D47"/>
    <w:rsid w:val="00DA3D5B"/>
    <w:rsid w:val="00DA4349"/>
    <w:rsid w:val="00DA4CE1"/>
    <w:rsid w:val="00DA4F7C"/>
    <w:rsid w:val="00DA523E"/>
    <w:rsid w:val="00DA5781"/>
    <w:rsid w:val="00DA5860"/>
    <w:rsid w:val="00DA5EBE"/>
    <w:rsid w:val="00DA6175"/>
    <w:rsid w:val="00DA683C"/>
    <w:rsid w:val="00DA7B42"/>
    <w:rsid w:val="00DA7CCD"/>
    <w:rsid w:val="00DB0259"/>
    <w:rsid w:val="00DB0284"/>
    <w:rsid w:val="00DB0699"/>
    <w:rsid w:val="00DB1263"/>
    <w:rsid w:val="00DB1BF4"/>
    <w:rsid w:val="00DB335B"/>
    <w:rsid w:val="00DB3457"/>
    <w:rsid w:val="00DB4068"/>
    <w:rsid w:val="00DB4210"/>
    <w:rsid w:val="00DB455E"/>
    <w:rsid w:val="00DB4D34"/>
    <w:rsid w:val="00DB53E5"/>
    <w:rsid w:val="00DB64E3"/>
    <w:rsid w:val="00DB65DE"/>
    <w:rsid w:val="00DB686B"/>
    <w:rsid w:val="00DB69D2"/>
    <w:rsid w:val="00DB7064"/>
    <w:rsid w:val="00DB7927"/>
    <w:rsid w:val="00DB7E11"/>
    <w:rsid w:val="00DC0B97"/>
    <w:rsid w:val="00DC0CAE"/>
    <w:rsid w:val="00DC11BF"/>
    <w:rsid w:val="00DC1FC4"/>
    <w:rsid w:val="00DC2087"/>
    <w:rsid w:val="00DC24AC"/>
    <w:rsid w:val="00DC2F5A"/>
    <w:rsid w:val="00DC319F"/>
    <w:rsid w:val="00DC3D67"/>
    <w:rsid w:val="00DC3E99"/>
    <w:rsid w:val="00DC465A"/>
    <w:rsid w:val="00DC4FF1"/>
    <w:rsid w:val="00DC6090"/>
    <w:rsid w:val="00DC73C4"/>
    <w:rsid w:val="00DC7745"/>
    <w:rsid w:val="00DC7E1E"/>
    <w:rsid w:val="00DD0C3F"/>
    <w:rsid w:val="00DD0F33"/>
    <w:rsid w:val="00DD1510"/>
    <w:rsid w:val="00DD209A"/>
    <w:rsid w:val="00DD267D"/>
    <w:rsid w:val="00DD4886"/>
    <w:rsid w:val="00DD4E44"/>
    <w:rsid w:val="00DD646B"/>
    <w:rsid w:val="00DD6CDC"/>
    <w:rsid w:val="00DD7717"/>
    <w:rsid w:val="00DD7D55"/>
    <w:rsid w:val="00DE0F6F"/>
    <w:rsid w:val="00DE17FF"/>
    <w:rsid w:val="00DE2458"/>
    <w:rsid w:val="00DE25D5"/>
    <w:rsid w:val="00DE2C91"/>
    <w:rsid w:val="00DE45A2"/>
    <w:rsid w:val="00DE4B5A"/>
    <w:rsid w:val="00DE4ED3"/>
    <w:rsid w:val="00DE516E"/>
    <w:rsid w:val="00DE51EA"/>
    <w:rsid w:val="00DE6373"/>
    <w:rsid w:val="00DE6D40"/>
    <w:rsid w:val="00DE7408"/>
    <w:rsid w:val="00DF0681"/>
    <w:rsid w:val="00DF0A6F"/>
    <w:rsid w:val="00DF170F"/>
    <w:rsid w:val="00DF270E"/>
    <w:rsid w:val="00DF2BB9"/>
    <w:rsid w:val="00DF2DE0"/>
    <w:rsid w:val="00DF3705"/>
    <w:rsid w:val="00DF4231"/>
    <w:rsid w:val="00DF428D"/>
    <w:rsid w:val="00DF44B3"/>
    <w:rsid w:val="00DF5441"/>
    <w:rsid w:val="00DF5D51"/>
    <w:rsid w:val="00DF6266"/>
    <w:rsid w:val="00DF64F0"/>
    <w:rsid w:val="00DF666B"/>
    <w:rsid w:val="00DF6677"/>
    <w:rsid w:val="00DF69E7"/>
    <w:rsid w:val="00DF70AC"/>
    <w:rsid w:val="00DF7DD5"/>
    <w:rsid w:val="00E00CCA"/>
    <w:rsid w:val="00E02552"/>
    <w:rsid w:val="00E0380E"/>
    <w:rsid w:val="00E071C4"/>
    <w:rsid w:val="00E0721B"/>
    <w:rsid w:val="00E0729C"/>
    <w:rsid w:val="00E0751F"/>
    <w:rsid w:val="00E07BF0"/>
    <w:rsid w:val="00E07CC6"/>
    <w:rsid w:val="00E104F8"/>
    <w:rsid w:val="00E10D1B"/>
    <w:rsid w:val="00E11912"/>
    <w:rsid w:val="00E12A44"/>
    <w:rsid w:val="00E13083"/>
    <w:rsid w:val="00E14E98"/>
    <w:rsid w:val="00E15999"/>
    <w:rsid w:val="00E17BDB"/>
    <w:rsid w:val="00E17D9C"/>
    <w:rsid w:val="00E17FB8"/>
    <w:rsid w:val="00E204DE"/>
    <w:rsid w:val="00E20B19"/>
    <w:rsid w:val="00E20D56"/>
    <w:rsid w:val="00E21EB8"/>
    <w:rsid w:val="00E2244C"/>
    <w:rsid w:val="00E235B1"/>
    <w:rsid w:val="00E24252"/>
    <w:rsid w:val="00E2495C"/>
    <w:rsid w:val="00E24A4A"/>
    <w:rsid w:val="00E252E1"/>
    <w:rsid w:val="00E2563C"/>
    <w:rsid w:val="00E26176"/>
    <w:rsid w:val="00E27256"/>
    <w:rsid w:val="00E3097E"/>
    <w:rsid w:val="00E30BB7"/>
    <w:rsid w:val="00E3156C"/>
    <w:rsid w:val="00E3190E"/>
    <w:rsid w:val="00E326FD"/>
    <w:rsid w:val="00E32708"/>
    <w:rsid w:val="00E33B93"/>
    <w:rsid w:val="00E33E5A"/>
    <w:rsid w:val="00E343FF"/>
    <w:rsid w:val="00E34C8F"/>
    <w:rsid w:val="00E35AE6"/>
    <w:rsid w:val="00E3613D"/>
    <w:rsid w:val="00E36DC6"/>
    <w:rsid w:val="00E376D4"/>
    <w:rsid w:val="00E37EF7"/>
    <w:rsid w:val="00E42CA2"/>
    <w:rsid w:val="00E436D7"/>
    <w:rsid w:val="00E45573"/>
    <w:rsid w:val="00E4605D"/>
    <w:rsid w:val="00E4642F"/>
    <w:rsid w:val="00E47415"/>
    <w:rsid w:val="00E47581"/>
    <w:rsid w:val="00E500AF"/>
    <w:rsid w:val="00E513A0"/>
    <w:rsid w:val="00E53AEB"/>
    <w:rsid w:val="00E559F2"/>
    <w:rsid w:val="00E56046"/>
    <w:rsid w:val="00E56052"/>
    <w:rsid w:val="00E560E7"/>
    <w:rsid w:val="00E562EF"/>
    <w:rsid w:val="00E5683C"/>
    <w:rsid w:val="00E57942"/>
    <w:rsid w:val="00E57F25"/>
    <w:rsid w:val="00E60DDA"/>
    <w:rsid w:val="00E60DFE"/>
    <w:rsid w:val="00E61367"/>
    <w:rsid w:val="00E61CE4"/>
    <w:rsid w:val="00E632A5"/>
    <w:rsid w:val="00E632E8"/>
    <w:rsid w:val="00E63304"/>
    <w:rsid w:val="00E643AC"/>
    <w:rsid w:val="00E64A53"/>
    <w:rsid w:val="00E64F22"/>
    <w:rsid w:val="00E65376"/>
    <w:rsid w:val="00E661C8"/>
    <w:rsid w:val="00E668D7"/>
    <w:rsid w:val="00E705B4"/>
    <w:rsid w:val="00E705DF"/>
    <w:rsid w:val="00E714C3"/>
    <w:rsid w:val="00E7166C"/>
    <w:rsid w:val="00E71930"/>
    <w:rsid w:val="00E7264B"/>
    <w:rsid w:val="00E7295B"/>
    <w:rsid w:val="00E7305A"/>
    <w:rsid w:val="00E7339E"/>
    <w:rsid w:val="00E741FD"/>
    <w:rsid w:val="00E7421E"/>
    <w:rsid w:val="00E744FF"/>
    <w:rsid w:val="00E746EC"/>
    <w:rsid w:val="00E755F2"/>
    <w:rsid w:val="00E75601"/>
    <w:rsid w:val="00E759DF"/>
    <w:rsid w:val="00E75D13"/>
    <w:rsid w:val="00E76D9D"/>
    <w:rsid w:val="00E76DE2"/>
    <w:rsid w:val="00E76F95"/>
    <w:rsid w:val="00E8067E"/>
    <w:rsid w:val="00E80814"/>
    <w:rsid w:val="00E81D98"/>
    <w:rsid w:val="00E81ED8"/>
    <w:rsid w:val="00E82B17"/>
    <w:rsid w:val="00E82ECB"/>
    <w:rsid w:val="00E8451E"/>
    <w:rsid w:val="00E85B06"/>
    <w:rsid w:val="00E85B30"/>
    <w:rsid w:val="00E86C26"/>
    <w:rsid w:val="00E86D80"/>
    <w:rsid w:val="00E86F0E"/>
    <w:rsid w:val="00E86F26"/>
    <w:rsid w:val="00E87EC1"/>
    <w:rsid w:val="00E913A3"/>
    <w:rsid w:val="00E919C9"/>
    <w:rsid w:val="00E91A42"/>
    <w:rsid w:val="00E92554"/>
    <w:rsid w:val="00E925B2"/>
    <w:rsid w:val="00E92B41"/>
    <w:rsid w:val="00E92D09"/>
    <w:rsid w:val="00E947F7"/>
    <w:rsid w:val="00E949C8"/>
    <w:rsid w:val="00E94DF0"/>
    <w:rsid w:val="00E95306"/>
    <w:rsid w:val="00E969D4"/>
    <w:rsid w:val="00E96D50"/>
    <w:rsid w:val="00E978A0"/>
    <w:rsid w:val="00EA176A"/>
    <w:rsid w:val="00EA1930"/>
    <w:rsid w:val="00EA470E"/>
    <w:rsid w:val="00EA5130"/>
    <w:rsid w:val="00EA5C5E"/>
    <w:rsid w:val="00EA6646"/>
    <w:rsid w:val="00EA7825"/>
    <w:rsid w:val="00EB052E"/>
    <w:rsid w:val="00EB0C19"/>
    <w:rsid w:val="00EB45D0"/>
    <w:rsid w:val="00EB49D0"/>
    <w:rsid w:val="00EB4EC8"/>
    <w:rsid w:val="00EB5240"/>
    <w:rsid w:val="00EB60B2"/>
    <w:rsid w:val="00EB6EA4"/>
    <w:rsid w:val="00EB75EF"/>
    <w:rsid w:val="00EB7C1D"/>
    <w:rsid w:val="00EB7E65"/>
    <w:rsid w:val="00EB7F6A"/>
    <w:rsid w:val="00EC1EFA"/>
    <w:rsid w:val="00EC21EA"/>
    <w:rsid w:val="00EC2970"/>
    <w:rsid w:val="00EC2F67"/>
    <w:rsid w:val="00EC3E9D"/>
    <w:rsid w:val="00EC41BE"/>
    <w:rsid w:val="00EC4269"/>
    <w:rsid w:val="00EC42C5"/>
    <w:rsid w:val="00EC4F06"/>
    <w:rsid w:val="00EC5495"/>
    <w:rsid w:val="00EC5DDC"/>
    <w:rsid w:val="00EC5FE8"/>
    <w:rsid w:val="00EC65B8"/>
    <w:rsid w:val="00EC6F6D"/>
    <w:rsid w:val="00EC7BC6"/>
    <w:rsid w:val="00EC7E3B"/>
    <w:rsid w:val="00ED0224"/>
    <w:rsid w:val="00ED0380"/>
    <w:rsid w:val="00ED09D6"/>
    <w:rsid w:val="00ED14F0"/>
    <w:rsid w:val="00ED1807"/>
    <w:rsid w:val="00ED18F4"/>
    <w:rsid w:val="00ED1D39"/>
    <w:rsid w:val="00ED2089"/>
    <w:rsid w:val="00ED2414"/>
    <w:rsid w:val="00ED3880"/>
    <w:rsid w:val="00ED48DE"/>
    <w:rsid w:val="00ED5634"/>
    <w:rsid w:val="00ED5A86"/>
    <w:rsid w:val="00ED66A7"/>
    <w:rsid w:val="00EE03B1"/>
    <w:rsid w:val="00EE155A"/>
    <w:rsid w:val="00EE16B9"/>
    <w:rsid w:val="00EE175F"/>
    <w:rsid w:val="00EE18FD"/>
    <w:rsid w:val="00EE2599"/>
    <w:rsid w:val="00EE2693"/>
    <w:rsid w:val="00EE2BA2"/>
    <w:rsid w:val="00EE3B8C"/>
    <w:rsid w:val="00EE3D16"/>
    <w:rsid w:val="00EE417B"/>
    <w:rsid w:val="00EE42A8"/>
    <w:rsid w:val="00EE4D28"/>
    <w:rsid w:val="00EE4D36"/>
    <w:rsid w:val="00EE4DAD"/>
    <w:rsid w:val="00EE509F"/>
    <w:rsid w:val="00EE5A06"/>
    <w:rsid w:val="00EE78D9"/>
    <w:rsid w:val="00EE7B78"/>
    <w:rsid w:val="00EF0693"/>
    <w:rsid w:val="00EF0C5D"/>
    <w:rsid w:val="00EF17FD"/>
    <w:rsid w:val="00EF1EE5"/>
    <w:rsid w:val="00EF2210"/>
    <w:rsid w:val="00EF236B"/>
    <w:rsid w:val="00EF248A"/>
    <w:rsid w:val="00EF2955"/>
    <w:rsid w:val="00EF2B41"/>
    <w:rsid w:val="00EF374A"/>
    <w:rsid w:val="00EF3795"/>
    <w:rsid w:val="00EF4F5B"/>
    <w:rsid w:val="00EF5FA1"/>
    <w:rsid w:val="00EF68FF"/>
    <w:rsid w:val="00EF6D2A"/>
    <w:rsid w:val="00EF78AE"/>
    <w:rsid w:val="00F014CC"/>
    <w:rsid w:val="00F0255F"/>
    <w:rsid w:val="00F04C5F"/>
    <w:rsid w:val="00F04D0E"/>
    <w:rsid w:val="00F05256"/>
    <w:rsid w:val="00F05573"/>
    <w:rsid w:val="00F0617B"/>
    <w:rsid w:val="00F0639F"/>
    <w:rsid w:val="00F071D6"/>
    <w:rsid w:val="00F07267"/>
    <w:rsid w:val="00F072DE"/>
    <w:rsid w:val="00F07736"/>
    <w:rsid w:val="00F07927"/>
    <w:rsid w:val="00F07E8E"/>
    <w:rsid w:val="00F10FE9"/>
    <w:rsid w:val="00F11BD4"/>
    <w:rsid w:val="00F12877"/>
    <w:rsid w:val="00F12BA2"/>
    <w:rsid w:val="00F13D48"/>
    <w:rsid w:val="00F1561D"/>
    <w:rsid w:val="00F15982"/>
    <w:rsid w:val="00F15BAB"/>
    <w:rsid w:val="00F15F2B"/>
    <w:rsid w:val="00F16823"/>
    <w:rsid w:val="00F16CFC"/>
    <w:rsid w:val="00F17226"/>
    <w:rsid w:val="00F20DEE"/>
    <w:rsid w:val="00F21A37"/>
    <w:rsid w:val="00F21FFC"/>
    <w:rsid w:val="00F239A9"/>
    <w:rsid w:val="00F24674"/>
    <w:rsid w:val="00F24691"/>
    <w:rsid w:val="00F2521C"/>
    <w:rsid w:val="00F26720"/>
    <w:rsid w:val="00F267F8"/>
    <w:rsid w:val="00F26803"/>
    <w:rsid w:val="00F26C6D"/>
    <w:rsid w:val="00F26CDE"/>
    <w:rsid w:val="00F2761E"/>
    <w:rsid w:val="00F30B9F"/>
    <w:rsid w:val="00F312BB"/>
    <w:rsid w:val="00F313F2"/>
    <w:rsid w:val="00F31A74"/>
    <w:rsid w:val="00F33307"/>
    <w:rsid w:val="00F33740"/>
    <w:rsid w:val="00F33963"/>
    <w:rsid w:val="00F33F63"/>
    <w:rsid w:val="00F34744"/>
    <w:rsid w:val="00F34FE5"/>
    <w:rsid w:val="00F35050"/>
    <w:rsid w:val="00F360DA"/>
    <w:rsid w:val="00F36766"/>
    <w:rsid w:val="00F36A39"/>
    <w:rsid w:val="00F377B3"/>
    <w:rsid w:val="00F401AD"/>
    <w:rsid w:val="00F4093A"/>
    <w:rsid w:val="00F40F65"/>
    <w:rsid w:val="00F41868"/>
    <w:rsid w:val="00F41E26"/>
    <w:rsid w:val="00F41F82"/>
    <w:rsid w:val="00F42CE7"/>
    <w:rsid w:val="00F432F6"/>
    <w:rsid w:val="00F433DE"/>
    <w:rsid w:val="00F435FF"/>
    <w:rsid w:val="00F44733"/>
    <w:rsid w:val="00F44D52"/>
    <w:rsid w:val="00F45069"/>
    <w:rsid w:val="00F4595A"/>
    <w:rsid w:val="00F45984"/>
    <w:rsid w:val="00F473F9"/>
    <w:rsid w:val="00F47B42"/>
    <w:rsid w:val="00F5055D"/>
    <w:rsid w:val="00F52964"/>
    <w:rsid w:val="00F531A3"/>
    <w:rsid w:val="00F53DF0"/>
    <w:rsid w:val="00F53E9D"/>
    <w:rsid w:val="00F53FB5"/>
    <w:rsid w:val="00F54A78"/>
    <w:rsid w:val="00F5576B"/>
    <w:rsid w:val="00F559A6"/>
    <w:rsid w:val="00F55D7F"/>
    <w:rsid w:val="00F57076"/>
    <w:rsid w:val="00F607A3"/>
    <w:rsid w:val="00F60A08"/>
    <w:rsid w:val="00F60B01"/>
    <w:rsid w:val="00F613F6"/>
    <w:rsid w:val="00F617EE"/>
    <w:rsid w:val="00F61DB1"/>
    <w:rsid w:val="00F677AA"/>
    <w:rsid w:val="00F6781C"/>
    <w:rsid w:val="00F714BA"/>
    <w:rsid w:val="00F714E7"/>
    <w:rsid w:val="00F71B26"/>
    <w:rsid w:val="00F71D92"/>
    <w:rsid w:val="00F7239B"/>
    <w:rsid w:val="00F727C2"/>
    <w:rsid w:val="00F7291F"/>
    <w:rsid w:val="00F72C1B"/>
    <w:rsid w:val="00F737B0"/>
    <w:rsid w:val="00F74D26"/>
    <w:rsid w:val="00F7634B"/>
    <w:rsid w:val="00F77145"/>
    <w:rsid w:val="00F77161"/>
    <w:rsid w:val="00F77177"/>
    <w:rsid w:val="00F776EC"/>
    <w:rsid w:val="00F808BE"/>
    <w:rsid w:val="00F80EC2"/>
    <w:rsid w:val="00F812A3"/>
    <w:rsid w:val="00F81A51"/>
    <w:rsid w:val="00F81D05"/>
    <w:rsid w:val="00F829A8"/>
    <w:rsid w:val="00F82C91"/>
    <w:rsid w:val="00F83554"/>
    <w:rsid w:val="00F83808"/>
    <w:rsid w:val="00F858C5"/>
    <w:rsid w:val="00F863F9"/>
    <w:rsid w:val="00F86E56"/>
    <w:rsid w:val="00F87CA9"/>
    <w:rsid w:val="00F90F5D"/>
    <w:rsid w:val="00F9120D"/>
    <w:rsid w:val="00F912C5"/>
    <w:rsid w:val="00F9162B"/>
    <w:rsid w:val="00F92001"/>
    <w:rsid w:val="00F924DD"/>
    <w:rsid w:val="00F926A9"/>
    <w:rsid w:val="00F92BCE"/>
    <w:rsid w:val="00F935F3"/>
    <w:rsid w:val="00F93AAF"/>
    <w:rsid w:val="00F93FF6"/>
    <w:rsid w:val="00F940E5"/>
    <w:rsid w:val="00F9436F"/>
    <w:rsid w:val="00F94722"/>
    <w:rsid w:val="00F954CA"/>
    <w:rsid w:val="00F957E6"/>
    <w:rsid w:val="00F979AB"/>
    <w:rsid w:val="00F97CB5"/>
    <w:rsid w:val="00F97EC2"/>
    <w:rsid w:val="00FA03D7"/>
    <w:rsid w:val="00FA168B"/>
    <w:rsid w:val="00FA2786"/>
    <w:rsid w:val="00FA30E7"/>
    <w:rsid w:val="00FA3A2A"/>
    <w:rsid w:val="00FA3C00"/>
    <w:rsid w:val="00FA3DC1"/>
    <w:rsid w:val="00FA4C36"/>
    <w:rsid w:val="00FA56AB"/>
    <w:rsid w:val="00FA59DC"/>
    <w:rsid w:val="00FA65AE"/>
    <w:rsid w:val="00FA6C47"/>
    <w:rsid w:val="00FB09AC"/>
    <w:rsid w:val="00FB133D"/>
    <w:rsid w:val="00FB14CA"/>
    <w:rsid w:val="00FB1CEF"/>
    <w:rsid w:val="00FB2C90"/>
    <w:rsid w:val="00FB2F22"/>
    <w:rsid w:val="00FB3864"/>
    <w:rsid w:val="00FB69C1"/>
    <w:rsid w:val="00FB6AAA"/>
    <w:rsid w:val="00FB6BFC"/>
    <w:rsid w:val="00FB74EE"/>
    <w:rsid w:val="00FC0B4A"/>
    <w:rsid w:val="00FC0EC9"/>
    <w:rsid w:val="00FC1446"/>
    <w:rsid w:val="00FC2ACA"/>
    <w:rsid w:val="00FC3931"/>
    <w:rsid w:val="00FC4135"/>
    <w:rsid w:val="00FC41DB"/>
    <w:rsid w:val="00FC53F7"/>
    <w:rsid w:val="00FC55B9"/>
    <w:rsid w:val="00FC616B"/>
    <w:rsid w:val="00FC6414"/>
    <w:rsid w:val="00FC6BCB"/>
    <w:rsid w:val="00FC7C33"/>
    <w:rsid w:val="00FC7CFE"/>
    <w:rsid w:val="00FD128E"/>
    <w:rsid w:val="00FD138D"/>
    <w:rsid w:val="00FD1F63"/>
    <w:rsid w:val="00FD1FA7"/>
    <w:rsid w:val="00FD255F"/>
    <w:rsid w:val="00FD2BFC"/>
    <w:rsid w:val="00FD43DD"/>
    <w:rsid w:val="00FD640B"/>
    <w:rsid w:val="00FE098A"/>
    <w:rsid w:val="00FE0C67"/>
    <w:rsid w:val="00FE1351"/>
    <w:rsid w:val="00FE1575"/>
    <w:rsid w:val="00FE187E"/>
    <w:rsid w:val="00FE1AE1"/>
    <w:rsid w:val="00FE213D"/>
    <w:rsid w:val="00FE2E76"/>
    <w:rsid w:val="00FE2F85"/>
    <w:rsid w:val="00FE3A80"/>
    <w:rsid w:val="00FE45FF"/>
    <w:rsid w:val="00FE561E"/>
    <w:rsid w:val="00FE590D"/>
    <w:rsid w:val="00FE60A0"/>
    <w:rsid w:val="00FE6AFE"/>
    <w:rsid w:val="00FE70ED"/>
    <w:rsid w:val="00FE772E"/>
    <w:rsid w:val="00FF0377"/>
    <w:rsid w:val="00FF0664"/>
    <w:rsid w:val="00FF0B51"/>
    <w:rsid w:val="00FF0EE3"/>
    <w:rsid w:val="00FF1CE8"/>
    <w:rsid w:val="00FF1DC1"/>
    <w:rsid w:val="00FF236B"/>
    <w:rsid w:val="00FF23A0"/>
    <w:rsid w:val="00FF2942"/>
    <w:rsid w:val="00FF2C5E"/>
    <w:rsid w:val="00FF2C8E"/>
    <w:rsid w:val="00FF385A"/>
    <w:rsid w:val="00FF3BFC"/>
    <w:rsid w:val="00FF5371"/>
    <w:rsid w:val="00FF5552"/>
    <w:rsid w:val="00FF5DE9"/>
    <w:rsid w:val="00FF60BB"/>
    <w:rsid w:val="00FF61F4"/>
    <w:rsid w:val="00FF6B4F"/>
    <w:rsid w:val="00FF6DF2"/>
    <w:rsid w:val="00FF7837"/>
    <w:rsid w:val="00FF7A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38411"/>
  <w15:docId w15:val="{1508F0F7-DEA8-40F9-BF1A-9779F7D8F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322"/>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7F4"/>
    <w:pPr>
      <w:ind w:left="720"/>
      <w:contextualSpacing/>
    </w:pPr>
  </w:style>
  <w:style w:type="paragraph" w:styleId="Header">
    <w:name w:val="header"/>
    <w:basedOn w:val="Normal"/>
    <w:link w:val="HeaderChar"/>
    <w:uiPriority w:val="99"/>
    <w:semiHidden/>
    <w:unhideWhenUsed/>
    <w:rsid w:val="00127A73"/>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127A73"/>
  </w:style>
  <w:style w:type="paragraph" w:styleId="Footer">
    <w:name w:val="footer"/>
    <w:basedOn w:val="Normal"/>
    <w:link w:val="FooterChar"/>
    <w:uiPriority w:val="99"/>
    <w:semiHidden/>
    <w:unhideWhenUsed/>
    <w:rsid w:val="00127A73"/>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127A73"/>
  </w:style>
  <w:style w:type="paragraph" w:styleId="BalloonText">
    <w:name w:val="Balloon Text"/>
    <w:basedOn w:val="Normal"/>
    <w:link w:val="BalloonTextChar"/>
    <w:uiPriority w:val="99"/>
    <w:semiHidden/>
    <w:unhideWhenUsed/>
    <w:rsid w:val="00E61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367"/>
    <w:rPr>
      <w:rFonts w:ascii="Tahoma" w:hAnsi="Tahoma" w:cs="Tahoma"/>
      <w:sz w:val="16"/>
      <w:szCs w:val="16"/>
    </w:rPr>
  </w:style>
  <w:style w:type="character" w:styleId="CommentReference">
    <w:name w:val="annotation reference"/>
    <w:basedOn w:val="DefaultParagraphFont"/>
    <w:uiPriority w:val="99"/>
    <w:semiHidden/>
    <w:unhideWhenUsed/>
    <w:rsid w:val="007B1740"/>
    <w:rPr>
      <w:sz w:val="16"/>
      <w:szCs w:val="16"/>
    </w:rPr>
  </w:style>
  <w:style w:type="paragraph" w:styleId="CommentText">
    <w:name w:val="annotation text"/>
    <w:basedOn w:val="Normal"/>
    <w:link w:val="CommentTextChar"/>
    <w:uiPriority w:val="99"/>
    <w:semiHidden/>
    <w:unhideWhenUsed/>
    <w:rsid w:val="007B1740"/>
    <w:pPr>
      <w:spacing w:line="240" w:lineRule="auto"/>
    </w:pPr>
    <w:rPr>
      <w:sz w:val="20"/>
      <w:szCs w:val="20"/>
    </w:rPr>
  </w:style>
  <w:style w:type="character" w:customStyle="1" w:styleId="CommentTextChar">
    <w:name w:val="Comment Text Char"/>
    <w:basedOn w:val="DefaultParagraphFont"/>
    <w:link w:val="CommentText"/>
    <w:uiPriority w:val="99"/>
    <w:semiHidden/>
    <w:rsid w:val="007B1740"/>
    <w:rPr>
      <w:sz w:val="20"/>
      <w:szCs w:val="20"/>
    </w:rPr>
  </w:style>
  <w:style w:type="paragraph" w:styleId="CommentSubject">
    <w:name w:val="annotation subject"/>
    <w:basedOn w:val="CommentText"/>
    <w:next w:val="CommentText"/>
    <w:link w:val="CommentSubjectChar"/>
    <w:uiPriority w:val="99"/>
    <w:semiHidden/>
    <w:unhideWhenUsed/>
    <w:rsid w:val="007B1740"/>
    <w:rPr>
      <w:b/>
      <w:bCs/>
    </w:rPr>
  </w:style>
  <w:style w:type="character" w:customStyle="1" w:styleId="CommentSubjectChar">
    <w:name w:val="Comment Subject Char"/>
    <w:basedOn w:val="CommentTextChar"/>
    <w:link w:val="CommentSubject"/>
    <w:uiPriority w:val="99"/>
    <w:semiHidden/>
    <w:rsid w:val="007B1740"/>
    <w:rPr>
      <w:b/>
      <w:bCs/>
      <w:sz w:val="20"/>
      <w:szCs w:val="20"/>
    </w:rPr>
  </w:style>
  <w:style w:type="paragraph" w:styleId="NormalWeb">
    <w:name w:val="Normal (Web)"/>
    <w:basedOn w:val="Normal"/>
    <w:uiPriority w:val="99"/>
    <w:semiHidden/>
    <w:unhideWhenUsed/>
    <w:rsid w:val="00011B85"/>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C243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923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8BCE90-93DA-4D8D-8B71-7266BA771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1735</Words>
  <Characters>9891</Characters>
  <Application>Microsoft Office Word</Application>
  <DocSecurity>0</DocSecurity>
  <Lines>82</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אוניברסיטת חיפה</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Yuval Hadash</dc:creator>
  <cp:lastModifiedBy>תומר עוז</cp:lastModifiedBy>
  <cp:revision>11</cp:revision>
  <cp:lastPrinted>2013-06-27T15:23:00Z</cp:lastPrinted>
  <dcterms:created xsi:type="dcterms:W3CDTF">2020-10-08T06:48:00Z</dcterms:created>
  <dcterms:modified xsi:type="dcterms:W3CDTF">2020-11-15T10:21:00Z</dcterms:modified>
</cp:coreProperties>
</file>