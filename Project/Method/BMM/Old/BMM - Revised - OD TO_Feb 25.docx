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D2AE" w14:textId="71A5C1E4" w:rsidR="00781F33" w:rsidRPr="00307C7B" w:rsidRDefault="004415CD" w:rsidP="00E500AF">
      <w:pPr>
        <w:jc w:val="center"/>
        <w:rPr>
          <w:rFonts w:cs="David"/>
          <w:b/>
          <w:bCs/>
          <w:sz w:val="32"/>
          <w:szCs w:val="32"/>
          <w:u w:val="single"/>
          <w:rtl/>
        </w:rPr>
      </w:pPr>
      <w:r>
        <w:rPr>
          <w:rFonts w:cs="David" w:hint="cs"/>
          <w:b/>
          <w:bCs/>
          <w:sz w:val="32"/>
          <w:szCs w:val="32"/>
          <w:u w:val="single"/>
          <w:rtl/>
        </w:rPr>
        <w:t xml:space="preserve">הנחיות </w:t>
      </w:r>
      <w:r>
        <w:rPr>
          <w:rFonts w:cs="David" w:hint="cs"/>
          <w:b/>
          <w:bCs/>
          <w:sz w:val="32"/>
          <w:szCs w:val="32"/>
          <w:u w:val="single"/>
        </w:rPr>
        <w:t>BMM</w:t>
      </w:r>
      <w:r w:rsidR="00C36B3C">
        <w:rPr>
          <w:rFonts w:cs="David" w:hint="cs"/>
          <w:b/>
          <w:bCs/>
          <w:sz w:val="32"/>
          <w:szCs w:val="32"/>
          <w:u w:val="single"/>
          <w:rtl/>
        </w:rPr>
        <w:t xml:space="preserve"> (מבוסס על </w:t>
      </w:r>
      <w:r w:rsidR="00C36B3C">
        <w:rPr>
          <w:rFonts w:cs="David" w:hint="cs"/>
          <w:b/>
          <w:bCs/>
          <w:sz w:val="32"/>
          <w:szCs w:val="32"/>
          <w:u w:val="single"/>
        </w:rPr>
        <w:t>MAT</w:t>
      </w:r>
      <w:r w:rsidR="00C36B3C">
        <w:rPr>
          <w:rFonts w:cs="David" w:hint="cs"/>
          <w:b/>
          <w:bCs/>
          <w:sz w:val="32"/>
          <w:szCs w:val="32"/>
          <w:u w:val="single"/>
          <w:rtl/>
        </w:rPr>
        <w:t>)</w:t>
      </w:r>
    </w:p>
    <w:p w14:paraId="72BF5EC1" w14:textId="79DA6A0F" w:rsidR="004415CD" w:rsidRDefault="004415CD" w:rsidP="007D73FE">
      <w:pPr>
        <w:rPr>
          <w:rFonts w:cs="David"/>
          <w:b/>
          <w:bCs/>
          <w:sz w:val="28"/>
          <w:szCs w:val="28"/>
          <w:u w:val="single"/>
          <w:rtl/>
        </w:rPr>
      </w:pPr>
      <w:r>
        <w:rPr>
          <w:rFonts w:cs="David" w:hint="cs"/>
          <w:b/>
          <w:bCs/>
          <w:sz w:val="28"/>
          <w:szCs w:val="28"/>
          <w:u w:val="single"/>
          <w:rtl/>
        </w:rPr>
        <w:t>תיאור המטלה</w:t>
      </w:r>
    </w:p>
    <w:p w14:paraId="63B5C791" w14:textId="0EF7D988" w:rsidR="00F12B81" w:rsidRDefault="00771793" w:rsidP="003C155D">
      <w:pPr>
        <w:bidi w:val="0"/>
        <w:rPr>
          <w:rFonts w:cs="David"/>
          <w:sz w:val="24"/>
          <w:szCs w:val="24"/>
        </w:rPr>
      </w:pPr>
      <w:r w:rsidRPr="003C155D">
        <w:rPr>
          <w:rFonts w:cs="David"/>
          <w:sz w:val="24"/>
          <w:szCs w:val="24"/>
        </w:rPr>
        <w:t xml:space="preserve">The BMM task is a training task aims at increasing </w:t>
      </w:r>
      <w:r w:rsidR="003C155D" w:rsidRPr="003C155D">
        <w:rPr>
          <w:rFonts w:cs="David"/>
          <w:sz w:val="24"/>
          <w:szCs w:val="24"/>
        </w:rPr>
        <w:t>attentional control (</w:t>
      </w:r>
      <w:proofErr w:type="gramStart"/>
      <w:r w:rsidR="003C155D" w:rsidRPr="003C155D">
        <w:rPr>
          <w:rFonts w:cs="David"/>
          <w:sz w:val="24"/>
          <w:szCs w:val="24"/>
        </w:rPr>
        <w:t>i.e.</w:t>
      </w:r>
      <w:proofErr w:type="gramEnd"/>
      <w:r w:rsidR="003C155D" w:rsidRPr="003C155D">
        <w:rPr>
          <w:rFonts w:cs="David"/>
          <w:sz w:val="24"/>
          <w:szCs w:val="24"/>
        </w:rPr>
        <w:t xml:space="preserve"> disengagement from thought</w:t>
      </w:r>
      <w:r w:rsidR="004B60BF">
        <w:rPr>
          <w:rFonts w:cs="David"/>
          <w:sz w:val="24"/>
          <w:szCs w:val="24"/>
        </w:rPr>
        <w:t>s</w:t>
      </w:r>
      <w:r w:rsidR="003C155D" w:rsidRPr="003C155D">
        <w:rPr>
          <w:rFonts w:cs="David"/>
          <w:sz w:val="24"/>
          <w:szCs w:val="24"/>
        </w:rPr>
        <w:t xml:space="preserve">). </w:t>
      </w:r>
      <w:r w:rsidR="000618CF">
        <w:rPr>
          <w:rFonts w:cs="David"/>
          <w:sz w:val="24"/>
          <w:szCs w:val="24"/>
        </w:rPr>
        <w:t>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w:t>
      </w:r>
      <w:r w:rsidR="004D53B4">
        <w:rPr>
          <w:rFonts w:cs="David"/>
          <w:sz w:val="24"/>
          <w:szCs w:val="24"/>
        </w:rPr>
        <w:t xml:space="preserve"> </w:t>
      </w:r>
      <w:proofErr w:type="gramStart"/>
      <w:r w:rsidR="004D53B4">
        <w:rPr>
          <w:rFonts w:cs="David"/>
          <w:sz w:val="24"/>
          <w:szCs w:val="24"/>
        </w:rPr>
        <w:t>as long as</w:t>
      </w:r>
      <w:proofErr w:type="gramEnd"/>
      <w:r w:rsidR="004D53B4">
        <w:rPr>
          <w:rFonts w:cs="David"/>
          <w:sz w:val="24"/>
          <w:szCs w:val="24"/>
        </w:rPr>
        <w:t xml:space="preserve"> their attention is still focused on their breath</w:t>
      </w:r>
      <w:r w:rsidR="000618CF">
        <w:rPr>
          <w:rFonts w:cs="David"/>
          <w:sz w:val="24"/>
          <w:szCs w:val="24"/>
        </w:rPr>
        <w:t xml:space="preserve">. During the </w:t>
      </w:r>
      <w:r w:rsidR="004D53B4">
        <w:rPr>
          <w:rFonts w:cs="David"/>
          <w:sz w:val="24"/>
          <w:szCs w:val="24"/>
        </w:rPr>
        <w:t xml:space="preserve">main phase, participants will also hear STPs stimuli and will be guided to attend to these sentences as if they were their thoughts. After each STP to disengage from its content and to focus their attention back to their breath. The </w:t>
      </w:r>
      <w:r w:rsidR="003C155D" w:rsidRPr="003C155D">
        <w:rPr>
          <w:rFonts w:cs="David"/>
          <w:sz w:val="24"/>
          <w:szCs w:val="24"/>
        </w:rPr>
        <w:t xml:space="preserve">task duration is </w:t>
      </w:r>
      <w:r w:rsidR="00D519AE" w:rsidRPr="00AB5CF8">
        <w:rPr>
          <w:rFonts w:cs="David"/>
          <w:color w:val="7030A0"/>
          <w:sz w:val="24"/>
          <w:szCs w:val="24"/>
          <w:highlight w:val="yellow"/>
        </w:rPr>
        <w:t>X</w:t>
      </w:r>
      <w:r w:rsidR="003C155D" w:rsidRPr="003C155D">
        <w:rPr>
          <w:rFonts w:cs="David"/>
          <w:sz w:val="24"/>
          <w:szCs w:val="24"/>
        </w:rPr>
        <w:t xml:space="preserve">, </w:t>
      </w:r>
      <w:proofErr w:type="gramStart"/>
      <w:r w:rsidR="003C155D" w:rsidRPr="003C155D">
        <w:rPr>
          <w:rFonts w:cs="David"/>
          <w:sz w:val="24"/>
          <w:szCs w:val="24"/>
        </w:rPr>
        <w:t xml:space="preserve">comprised  </w:t>
      </w:r>
      <w:r w:rsidR="003C155D" w:rsidRPr="006C77E1">
        <w:rPr>
          <w:rFonts w:cs="David"/>
          <w:sz w:val="24"/>
          <w:szCs w:val="24"/>
        </w:rPr>
        <w:t>of</w:t>
      </w:r>
      <w:proofErr w:type="gramEnd"/>
      <w:r w:rsidR="003C155D" w:rsidRPr="006C77E1">
        <w:rPr>
          <w:rFonts w:cs="David"/>
          <w:sz w:val="24"/>
          <w:szCs w:val="24"/>
        </w:rPr>
        <w:t xml:space="preserve"> </w:t>
      </w:r>
      <w:r w:rsidR="003C155D" w:rsidRPr="006C77E1">
        <w:rPr>
          <w:rFonts w:cs="David"/>
          <w:color w:val="7030A0"/>
          <w:sz w:val="24"/>
          <w:szCs w:val="24"/>
          <w:highlight w:val="yellow"/>
        </w:rPr>
        <w:t>X</w:t>
      </w:r>
      <w:r w:rsidR="003C155D" w:rsidRPr="006C77E1">
        <w:rPr>
          <w:rFonts w:cs="David"/>
          <w:sz w:val="24"/>
          <w:szCs w:val="24"/>
        </w:rPr>
        <w:t xml:space="preserve"> STP stimuli pr</w:t>
      </w:r>
      <w:r w:rsidR="003C155D">
        <w:rPr>
          <w:rFonts w:cs="David"/>
          <w:sz w:val="24"/>
          <w:szCs w:val="24"/>
        </w:rPr>
        <w:t xml:space="preserve">esented in </w:t>
      </w:r>
      <w:proofErr w:type="spellStart"/>
      <w:r w:rsidR="003C155D">
        <w:rPr>
          <w:rFonts w:cs="David"/>
          <w:sz w:val="24"/>
          <w:szCs w:val="24"/>
        </w:rPr>
        <w:t>quazi</w:t>
      </w:r>
      <w:proofErr w:type="spellEnd"/>
      <w:r w:rsidR="003C155D">
        <w:rPr>
          <w:rFonts w:cs="David"/>
          <w:sz w:val="24"/>
          <w:szCs w:val="24"/>
        </w:rPr>
        <w:t>-random intervals ra</w:t>
      </w:r>
      <w:r w:rsidR="00D519AE">
        <w:rPr>
          <w:rFonts w:cs="David"/>
          <w:sz w:val="24"/>
          <w:szCs w:val="24"/>
        </w:rPr>
        <w:t xml:space="preserve">nging between </w:t>
      </w:r>
      <w:r w:rsidR="00D519AE" w:rsidRPr="00AB5CF8">
        <w:rPr>
          <w:rFonts w:cs="David"/>
          <w:color w:val="7030A0"/>
          <w:sz w:val="24"/>
          <w:szCs w:val="24"/>
          <w:highlight w:val="yellow"/>
        </w:rPr>
        <w:t>X</w:t>
      </w:r>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3C155D">
        <w:rPr>
          <w:rFonts w:cs="David"/>
          <w:sz w:val="24"/>
          <w:szCs w:val="24"/>
        </w:rPr>
        <w:t>ms</w:t>
      </w:r>
      <w:proofErr w:type="spellEnd"/>
      <w:r w:rsidR="00D519AE">
        <w:rPr>
          <w:rFonts w:cs="David"/>
          <w:sz w:val="24"/>
          <w:szCs w:val="24"/>
        </w:rPr>
        <w:t xml:space="preserve"> and </w:t>
      </w:r>
      <w:r w:rsidR="00D519AE" w:rsidRPr="00AB5CF8">
        <w:rPr>
          <w:rFonts w:cs="David"/>
          <w:color w:val="7030A0"/>
          <w:sz w:val="24"/>
          <w:szCs w:val="24"/>
          <w:highlight w:val="yellow"/>
        </w:rPr>
        <w:t>X</w:t>
      </w:r>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sidRPr="00AB5CF8">
        <w:rPr>
          <w:rFonts w:cs="David"/>
          <w:color w:val="7030A0"/>
          <w:sz w:val="24"/>
          <w:szCs w:val="24"/>
          <w:highlight w:val="yellow"/>
        </w:rPr>
        <w:t>X</w:t>
      </w:r>
      <w:proofErr w:type="spellEnd"/>
      <w:r w:rsidR="00D519AE">
        <w:rPr>
          <w:rFonts w:cs="David"/>
          <w:sz w:val="24"/>
          <w:szCs w:val="24"/>
        </w:rPr>
        <w:t xml:space="preserve"> </w:t>
      </w:r>
      <w:proofErr w:type="spellStart"/>
      <w:r w:rsidR="00D519AE">
        <w:rPr>
          <w:rFonts w:cs="David"/>
          <w:sz w:val="24"/>
          <w:szCs w:val="24"/>
        </w:rPr>
        <w:t>ms.</w:t>
      </w:r>
      <w:proofErr w:type="spellEnd"/>
      <w:r w:rsidR="000618CF">
        <w:rPr>
          <w:rFonts w:cs="David"/>
          <w:sz w:val="24"/>
          <w:szCs w:val="24"/>
        </w:rPr>
        <w:t xml:space="preserve"> Participants will be guided to pay attention</w:t>
      </w:r>
      <w:r w:rsidR="00F12B81">
        <w:rPr>
          <w:rFonts w:cs="David"/>
          <w:sz w:val="24"/>
          <w:szCs w:val="24"/>
        </w:rPr>
        <w:t>.</w:t>
      </w:r>
    </w:p>
    <w:p w14:paraId="441A3B5C" w14:textId="20DE7382" w:rsidR="00771793" w:rsidRDefault="00F12B81" w:rsidP="00F12B81">
      <w:pPr>
        <w:bidi w:val="0"/>
        <w:rPr>
          <w:rFonts w:cs="David"/>
          <w:b/>
          <w:bCs/>
          <w:i/>
          <w:iCs/>
          <w:sz w:val="24"/>
          <w:szCs w:val="24"/>
        </w:rPr>
      </w:pPr>
      <w:r w:rsidRPr="006C77E1">
        <w:rPr>
          <w:rFonts w:cs="David"/>
          <w:b/>
          <w:bCs/>
          <w:i/>
          <w:iCs/>
          <w:sz w:val="24"/>
          <w:szCs w:val="24"/>
          <w:highlight w:val="cyan"/>
        </w:rPr>
        <w:t xml:space="preserve">Should STPs be dependent on participants focusing back their attention to their </w:t>
      </w:r>
      <w:r w:rsidR="00B62DA3">
        <w:rPr>
          <w:rFonts w:cs="David"/>
          <w:b/>
          <w:bCs/>
          <w:i/>
          <w:iCs/>
          <w:sz w:val="24"/>
          <w:szCs w:val="24"/>
          <w:highlight w:val="cyan"/>
        </w:rPr>
        <w:t>breath</w:t>
      </w:r>
      <w:r w:rsidRPr="006C77E1">
        <w:rPr>
          <w:rFonts w:cs="David"/>
          <w:b/>
          <w:bCs/>
          <w:i/>
          <w:iCs/>
          <w:sz w:val="24"/>
          <w:szCs w:val="24"/>
          <w:highlight w:val="cyan"/>
        </w:rPr>
        <w:t xml:space="preserve"> (</w:t>
      </w:r>
      <w:proofErr w:type="gramStart"/>
      <w:r w:rsidRPr="006C77E1">
        <w:rPr>
          <w:rFonts w:cs="David"/>
          <w:b/>
          <w:bCs/>
          <w:i/>
          <w:iCs/>
          <w:sz w:val="24"/>
          <w:szCs w:val="24"/>
          <w:highlight w:val="cyan"/>
        </w:rPr>
        <w:t>e.g.</w:t>
      </w:r>
      <w:proofErr w:type="gramEnd"/>
      <w:r w:rsidRPr="006C77E1">
        <w:rPr>
          <w:rFonts w:cs="David"/>
          <w:b/>
          <w:bCs/>
          <w:i/>
          <w:iCs/>
          <w:sz w:val="24"/>
          <w:szCs w:val="24"/>
          <w:highlight w:val="cyan"/>
        </w:rPr>
        <w:t xml:space="preserve"> no new STP appears if participant doesn’t press the button)</w:t>
      </w:r>
      <w:r w:rsidR="00F04B2D" w:rsidRPr="006C77E1">
        <w:rPr>
          <w:rFonts w:cs="David"/>
          <w:b/>
          <w:bCs/>
          <w:i/>
          <w:iCs/>
          <w:sz w:val="24"/>
          <w:szCs w:val="24"/>
          <w:highlight w:val="cyan"/>
        </w:rPr>
        <w:t>?</w:t>
      </w:r>
      <w:r w:rsidR="007818CB">
        <w:rPr>
          <w:rFonts w:cs="David"/>
          <w:b/>
          <w:bCs/>
          <w:i/>
          <w:iCs/>
          <w:sz w:val="24"/>
          <w:szCs w:val="24"/>
        </w:rPr>
        <w:t xml:space="preserve"> </w:t>
      </w:r>
      <w:r w:rsidR="007818CB" w:rsidRPr="006C77E1">
        <w:rPr>
          <w:rFonts w:cs="David"/>
          <w:b/>
          <w:bCs/>
          <w:i/>
          <w:iCs/>
          <w:sz w:val="24"/>
          <w:szCs w:val="24"/>
          <w:highlight w:val="yellow"/>
        </w:rPr>
        <w:t>YES</w:t>
      </w:r>
    </w:p>
    <w:p w14:paraId="39AE5136" w14:textId="7BFD656D" w:rsidR="00B62DA3" w:rsidRDefault="00B62DA3" w:rsidP="00B62DA3">
      <w:pPr>
        <w:pStyle w:val="ListParagraph"/>
        <w:numPr>
          <w:ilvl w:val="0"/>
          <w:numId w:val="5"/>
        </w:numPr>
        <w:bidi w:val="0"/>
        <w:rPr>
          <w:rFonts w:cs="David"/>
          <w:b/>
          <w:bCs/>
          <w:i/>
          <w:iCs/>
          <w:sz w:val="24"/>
          <w:szCs w:val="24"/>
        </w:rPr>
      </w:pPr>
      <w:r>
        <w:rPr>
          <w:rFonts w:cs="David"/>
          <w:b/>
          <w:bCs/>
          <w:i/>
          <w:iCs/>
          <w:sz w:val="24"/>
          <w:szCs w:val="24"/>
        </w:rPr>
        <w:t xml:space="preserve">Advantage – equating the </w:t>
      </w:r>
      <w:proofErr w:type="spellStart"/>
      <w:r>
        <w:rPr>
          <w:rFonts w:cs="David"/>
          <w:b/>
          <w:bCs/>
          <w:i/>
          <w:iCs/>
          <w:sz w:val="24"/>
          <w:szCs w:val="24"/>
        </w:rPr>
        <w:t>stp</w:t>
      </w:r>
      <w:proofErr w:type="spellEnd"/>
      <w:r>
        <w:rPr>
          <w:rFonts w:cs="David"/>
          <w:b/>
          <w:bCs/>
          <w:i/>
          <w:iCs/>
          <w:sz w:val="24"/>
          <w:szCs w:val="24"/>
        </w:rPr>
        <w:t xml:space="preserve"> timing between participants</w:t>
      </w:r>
    </w:p>
    <w:p w14:paraId="3DF65EF4" w14:textId="77777777" w:rsidR="00B62DA3" w:rsidRDefault="00B62DA3" w:rsidP="00B62DA3">
      <w:pPr>
        <w:pStyle w:val="ListParagraph"/>
        <w:numPr>
          <w:ilvl w:val="0"/>
          <w:numId w:val="5"/>
        </w:numPr>
        <w:bidi w:val="0"/>
        <w:rPr>
          <w:rFonts w:cs="David"/>
          <w:b/>
          <w:bCs/>
          <w:i/>
          <w:iCs/>
          <w:sz w:val="24"/>
          <w:szCs w:val="24"/>
        </w:rPr>
      </w:pPr>
      <w:r>
        <w:rPr>
          <w:rFonts w:cs="David"/>
          <w:b/>
          <w:bCs/>
          <w:i/>
          <w:iCs/>
          <w:sz w:val="24"/>
          <w:szCs w:val="24"/>
        </w:rPr>
        <w:t>Disadvantage – differences in doses between participants</w:t>
      </w:r>
    </w:p>
    <w:p w14:paraId="4328FEB5" w14:textId="51B62FFD" w:rsidR="00B62DA3" w:rsidRPr="006C77E1" w:rsidRDefault="00026F1B" w:rsidP="006C77E1">
      <w:pPr>
        <w:pStyle w:val="ListParagraph"/>
        <w:numPr>
          <w:ilvl w:val="0"/>
          <w:numId w:val="5"/>
        </w:numPr>
        <w:bidi w:val="0"/>
        <w:rPr>
          <w:rFonts w:cs="David"/>
          <w:b/>
          <w:bCs/>
          <w:i/>
          <w:iCs/>
          <w:sz w:val="24"/>
          <w:szCs w:val="24"/>
          <w:highlight w:val="yellow"/>
          <w:u w:val="single"/>
        </w:rPr>
      </w:pPr>
      <w:r w:rsidRPr="006C77E1">
        <w:rPr>
          <w:rFonts w:cs="David"/>
          <w:b/>
          <w:bCs/>
          <w:i/>
          <w:iCs/>
          <w:sz w:val="24"/>
          <w:szCs w:val="24"/>
          <w:highlight w:val="yellow"/>
          <w:u w:val="single"/>
        </w:rPr>
        <w:t xml:space="preserve">Design code to allow </w:t>
      </w:r>
      <w:r w:rsidR="007818CB" w:rsidRPr="006C77E1">
        <w:rPr>
          <w:rFonts w:cs="David"/>
          <w:b/>
          <w:bCs/>
          <w:i/>
          <w:iCs/>
          <w:sz w:val="24"/>
          <w:szCs w:val="24"/>
          <w:highlight w:val="yellow"/>
          <w:u w:val="single"/>
        </w:rPr>
        <w:t xml:space="preserve">remove </w:t>
      </w:r>
      <w:r w:rsidRPr="006C77E1">
        <w:rPr>
          <w:rFonts w:cs="David"/>
          <w:b/>
          <w:bCs/>
          <w:i/>
          <w:iCs/>
          <w:sz w:val="24"/>
          <w:szCs w:val="24"/>
          <w:highlight w:val="yellow"/>
          <w:u w:val="single"/>
        </w:rPr>
        <w:t xml:space="preserve">it if necessary (keep the </w:t>
      </w:r>
      <w:proofErr w:type="spellStart"/>
      <w:r w:rsidRPr="006C77E1">
        <w:rPr>
          <w:rFonts w:cs="David"/>
          <w:b/>
          <w:bCs/>
          <w:i/>
          <w:iCs/>
          <w:sz w:val="24"/>
          <w:szCs w:val="24"/>
          <w:highlight w:val="yellow"/>
          <w:u w:val="single"/>
        </w:rPr>
        <w:t>quazi</w:t>
      </w:r>
      <w:proofErr w:type="spellEnd"/>
      <w:r w:rsidRPr="006C77E1">
        <w:rPr>
          <w:rFonts w:cs="David"/>
          <w:b/>
          <w:bCs/>
          <w:i/>
          <w:iCs/>
          <w:sz w:val="24"/>
          <w:szCs w:val="24"/>
          <w:highlight w:val="yellow"/>
          <w:u w:val="single"/>
        </w:rPr>
        <w:t>-random interval)</w:t>
      </w:r>
    </w:p>
    <w:p w14:paraId="1208F35A" w14:textId="591EFC2F" w:rsidR="00F04B2D" w:rsidRPr="006C77E1" w:rsidRDefault="00F04B2D" w:rsidP="006C77E1">
      <w:pPr>
        <w:bidi w:val="0"/>
        <w:rPr>
          <w:rFonts w:cs="David"/>
          <w:b/>
          <w:bCs/>
          <w:i/>
          <w:iCs/>
          <w:sz w:val="24"/>
          <w:szCs w:val="24"/>
        </w:rPr>
      </w:pPr>
      <w:r w:rsidRPr="006C77E1">
        <w:rPr>
          <w:rFonts w:cs="David"/>
          <w:b/>
          <w:bCs/>
          <w:i/>
          <w:iCs/>
          <w:sz w:val="24"/>
          <w:szCs w:val="24"/>
          <w:highlight w:val="cyan"/>
        </w:rPr>
        <w:t>What about spontaneous mind wandering</w:t>
      </w:r>
      <w:r w:rsidR="004B60BF">
        <w:rPr>
          <w:rFonts w:cs="David"/>
          <w:b/>
          <w:bCs/>
          <w:i/>
          <w:iCs/>
          <w:sz w:val="24"/>
          <w:szCs w:val="24"/>
        </w:rPr>
        <w:t xml:space="preserve">? </w:t>
      </w:r>
      <w:r w:rsidR="004B60BF" w:rsidRPr="006C77E1">
        <w:rPr>
          <w:rFonts w:cs="David"/>
          <w:b/>
          <w:bCs/>
          <w:i/>
          <w:iCs/>
          <w:sz w:val="24"/>
          <w:szCs w:val="24"/>
          <w:highlight w:val="yellow"/>
        </w:rPr>
        <w:t xml:space="preserve">A- part of practice 2, not </w:t>
      </w:r>
      <w:r w:rsidR="00B62DA3" w:rsidRPr="006C77E1">
        <w:rPr>
          <w:rFonts w:cs="David"/>
          <w:b/>
          <w:bCs/>
          <w:i/>
          <w:iCs/>
          <w:sz w:val="24"/>
          <w:szCs w:val="24"/>
          <w:highlight w:val="yellow"/>
        </w:rPr>
        <w:t>differentiated</w:t>
      </w:r>
      <w:r w:rsidR="004B60BF" w:rsidRPr="006C77E1">
        <w:rPr>
          <w:rFonts w:cs="David"/>
          <w:b/>
          <w:bCs/>
          <w:i/>
          <w:iCs/>
          <w:sz w:val="24"/>
          <w:szCs w:val="24"/>
          <w:highlight w:val="yellow"/>
        </w:rPr>
        <w:t xml:space="preserve"> </w:t>
      </w:r>
      <w:r w:rsidR="00B62DA3" w:rsidRPr="006C77E1">
        <w:rPr>
          <w:rFonts w:cs="David"/>
          <w:b/>
          <w:bCs/>
          <w:i/>
          <w:iCs/>
          <w:sz w:val="24"/>
          <w:szCs w:val="24"/>
          <w:highlight w:val="yellow"/>
        </w:rPr>
        <w:t>in practice 3</w:t>
      </w:r>
    </w:p>
    <w:p w14:paraId="08E5C7EA" w14:textId="37DB7E6E" w:rsidR="00A420D0" w:rsidRDefault="00A420D0" w:rsidP="00307C7B">
      <w:pPr>
        <w:rPr>
          <w:rFonts w:cs="David"/>
          <w:b/>
          <w:bCs/>
          <w:sz w:val="28"/>
          <w:szCs w:val="28"/>
          <w:u w:val="single"/>
          <w:rtl/>
        </w:rPr>
      </w:pPr>
      <w:r>
        <w:rPr>
          <w:rFonts w:cs="David" w:hint="cs"/>
          <w:b/>
          <w:bCs/>
          <w:sz w:val="28"/>
          <w:szCs w:val="28"/>
          <w:u w:val="single"/>
          <w:rtl/>
        </w:rPr>
        <w:t>הוראות:</w:t>
      </w:r>
    </w:p>
    <w:p w14:paraId="49C23DA5" w14:textId="6FEA41A8" w:rsidR="006A52F5" w:rsidRPr="00307C7B" w:rsidRDefault="006A52F5" w:rsidP="00307C7B">
      <w:pPr>
        <w:rPr>
          <w:rFonts w:cs="David"/>
          <w:b/>
          <w:bCs/>
          <w:sz w:val="28"/>
          <w:szCs w:val="28"/>
          <w:u w:val="single"/>
          <w:rtl/>
        </w:rPr>
      </w:pPr>
      <w:r w:rsidRPr="00307C7B">
        <w:rPr>
          <w:rFonts w:cs="David" w:hint="cs"/>
          <w:b/>
          <w:bCs/>
          <w:sz w:val="28"/>
          <w:szCs w:val="28"/>
          <w:u w:val="single"/>
          <w:rtl/>
        </w:rPr>
        <w:t xml:space="preserve">שלב </w:t>
      </w:r>
      <w:r w:rsidR="00307C7B" w:rsidRPr="00307C7B">
        <w:rPr>
          <w:rFonts w:cs="David" w:hint="cs"/>
          <w:b/>
          <w:bCs/>
          <w:sz w:val="28"/>
          <w:szCs w:val="28"/>
          <w:u w:val="single"/>
          <w:rtl/>
        </w:rPr>
        <w:t>האימון</w:t>
      </w:r>
    </w:p>
    <w:p w14:paraId="3BC3B404" w14:textId="09C81A55" w:rsidR="00611BC8" w:rsidRPr="00616CF1" w:rsidRDefault="007E253D">
      <w:pPr>
        <w:rPr>
          <w:rFonts w:cs="David"/>
          <w:b/>
          <w:bCs/>
          <w:sz w:val="24"/>
          <w:szCs w:val="24"/>
        </w:rPr>
      </w:pPr>
      <w:r w:rsidRPr="00616CF1">
        <w:rPr>
          <w:rFonts w:cs="David" w:hint="cs"/>
          <w:b/>
          <w:bCs/>
          <w:sz w:val="24"/>
          <w:szCs w:val="24"/>
          <w:rtl/>
        </w:rPr>
        <w:t>הקדמה</w:t>
      </w:r>
      <w:ins w:id="0" w:author="עומר דר" w:date="2021-02-25T08:47:00Z">
        <w:r w:rsidR="00B13BCC">
          <w:rPr>
            <w:rFonts w:cs="David"/>
            <w:b/>
            <w:bCs/>
            <w:sz w:val="24"/>
            <w:szCs w:val="24"/>
          </w:rPr>
          <w:t xml:space="preserve"> </w:t>
        </w:r>
        <w:r w:rsidR="00B13BCC">
          <w:rPr>
            <w:rFonts w:cs="David" w:hint="cs"/>
            <w:b/>
            <w:bCs/>
            <w:sz w:val="24"/>
            <w:szCs w:val="24"/>
          </w:rPr>
          <w:t xml:space="preserve"> </w:t>
        </w:r>
        <w:r w:rsidR="00B13BCC">
          <w:rPr>
            <w:rFonts w:cs="David" w:hint="cs"/>
            <w:b/>
            <w:bCs/>
            <w:sz w:val="24"/>
            <w:szCs w:val="24"/>
            <w:rtl/>
          </w:rPr>
          <w:t>-</w:t>
        </w:r>
        <w:r w:rsidR="00B13BCC">
          <w:rPr>
            <w:rFonts w:cs="David" w:hint="cs"/>
            <w:b/>
            <w:bCs/>
            <w:sz w:val="24"/>
            <w:szCs w:val="24"/>
          </w:rPr>
          <w:t xml:space="preserve"> </w:t>
        </w:r>
        <w:r w:rsidR="00B13BCC">
          <w:rPr>
            <w:rFonts w:cs="David" w:hint="cs"/>
            <w:b/>
            <w:bCs/>
            <w:sz w:val="24"/>
            <w:szCs w:val="24"/>
            <w:rtl/>
          </w:rPr>
          <w:t>בשקף שמקביל ל-</w:t>
        </w:r>
        <w:r w:rsidR="00B13BCC">
          <w:rPr>
            <w:rFonts w:cs="David" w:hint="cs"/>
            <w:b/>
            <w:bCs/>
            <w:sz w:val="24"/>
            <w:szCs w:val="24"/>
          </w:rPr>
          <w:t>AFACT</w:t>
        </w:r>
        <w:r w:rsidR="00B13BCC">
          <w:rPr>
            <w:rFonts w:cs="David" w:hint="cs"/>
            <w:b/>
            <w:bCs/>
            <w:sz w:val="24"/>
            <w:szCs w:val="24"/>
            <w:rtl/>
          </w:rPr>
          <w:t xml:space="preserve"> ו-</w:t>
        </w:r>
        <w:r w:rsidR="00B13BCC">
          <w:rPr>
            <w:rFonts w:cs="David"/>
            <w:b/>
            <w:bCs/>
            <w:sz w:val="24"/>
            <w:szCs w:val="24"/>
          </w:rPr>
          <w:t>control</w:t>
        </w:r>
      </w:ins>
    </w:p>
    <w:p w14:paraId="602CD9C4" w14:textId="05201153" w:rsidR="00A420D0" w:rsidDel="00B13BCC" w:rsidRDefault="00A420D0" w:rsidP="002B2507">
      <w:pPr>
        <w:rPr>
          <w:del w:id="1" w:author="עומר דר" w:date="2021-02-25T08:46:00Z"/>
          <w:rFonts w:cs="David"/>
          <w:sz w:val="24"/>
          <w:szCs w:val="24"/>
          <w:rtl/>
        </w:rPr>
      </w:pPr>
      <w:del w:id="2" w:author="עומר דר" w:date="2021-02-25T08:46:00Z">
        <w:r w:rsidRPr="00C243B3" w:rsidDel="00B13BCC">
          <w:rPr>
            <w:rFonts w:cs="David"/>
            <w:sz w:val="24"/>
            <w:szCs w:val="24"/>
            <w:highlight w:val="yellow"/>
            <w:rtl/>
          </w:rPr>
          <w:delText xml:space="preserve">--- </w:delText>
        </w:r>
        <w:r w:rsidDel="00B13BCC">
          <w:rPr>
            <w:rFonts w:cs="David" w:hint="cs"/>
            <w:sz w:val="24"/>
            <w:szCs w:val="24"/>
            <w:highlight w:val="yellow"/>
            <w:rtl/>
          </w:rPr>
          <w:delText xml:space="preserve">למצוא </w:delText>
        </w:r>
        <w:r w:rsidRPr="00C243B3" w:rsidDel="00B13BCC">
          <w:rPr>
            <w:rFonts w:cs="David" w:hint="eastAsia"/>
            <w:sz w:val="24"/>
            <w:szCs w:val="24"/>
            <w:highlight w:val="yellow"/>
            <w:rtl/>
          </w:rPr>
          <w:delText>משפט</w:delText>
        </w:r>
        <w:r w:rsidRPr="00C243B3" w:rsidDel="00B13BCC">
          <w:rPr>
            <w:rFonts w:cs="David"/>
            <w:sz w:val="24"/>
            <w:szCs w:val="24"/>
            <w:highlight w:val="yellow"/>
            <w:rtl/>
          </w:rPr>
          <w:delText xml:space="preserve"> </w:delText>
        </w:r>
        <w:r w:rsidRPr="00C243B3" w:rsidDel="00B13BCC">
          <w:rPr>
            <w:rFonts w:cs="David" w:hint="eastAsia"/>
            <w:sz w:val="24"/>
            <w:szCs w:val="24"/>
            <w:highlight w:val="yellow"/>
            <w:rtl/>
          </w:rPr>
          <w:delText>שזהה</w:delText>
        </w:r>
        <w:r w:rsidRPr="00C243B3" w:rsidDel="00B13BCC">
          <w:rPr>
            <w:rFonts w:cs="David"/>
            <w:sz w:val="24"/>
            <w:szCs w:val="24"/>
            <w:highlight w:val="yellow"/>
            <w:rtl/>
          </w:rPr>
          <w:delText xml:space="preserve"> </w:delText>
        </w:r>
        <w:r w:rsidRPr="00C243B3" w:rsidDel="00B13BCC">
          <w:rPr>
            <w:rFonts w:cs="David" w:hint="eastAsia"/>
            <w:sz w:val="24"/>
            <w:szCs w:val="24"/>
            <w:highlight w:val="yellow"/>
            <w:rtl/>
          </w:rPr>
          <w:delText>ב</w:delText>
        </w:r>
        <w:r w:rsidRPr="00C243B3" w:rsidDel="00B13BCC">
          <w:rPr>
            <w:rFonts w:cs="David"/>
            <w:sz w:val="24"/>
            <w:szCs w:val="24"/>
            <w:highlight w:val="yellow"/>
            <w:rtl/>
          </w:rPr>
          <w:delText>-</w:delText>
        </w:r>
        <w:r w:rsidRPr="00C243B3" w:rsidDel="00B13BCC">
          <w:rPr>
            <w:rFonts w:cs="David"/>
            <w:sz w:val="24"/>
            <w:szCs w:val="24"/>
            <w:highlight w:val="yellow"/>
          </w:rPr>
          <w:delText>placebo</w:delText>
        </w:r>
        <w:r w:rsidRPr="00B87BE1" w:rsidDel="00B13BCC">
          <w:rPr>
            <w:rFonts w:cs="David"/>
            <w:sz w:val="24"/>
            <w:szCs w:val="24"/>
            <w:highlight w:val="yellow"/>
          </w:rPr>
          <w:delText>, AFACT, BMM</w:delText>
        </w:r>
      </w:del>
    </w:p>
    <w:p w14:paraId="6854C916" w14:textId="4E76DDC7" w:rsidR="00410345" w:rsidRPr="005961A4" w:rsidDel="00B13BCC" w:rsidRDefault="000D5874" w:rsidP="00410345">
      <w:pPr>
        <w:jc w:val="both"/>
        <w:rPr>
          <w:del w:id="3" w:author="עומר דר" w:date="2021-02-25T08:46:00Z"/>
          <w:rFonts w:asciiTheme="majorBidi" w:hAnsiTheme="majorBidi" w:cs="David"/>
          <w:rtl/>
        </w:rPr>
      </w:pPr>
      <w:del w:id="4" w:author="עומר דר" w:date="2021-02-25T08:46:00Z">
        <w:r w:rsidRPr="006C77E1" w:rsidDel="00B13BCC">
          <w:rPr>
            <w:rFonts w:cs="David"/>
            <w:sz w:val="24"/>
            <w:szCs w:val="24"/>
            <w:highlight w:val="green"/>
            <w:rtl/>
          </w:rPr>
          <w:delText xml:space="preserve">(גם </w:delText>
        </w:r>
        <w:r w:rsidRPr="006C77E1" w:rsidDel="00B13BCC">
          <w:rPr>
            <w:rFonts w:cs="David" w:hint="eastAsia"/>
            <w:sz w:val="24"/>
            <w:szCs w:val="24"/>
            <w:highlight w:val="green"/>
            <w:rtl/>
          </w:rPr>
          <w:delText>המשפט</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הזה</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מופיע</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בכל</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תנאי</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המטלות</w:delText>
        </w:r>
        <w:r w:rsidDel="00B13BCC">
          <w:rPr>
            <w:rFonts w:cs="David" w:hint="cs"/>
            <w:sz w:val="24"/>
            <w:szCs w:val="24"/>
            <w:rtl/>
          </w:rPr>
          <w:delText>)</w:delText>
        </w:r>
        <w:r w:rsidR="004A0A1A" w:rsidRPr="006C77E1" w:rsidDel="00B13BCC">
          <w:rPr>
            <w:rFonts w:asciiTheme="majorBidi" w:hAnsiTheme="majorBidi" w:cs="David" w:hint="eastAsia"/>
            <w:highlight w:val="yellow"/>
            <w:rtl/>
          </w:rPr>
          <w:delText>נס</w:delText>
        </w:r>
        <w:r w:rsidR="004A0A1A" w:rsidRPr="006C77E1" w:rsidDel="00B13BCC">
          <w:rPr>
            <w:rFonts w:asciiTheme="majorBidi" w:hAnsiTheme="majorBidi" w:cs="David"/>
            <w:highlight w:val="yellow"/>
            <w:rtl/>
          </w:rPr>
          <w:delText>/י</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לבצע</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את</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המטל</w:delText>
        </w:r>
        <w:r w:rsidR="00777524" w:rsidRPr="006C77E1" w:rsidDel="00B13BCC">
          <w:rPr>
            <w:rFonts w:asciiTheme="majorBidi" w:hAnsiTheme="majorBidi" w:cs="David" w:hint="eastAsia"/>
            <w:highlight w:val="yellow"/>
            <w:rtl/>
          </w:rPr>
          <w:delText>ה</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בהתאם</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להנחיות</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גם</w:delText>
        </w:r>
        <w:r w:rsidR="00410345" w:rsidRPr="006C77E1" w:rsidDel="00B13BCC">
          <w:rPr>
            <w:rFonts w:asciiTheme="majorBidi" w:hAnsiTheme="majorBidi" w:cs="David"/>
            <w:highlight w:val="yellow"/>
            <w:rtl/>
          </w:rPr>
          <w:delText xml:space="preserve"> </w:delText>
        </w:r>
        <w:r w:rsidDel="00B13BCC">
          <w:rPr>
            <w:rFonts w:asciiTheme="majorBidi" w:hAnsiTheme="majorBidi" w:cs="David" w:hint="cs"/>
            <w:highlight w:val="yellow"/>
            <w:rtl/>
          </w:rPr>
          <w:delText>במקרה</w:delText>
        </w:r>
        <w:r w:rsidR="00410345" w:rsidRPr="006C77E1" w:rsidDel="00B13BCC">
          <w:rPr>
            <w:rFonts w:asciiTheme="majorBidi" w:hAnsiTheme="majorBidi" w:cs="David"/>
            <w:highlight w:val="yellow"/>
            <w:rtl/>
          </w:rPr>
          <w:delText xml:space="preserve"> </w:delText>
        </w:r>
        <w:r w:rsidDel="00B13BCC">
          <w:rPr>
            <w:rFonts w:asciiTheme="majorBidi" w:hAnsiTheme="majorBidi" w:cs="David" w:hint="cs"/>
            <w:highlight w:val="yellow"/>
            <w:rtl/>
          </w:rPr>
          <w:delText>ש</w:delText>
        </w:r>
        <w:r w:rsidR="00410345" w:rsidRPr="006C77E1" w:rsidDel="00B13BCC">
          <w:rPr>
            <w:rFonts w:asciiTheme="majorBidi" w:hAnsiTheme="majorBidi" w:cs="David" w:hint="eastAsia"/>
            <w:highlight w:val="yellow"/>
            <w:rtl/>
          </w:rPr>
          <w:delText>הן</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שונות</w:delText>
        </w:r>
        <w:r w:rsidR="00410345" w:rsidRPr="006C77E1" w:rsidDel="00B13BCC">
          <w:rPr>
            <w:rFonts w:asciiTheme="majorBidi" w:hAnsiTheme="majorBidi" w:cs="David"/>
            <w:highlight w:val="yellow"/>
            <w:rtl/>
          </w:rPr>
          <w:delText xml:space="preserve"> </w:delText>
        </w:r>
        <w:r w:rsidRPr="006C77E1" w:rsidDel="00B13BCC">
          <w:rPr>
            <w:rFonts w:asciiTheme="majorBidi" w:hAnsiTheme="majorBidi" w:cs="David" w:hint="eastAsia"/>
            <w:highlight w:val="yellow"/>
            <w:rtl/>
          </w:rPr>
          <w:delText>מ</w:delText>
        </w:r>
        <w:r w:rsidRPr="006C77E1" w:rsidDel="00B13BCC">
          <w:rPr>
            <w:rFonts w:asciiTheme="majorBidi" w:hAnsiTheme="majorBidi" w:cs="David"/>
            <w:highlight w:val="yellow"/>
            <w:rtl/>
          </w:rPr>
          <w:delText xml:space="preserve">-  </w:delText>
        </w:r>
        <w:r w:rsidRPr="006C77E1" w:rsidDel="00B13BCC">
          <w:rPr>
            <w:rFonts w:asciiTheme="majorBidi" w:hAnsiTheme="majorBidi" w:cs="David"/>
            <w:highlight w:val="yellow"/>
          </w:rPr>
          <w:delText>attentional training</w:delText>
        </w:r>
        <w:r w:rsidR="00410345" w:rsidRPr="006C77E1" w:rsidDel="00B13BCC">
          <w:rPr>
            <w:rFonts w:asciiTheme="majorBidi" w:hAnsiTheme="majorBidi" w:cs="David"/>
            <w:highlight w:val="yellow"/>
            <w:rtl/>
          </w:rPr>
          <w:delText xml:space="preserve"> </w:delText>
        </w:r>
        <w:r w:rsidRPr="006C77E1" w:rsidDel="00B13BCC">
          <w:rPr>
            <w:rFonts w:asciiTheme="majorBidi" w:hAnsiTheme="majorBidi" w:cs="David" w:hint="eastAsia"/>
            <w:highlight w:val="yellow"/>
            <w:rtl/>
          </w:rPr>
          <w:delText>שתרגלת</w:delText>
        </w:r>
        <w:r w:rsidRPr="006C77E1" w:rsidDel="00B13BCC">
          <w:rPr>
            <w:rFonts w:asciiTheme="majorBidi" w:hAnsiTheme="majorBidi" w:cs="David"/>
            <w:highlight w:val="yellow"/>
            <w:rtl/>
          </w:rPr>
          <w:delText xml:space="preserve"> בעבר </w:delText>
        </w:r>
        <w:r w:rsidR="00410345" w:rsidRPr="006C77E1" w:rsidDel="00B13BCC">
          <w:rPr>
            <w:rFonts w:asciiTheme="majorBidi" w:hAnsiTheme="majorBidi" w:cs="David"/>
            <w:highlight w:val="yellow"/>
            <w:rtl/>
          </w:rPr>
          <w:delText>(</w:delText>
        </w:r>
        <w:r w:rsidR="00410345" w:rsidRPr="006C77E1" w:rsidDel="00B13BCC">
          <w:rPr>
            <w:rFonts w:asciiTheme="majorBidi" w:hAnsiTheme="majorBidi" w:cs="David" w:hint="eastAsia"/>
            <w:highlight w:val="yellow"/>
            <w:rtl/>
          </w:rPr>
          <w:delText>ה</w:delText>
        </w:r>
        <w:r w:rsidR="00410345" w:rsidRPr="006C77E1" w:rsidDel="00B13BCC">
          <w:rPr>
            <w:rFonts w:asciiTheme="majorBidi" w:hAnsiTheme="majorBidi" w:cs="David"/>
            <w:highlight w:val="yellow"/>
            <w:rtl/>
          </w:rPr>
          <w:delText>.</w:delText>
        </w:r>
        <w:r w:rsidR="00410345" w:rsidRPr="006C77E1" w:rsidDel="00B13BCC">
          <w:rPr>
            <w:rFonts w:asciiTheme="majorBidi" w:hAnsiTheme="majorBidi" w:cs="David" w:hint="eastAsia"/>
            <w:highlight w:val="yellow"/>
            <w:rtl/>
          </w:rPr>
          <w:delText>ק</w:delText>
        </w:r>
        <w:r w:rsidR="00410345" w:rsidRPr="006C77E1" w:rsidDel="00B13BCC">
          <w:rPr>
            <w:rFonts w:asciiTheme="majorBidi" w:hAnsiTheme="majorBidi" w:cs="David"/>
            <w:highlight w:val="yellow"/>
            <w:rtl/>
          </w:rPr>
          <w:delText>.).</w:delText>
        </w:r>
      </w:del>
    </w:p>
    <w:p w14:paraId="17B33C98" w14:textId="1ECFD227" w:rsidR="00410345" w:rsidRPr="005961A4" w:rsidRDefault="00410345" w:rsidP="00410345">
      <w:pPr>
        <w:jc w:val="both"/>
        <w:rPr>
          <w:rFonts w:asciiTheme="majorBidi" w:hAnsiTheme="majorBidi" w:cs="David"/>
          <w:b/>
          <w:bCs/>
          <w:rtl/>
        </w:rPr>
      </w:pPr>
      <w:proofErr w:type="spellStart"/>
      <w:r w:rsidRPr="005961A4">
        <w:rPr>
          <w:rFonts w:asciiTheme="majorBidi" w:hAnsiTheme="majorBidi" w:cs="David"/>
          <w:b/>
          <w:bCs/>
          <w:rtl/>
        </w:rPr>
        <w:t>קשיבות</w:t>
      </w:r>
      <w:proofErr w:type="spellEnd"/>
      <w:r w:rsidRPr="005961A4">
        <w:rPr>
          <w:rFonts w:asciiTheme="majorBidi" w:hAnsiTheme="majorBidi" w:cs="David"/>
          <w:b/>
          <w:bCs/>
          <w:rtl/>
        </w:rPr>
        <w:t xml:space="preserve"> לנשימה (</w:t>
      </w:r>
      <w:r w:rsidRPr="005961A4">
        <w:rPr>
          <w:rFonts w:asciiTheme="majorBidi" w:hAnsiTheme="majorBidi" w:cs="David"/>
          <w:b/>
          <w:bCs/>
        </w:rPr>
        <w:t>Focused Attention</w:t>
      </w:r>
      <w:r w:rsidRPr="005961A4">
        <w:rPr>
          <w:rFonts w:asciiTheme="majorBidi" w:hAnsiTheme="majorBidi" w:cs="David"/>
          <w:b/>
          <w:bCs/>
          <w:rtl/>
        </w:rPr>
        <w:t>)</w:t>
      </w:r>
    </w:p>
    <w:p w14:paraId="15F93DFA" w14:textId="72B9F09D" w:rsidR="004A0A1A" w:rsidRDefault="00777524" w:rsidP="00410345">
      <w:pPr>
        <w:jc w:val="both"/>
        <w:rPr>
          <w:rFonts w:asciiTheme="majorBidi" w:hAnsiTheme="majorBidi" w:cs="David"/>
          <w:rtl/>
        </w:rPr>
      </w:pPr>
      <w:r>
        <w:rPr>
          <w:rFonts w:asciiTheme="majorBidi" w:hAnsiTheme="majorBidi" w:cs="David" w:hint="cs"/>
          <w:rtl/>
        </w:rPr>
        <w:t>"</w:t>
      </w:r>
      <w:r w:rsidR="00410345" w:rsidRPr="005961A4">
        <w:rPr>
          <w:rFonts w:asciiTheme="majorBidi" w:hAnsiTheme="majorBidi" w:cs="David"/>
          <w:rtl/>
        </w:rPr>
        <w:t xml:space="preserve">עצום/י את עיניך, ושב/י עם גב זקוף, </w:t>
      </w:r>
      <w:r w:rsidR="004A0A1A">
        <w:rPr>
          <w:rFonts w:ascii="David" w:hAnsi="David" w:cs="David"/>
          <w:sz w:val="24"/>
          <w:szCs w:val="24"/>
          <w:rtl/>
        </w:rPr>
        <w:t>אך לא מתוח מדי</w:t>
      </w:r>
      <w:r w:rsidR="004A0A1A">
        <w:rPr>
          <w:rFonts w:ascii="David" w:hAnsi="David" w:cs="David"/>
          <w:sz w:val="24"/>
          <w:szCs w:val="24"/>
        </w:rPr>
        <w:t>.</w:t>
      </w:r>
      <w:r w:rsidR="004A0A1A" w:rsidRPr="004A0A1A">
        <w:rPr>
          <w:rFonts w:asciiTheme="majorBidi" w:hAnsiTheme="majorBidi" w:cs="David"/>
          <w:highlight w:val="yellow"/>
          <w:rtl/>
        </w:rPr>
        <w:t xml:space="preserve"> </w:t>
      </w:r>
      <w:r w:rsidR="00410345" w:rsidRPr="005961A4">
        <w:rPr>
          <w:rFonts w:asciiTheme="majorBidi" w:hAnsiTheme="majorBidi" w:cs="David"/>
          <w:rtl/>
        </w:rPr>
        <w:t xml:space="preserve">(ה.ק.).. הפנה/י את תשומת </w:t>
      </w:r>
      <w:r w:rsidR="00410345" w:rsidRPr="006C77E1">
        <w:rPr>
          <w:rFonts w:asciiTheme="majorBidi" w:hAnsiTheme="majorBidi" w:cs="David"/>
          <w:rtl/>
        </w:rPr>
        <w:t>הלב</w:t>
      </w:r>
      <w:r w:rsidR="00410345" w:rsidRPr="002669B7">
        <w:rPr>
          <w:rFonts w:asciiTheme="majorBidi" w:hAnsiTheme="majorBidi" w:cs="David"/>
          <w:rtl/>
        </w:rPr>
        <w:t xml:space="preserve"> ל</w:t>
      </w:r>
      <w:r w:rsidR="004A0A1A" w:rsidRPr="002669B7">
        <w:rPr>
          <w:rFonts w:asciiTheme="majorBidi" w:hAnsiTheme="majorBidi" w:cs="David" w:hint="eastAsia"/>
          <w:rtl/>
        </w:rPr>
        <w:t>נשימה</w:t>
      </w:r>
      <w:r w:rsidR="004A0A1A" w:rsidRPr="002669B7">
        <w:rPr>
          <w:rFonts w:asciiTheme="majorBidi" w:hAnsiTheme="majorBidi" w:cs="David"/>
          <w:rtl/>
        </w:rPr>
        <w:t xml:space="preserve"> </w:t>
      </w:r>
      <w:r w:rsidR="004A0A1A" w:rsidRPr="002669B7">
        <w:rPr>
          <w:rFonts w:asciiTheme="majorBidi" w:hAnsiTheme="majorBidi" w:cs="David" w:hint="eastAsia"/>
          <w:rtl/>
        </w:rPr>
        <w:t>המתרחשת</w:t>
      </w:r>
      <w:r w:rsidR="004A0A1A" w:rsidRPr="002669B7">
        <w:rPr>
          <w:rFonts w:asciiTheme="majorBidi" w:hAnsiTheme="majorBidi" w:cs="David"/>
          <w:rtl/>
        </w:rPr>
        <w:t xml:space="preserve"> </w:t>
      </w:r>
      <w:r w:rsidR="004A0A1A" w:rsidRPr="002669B7">
        <w:rPr>
          <w:rFonts w:asciiTheme="majorBidi" w:hAnsiTheme="majorBidi" w:cs="David" w:hint="eastAsia"/>
          <w:rtl/>
        </w:rPr>
        <w:t>ב</w:t>
      </w:r>
      <w:r w:rsidR="00410345" w:rsidRPr="002669B7">
        <w:rPr>
          <w:rFonts w:asciiTheme="majorBidi" w:hAnsiTheme="majorBidi" w:cs="David"/>
          <w:rtl/>
        </w:rPr>
        <w:t>אזור הבטן. נסה/י להבחין בתנועה באזור הבטן במהלך השאיפה והנשיפה (ה.ק.). הבחן/י בכך שבמהלך השאיפה הבטן עולה, ובמהלך הנשיפה הבטן יורדת (ה</w:t>
      </w:r>
      <w:commentRangeStart w:id="5"/>
      <w:commentRangeStart w:id="6"/>
      <w:r w:rsidR="00410345" w:rsidRPr="002669B7">
        <w:rPr>
          <w:rFonts w:asciiTheme="majorBidi" w:hAnsiTheme="majorBidi" w:cs="David"/>
          <w:rtl/>
        </w:rPr>
        <w:t>.ק</w:t>
      </w:r>
      <w:commentRangeEnd w:id="5"/>
      <w:r w:rsidR="00C761BC" w:rsidRPr="002669B7">
        <w:rPr>
          <w:rStyle w:val="CommentReference"/>
        </w:rPr>
        <w:commentReference w:id="5"/>
      </w:r>
      <w:commentRangeEnd w:id="6"/>
      <w:r w:rsidR="00B93C59" w:rsidRPr="002669B7">
        <w:rPr>
          <w:rStyle w:val="CommentReference"/>
        </w:rPr>
        <w:commentReference w:id="6"/>
      </w:r>
      <w:r w:rsidR="00410345" w:rsidRPr="002669B7">
        <w:rPr>
          <w:rFonts w:asciiTheme="majorBidi" w:hAnsiTheme="majorBidi" w:cs="David"/>
          <w:rtl/>
        </w:rPr>
        <w:t xml:space="preserve">.). אם את/ה מתקשה להבחין בתנועה זו שים/י </w:t>
      </w:r>
      <w:r w:rsidR="00410345" w:rsidRPr="006C77E1">
        <w:rPr>
          <w:rFonts w:asciiTheme="majorBidi" w:hAnsiTheme="majorBidi" w:cs="David"/>
          <w:rtl/>
        </w:rPr>
        <w:t>יד</w:t>
      </w:r>
      <w:r w:rsidR="00410345" w:rsidRPr="002669B7">
        <w:rPr>
          <w:rFonts w:asciiTheme="majorBidi" w:hAnsiTheme="majorBidi" w:cs="David"/>
          <w:rtl/>
        </w:rPr>
        <w:t xml:space="preserve"> על הבטן, ונסה/י להבחין בתנועת הבטן באמצעות היד. נסה/י להכיר בתנועה זו באמצעות מילים שתאמר/י לעצמך בלב: כאשר את/ה שם/ה לב שהבטן עולה תאמר/י לעצמך </w:t>
      </w:r>
      <w:r w:rsidR="00410345" w:rsidRPr="002669B7">
        <w:rPr>
          <w:rFonts w:asciiTheme="majorBidi" w:hAnsiTheme="majorBidi" w:cs="David" w:hint="eastAsia"/>
          <w:rtl/>
        </w:rPr>
        <w:t>בלב</w:t>
      </w:r>
      <w:r w:rsidR="00410345" w:rsidRPr="002669B7">
        <w:rPr>
          <w:rFonts w:asciiTheme="majorBidi" w:hAnsiTheme="majorBidi" w:cs="David"/>
          <w:rtl/>
        </w:rPr>
        <w:t xml:space="preserve"> "עלייה". כאשר את/ה שם/ה לב שהבטן יורדת תאמר/י לעצמך ב</w:t>
      </w:r>
      <w:r w:rsidR="00410345" w:rsidRPr="002669B7">
        <w:rPr>
          <w:rFonts w:asciiTheme="majorBidi" w:hAnsiTheme="majorBidi" w:cs="David" w:hint="eastAsia"/>
          <w:rtl/>
        </w:rPr>
        <w:t>לב</w:t>
      </w:r>
      <w:r w:rsidR="00410345" w:rsidRPr="002669B7">
        <w:rPr>
          <w:rFonts w:asciiTheme="majorBidi" w:hAnsiTheme="majorBidi" w:cs="David"/>
          <w:rtl/>
        </w:rPr>
        <w:t xml:space="preserve"> "ירידה" (ה.ק.). בכל פעם שהבטן זזה תביא/י את תשומת </w:t>
      </w:r>
      <w:r w:rsidR="00410345" w:rsidRPr="006C77E1">
        <w:rPr>
          <w:rFonts w:asciiTheme="majorBidi" w:hAnsiTheme="majorBidi" w:cs="David"/>
          <w:rtl/>
        </w:rPr>
        <w:t>הלב</w:t>
      </w:r>
      <w:r w:rsidR="00410345" w:rsidRPr="002669B7">
        <w:rPr>
          <w:rFonts w:asciiTheme="majorBidi" w:hAnsiTheme="majorBidi" w:cs="David"/>
          <w:rtl/>
        </w:rPr>
        <w:t xml:space="preserve"> לתנועה</w:t>
      </w:r>
      <w:r w:rsidR="004A0A1A" w:rsidRPr="002669B7">
        <w:rPr>
          <w:rFonts w:asciiTheme="majorBidi" w:hAnsiTheme="majorBidi" w:cs="David"/>
          <w:rtl/>
        </w:rPr>
        <w:t xml:space="preserve"> של הנשימה</w:t>
      </w:r>
      <w:r w:rsidR="00410345" w:rsidRPr="002669B7">
        <w:rPr>
          <w:rFonts w:asciiTheme="majorBidi" w:hAnsiTheme="majorBidi" w:cs="David"/>
          <w:rtl/>
        </w:rPr>
        <w:t>, ותשתמש/י במילים "עלייה</w:t>
      </w:r>
      <w:r w:rsidR="00410345" w:rsidRPr="005961A4">
        <w:rPr>
          <w:rFonts w:asciiTheme="majorBidi" w:hAnsiTheme="majorBidi" w:cs="David"/>
          <w:rtl/>
        </w:rPr>
        <w:t xml:space="preserve">" או "ירידה" על מנת לציין את התנועה (ה.ק). </w:t>
      </w:r>
    </w:p>
    <w:p w14:paraId="52284066" w14:textId="38F045EA" w:rsidR="00410345" w:rsidRPr="005961A4" w:rsidRDefault="00410345" w:rsidP="00410345">
      <w:pPr>
        <w:jc w:val="both"/>
        <w:rPr>
          <w:rFonts w:asciiTheme="majorBidi" w:hAnsiTheme="majorBidi" w:cs="David"/>
          <w:rtl/>
        </w:rPr>
      </w:pPr>
      <w:r w:rsidRPr="006C77E1">
        <w:rPr>
          <w:rFonts w:asciiTheme="majorBidi" w:hAnsiTheme="majorBidi" w:cs="David"/>
          <w:rtl/>
        </w:rPr>
        <w:t xml:space="preserve">נסה/י לעקוב עם תשומת הלב אחר כל התנועה של הבטן, מהרגע שהיא מתחילה ועד הרגע שהיא נגמרת. </w:t>
      </w:r>
      <w:r w:rsidR="00B93C59" w:rsidRPr="006C77E1">
        <w:rPr>
          <w:rFonts w:asciiTheme="majorBidi" w:hAnsiTheme="majorBidi" w:cs="David" w:hint="eastAsia"/>
          <w:rtl/>
        </w:rPr>
        <w:t>אין</w:t>
      </w:r>
      <w:r w:rsidR="00B93C59" w:rsidRPr="006C77E1">
        <w:rPr>
          <w:rFonts w:asciiTheme="majorBidi" w:hAnsiTheme="majorBidi" w:cs="David"/>
          <w:rtl/>
        </w:rPr>
        <w:t xml:space="preserve"> צורך </w:t>
      </w:r>
      <w:r w:rsidRPr="006C77E1">
        <w:rPr>
          <w:rFonts w:asciiTheme="majorBidi" w:hAnsiTheme="majorBidi" w:cs="David"/>
          <w:rtl/>
        </w:rPr>
        <w:t xml:space="preserve">לשלוט בנשימה, או לקבוע את הקצב שלה. נסה/י רק </w:t>
      </w:r>
      <w:r w:rsidRPr="006C77E1">
        <w:rPr>
          <w:rFonts w:asciiTheme="majorBidi" w:hAnsiTheme="majorBidi" w:cs="David" w:hint="eastAsia"/>
          <w:rtl/>
        </w:rPr>
        <w:t>להתבונן</w:t>
      </w:r>
      <w:r w:rsidRPr="006C77E1">
        <w:rPr>
          <w:rFonts w:asciiTheme="majorBidi" w:hAnsiTheme="majorBidi" w:cs="David"/>
          <w:rtl/>
        </w:rPr>
        <w:t xml:space="preserve"> בתנועת הבטן כפי שהיא מתרחשת ברגע ההווה (ה.ק.) </w:t>
      </w:r>
      <w:r w:rsidRPr="00926FAC">
        <w:rPr>
          <w:rFonts w:asciiTheme="majorBidi" w:hAnsiTheme="majorBidi" w:cs="David"/>
          <w:rtl/>
        </w:rPr>
        <w:t>(ה. – 2 דקות).</w:t>
      </w:r>
    </w:p>
    <w:p w14:paraId="7C10602E" w14:textId="228EA524" w:rsidR="00347B5B" w:rsidRDefault="00347B5B" w:rsidP="00347B5B">
      <w:pPr>
        <w:rPr>
          <w:rFonts w:cs="David"/>
          <w:sz w:val="24"/>
          <w:szCs w:val="24"/>
          <w:rtl/>
        </w:rPr>
      </w:pPr>
      <w:r>
        <w:rPr>
          <w:rFonts w:cs="David" w:hint="cs"/>
          <w:sz w:val="24"/>
          <w:szCs w:val="24"/>
          <w:rtl/>
        </w:rPr>
        <w:t>(אימון</w:t>
      </w:r>
      <w:r w:rsidR="00CB45FF">
        <w:rPr>
          <w:rFonts w:cs="David" w:hint="cs"/>
          <w:sz w:val="24"/>
          <w:szCs w:val="24"/>
          <w:rtl/>
        </w:rPr>
        <w:t xml:space="preserve"> 1</w:t>
      </w:r>
      <w:r w:rsidR="00AA4288">
        <w:rPr>
          <w:rFonts w:cs="David"/>
          <w:sz w:val="24"/>
          <w:szCs w:val="24"/>
        </w:rPr>
        <w:t xml:space="preserve"> </w:t>
      </w:r>
      <w:r w:rsidR="00AA4288">
        <w:rPr>
          <w:rFonts w:cs="David" w:hint="cs"/>
          <w:sz w:val="24"/>
          <w:szCs w:val="24"/>
          <w:rtl/>
        </w:rPr>
        <w:t>- לימוד לחיצה על הכפתור</w:t>
      </w:r>
      <w:r>
        <w:rPr>
          <w:rFonts w:cs="David" w:hint="cs"/>
          <w:sz w:val="24"/>
          <w:szCs w:val="24"/>
          <w:rtl/>
        </w:rPr>
        <w:t xml:space="preserve">) </w:t>
      </w:r>
    </w:p>
    <w:p w14:paraId="10A85AB6" w14:textId="774F5848" w:rsidR="00AE7C3B" w:rsidRPr="000C3EFF" w:rsidRDefault="00821A02" w:rsidP="00AE7C3B">
      <w:pPr>
        <w:rPr>
          <w:rFonts w:cs="David"/>
          <w:sz w:val="24"/>
          <w:szCs w:val="24"/>
          <w:rtl/>
        </w:rPr>
      </w:pPr>
      <w:r w:rsidRPr="006A52F5">
        <w:rPr>
          <w:rFonts w:cs="David" w:hint="cs"/>
          <w:sz w:val="24"/>
          <w:szCs w:val="24"/>
          <w:rtl/>
        </w:rPr>
        <w:t xml:space="preserve">כעת </w:t>
      </w:r>
      <w:r w:rsidR="007E253D" w:rsidRPr="006A52F5">
        <w:rPr>
          <w:rFonts w:cs="David" w:hint="cs"/>
          <w:sz w:val="24"/>
          <w:szCs w:val="24"/>
          <w:rtl/>
        </w:rPr>
        <w:t>פקח</w:t>
      </w:r>
      <w:r w:rsidR="007B1740">
        <w:rPr>
          <w:rFonts w:cs="David" w:hint="cs"/>
          <w:sz w:val="24"/>
          <w:szCs w:val="24"/>
          <w:rtl/>
        </w:rPr>
        <w:t>/י</w:t>
      </w:r>
      <w:r w:rsidR="007E253D" w:rsidRPr="006A52F5">
        <w:rPr>
          <w:rFonts w:cs="David" w:hint="cs"/>
          <w:sz w:val="24"/>
          <w:szCs w:val="24"/>
          <w:rtl/>
        </w:rPr>
        <w:t xml:space="preserve"> את עי</w:t>
      </w:r>
      <w:r w:rsidRPr="006A52F5">
        <w:rPr>
          <w:rFonts w:cs="David" w:hint="cs"/>
          <w:sz w:val="24"/>
          <w:szCs w:val="24"/>
          <w:rtl/>
        </w:rPr>
        <w:t>ניך ותתבונן</w:t>
      </w:r>
      <w:r w:rsidR="007B1740">
        <w:rPr>
          <w:rFonts w:cs="David" w:hint="cs"/>
          <w:sz w:val="24"/>
          <w:szCs w:val="24"/>
          <w:rtl/>
        </w:rPr>
        <w:t>/י</w:t>
      </w:r>
      <w:r w:rsidRPr="006A52F5">
        <w:rPr>
          <w:rFonts w:cs="David" w:hint="cs"/>
          <w:sz w:val="24"/>
          <w:szCs w:val="24"/>
          <w:rtl/>
        </w:rPr>
        <w:t xml:space="preserve"> על </w:t>
      </w:r>
      <w:r w:rsidR="009F6AE0" w:rsidRPr="006A52F5">
        <w:rPr>
          <w:rFonts w:cs="David" w:hint="cs"/>
          <w:sz w:val="24"/>
          <w:szCs w:val="24"/>
          <w:rtl/>
        </w:rPr>
        <w:t>המקלדת</w:t>
      </w:r>
      <w:r w:rsidR="007F77D0">
        <w:rPr>
          <w:rFonts w:cs="David" w:hint="cs"/>
          <w:sz w:val="24"/>
          <w:szCs w:val="24"/>
          <w:rtl/>
        </w:rPr>
        <w:t xml:space="preserve"> </w:t>
      </w:r>
      <w:r w:rsidR="009F6AE0" w:rsidRPr="006A52F5">
        <w:rPr>
          <w:rFonts w:cs="David" w:hint="cs"/>
          <w:sz w:val="24"/>
          <w:szCs w:val="24"/>
          <w:rtl/>
        </w:rPr>
        <w:t>שמולך. הנח</w:t>
      </w:r>
      <w:r w:rsidR="007B1740">
        <w:rPr>
          <w:rFonts w:cs="David" w:hint="cs"/>
          <w:sz w:val="24"/>
          <w:szCs w:val="24"/>
          <w:rtl/>
        </w:rPr>
        <w:t>/י את</w:t>
      </w:r>
      <w:r w:rsidR="009F6AE0" w:rsidRPr="006A52F5">
        <w:rPr>
          <w:rFonts w:cs="David" w:hint="cs"/>
          <w:sz w:val="24"/>
          <w:szCs w:val="24"/>
          <w:rtl/>
        </w:rPr>
        <w:t xml:space="preserve"> </w:t>
      </w:r>
      <w:r w:rsidR="007B1740" w:rsidRPr="006A52F5">
        <w:rPr>
          <w:rFonts w:cs="David" w:hint="cs"/>
          <w:sz w:val="24"/>
          <w:szCs w:val="24"/>
          <w:rtl/>
        </w:rPr>
        <w:t xml:space="preserve">היד </w:t>
      </w:r>
      <w:r w:rsidR="00347B5B">
        <w:rPr>
          <w:rFonts w:cs="David" w:hint="cs"/>
          <w:sz w:val="24"/>
          <w:szCs w:val="24"/>
          <w:rtl/>
        </w:rPr>
        <w:t xml:space="preserve">הדומיננטית איתה </w:t>
      </w:r>
      <w:r w:rsidR="007B1740" w:rsidRPr="006A52F5">
        <w:rPr>
          <w:rFonts w:cs="David" w:hint="cs"/>
          <w:sz w:val="24"/>
          <w:szCs w:val="24"/>
          <w:rtl/>
        </w:rPr>
        <w:t>את</w:t>
      </w:r>
      <w:r w:rsidR="007B1740">
        <w:rPr>
          <w:rFonts w:cs="David" w:hint="cs"/>
          <w:sz w:val="24"/>
          <w:szCs w:val="24"/>
          <w:rtl/>
        </w:rPr>
        <w:t>/</w:t>
      </w:r>
      <w:r w:rsidR="00347B5B">
        <w:rPr>
          <w:rFonts w:cs="David" w:hint="cs"/>
          <w:sz w:val="24"/>
          <w:szCs w:val="24"/>
          <w:rtl/>
        </w:rPr>
        <w:t>ה כותב/ת</w:t>
      </w:r>
      <w:r w:rsidR="007B1740" w:rsidRPr="006A52F5">
        <w:rPr>
          <w:rFonts w:cs="David" w:hint="cs"/>
          <w:sz w:val="24"/>
          <w:szCs w:val="24"/>
          <w:rtl/>
        </w:rPr>
        <w:t xml:space="preserve"> </w:t>
      </w:r>
      <w:r w:rsidR="009F6AE0" w:rsidRPr="006A52F5">
        <w:rPr>
          <w:rFonts w:cs="David" w:hint="cs"/>
          <w:sz w:val="24"/>
          <w:szCs w:val="24"/>
          <w:rtl/>
        </w:rPr>
        <w:t xml:space="preserve">על </w:t>
      </w:r>
      <w:r w:rsidR="007E5A40">
        <w:rPr>
          <w:rFonts w:cs="David" w:hint="cs"/>
          <w:sz w:val="24"/>
          <w:szCs w:val="24"/>
          <w:rtl/>
        </w:rPr>
        <w:t>ה</w:t>
      </w:r>
      <w:r w:rsidR="009F6AE0" w:rsidRPr="006A52F5">
        <w:rPr>
          <w:rFonts w:cs="David" w:hint="cs"/>
          <w:sz w:val="24"/>
          <w:szCs w:val="24"/>
          <w:rtl/>
        </w:rPr>
        <w:t>כפתור</w:t>
      </w:r>
      <w:r w:rsidR="007E5A40">
        <w:rPr>
          <w:rFonts w:cs="David" w:hint="cs"/>
          <w:sz w:val="24"/>
          <w:szCs w:val="24"/>
          <w:rtl/>
        </w:rPr>
        <w:t xml:space="preserve"> המסומן במדבקה</w:t>
      </w:r>
      <w:r w:rsidR="002B2507">
        <w:rPr>
          <w:rFonts w:cs="David" w:hint="cs"/>
          <w:sz w:val="24"/>
          <w:szCs w:val="24"/>
          <w:rtl/>
        </w:rPr>
        <w:t xml:space="preserve"> (מקש רווח)</w:t>
      </w:r>
      <w:r w:rsidR="007E253D" w:rsidRPr="006A52F5">
        <w:rPr>
          <w:rFonts w:cs="David" w:hint="cs"/>
          <w:sz w:val="24"/>
          <w:szCs w:val="24"/>
          <w:rtl/>
        </w:rPr>
        <w:t>.</w:t>
      </w:r>
      <w:r w:rsidR="000841DA" w:rsidRPr="006A52F5">
        <w:rPr>
          <w:rFonts w:cs="David" w:hint="cs"/>
          <w:sz w:val="24"/>
          <w:szCs w:val="24"/>
          <w:rtl/>
        </w:rPr>
        <w:t xml:space="preserve"> </w:t>
      </w:r>
      <w:r w:rsidR="00347B5B" w:rsidRPr="005961A4">
        <w:rPr>
          <w:rFonts w:asciiTheme="majorBidi" w:hAnsiTheme="majorBidi" w:cs="David"/>
          <w:rtl/>
        </w:rPr>
        <w:t xml:space="preserve">(ה.ק.). </w:t>
      </w:r>
      <w:r w:rsidR="007E253D" w:rsidRPr="006A52F5">
        <w:rPr>
          <w:rFonts w:cs="David" w:hint="cs"/>
          <w:sz w:val="24"/>
          <w:szCs w:val="24"/>
          <w:rtl/>
        </w:rPr>
        <w:t>כעת עצום</w:t>
      </w:r>
      <w:r w:rsidR="007B1740">
        <w:rPr>
          <w:rFonts w:cs="David" w:hint="cs"/>
          <w:sz w:val="24"/>
          <w:szCs w:val="24"/>
          <w:rtl/>
        </w:rPr>
        <w:t>/י</w:t>
      </w:r>
      <w:r w:rsidR="00690715">
        <w:rPr>
          <w:rFonts w:cs="David" w:hint="cs"/>
          <w:sz w:val="24"/>
          <w:szCs w:val="24"/>
          <w:rtl/>
        </w:rPr>
        <w:t xml:space="preserve"> את עיניך</w:t>
      </w:r>
      <w:r w:rsidR="007E253D" w:rsidRPr="006A52F5">
        <w:rPr>
          <w:rFonts w:cs="David" w:hint="cs"/>
          <w:sz w:val="24"/>
          <w:szCs w:val="24"/>
          <w:rtl/>
        </w:rPr>
        <w:t xml:space="preserve"> וחזור</w:t>
      </w:r>
      <w:r w:rsidR="007B1740">
        <w:rPr>
          <w:rFonts w:cs="David" w:hint="cs"/>
          <w:sz w:val="24"/>
          <w:szCs w:val="24"/>
          <w:rtl/>
        </w:rPr>
        <w:t>/י</w:t>
      </w:r>
      <w:r w:rsidR="007E253D" w:rsidRPr="006A52F5">
        <w:rPr>
          <w:rFonts w:cs="David" w:hint="cs"/>
          <w:sz w:val="24"/>
          <w:szCs w:val="24"/>
          <w:rtl/>
        </w:rPr>
        <w:t xml:space="preserve"> לבצע את </w:t>
      </w:r>
      <w:r w:rsidR="00690715">
        <w:rPr>
          <w:rFonts w:cs="David" w:hint="cs"/>
          <w:sz w:val="24"/>
          <w:szCs w:val="24"/>
          <w:rtl/>
        </w:rPr>
        <w:t>המטלה</w:t>
      </w:r>
      <w:r w:rsidR="00CE4E38" w:rsidRPr="006A52F5">
        <w:rPr>
          <w:rFonts w:cs="David" w:hint="cs"/>
          <w:sz w:val="24"/>
          <w:szCs w:val="24"/>
          <w:rtl/>
        </w:rPr>
        <w:t xml:space="preserve">, אך הפעם </w:t>
      </w:r>
      <w:r w:rsidR="007E253D" w:rsidRPr="006A52F5">
        <w:rPr>
          <w:rFonts w:cs="David" w:hint="cs"/>
          <w:sz w:val="24"/>
          <w:szCs w:val="24"/>
          <w:rtl/>
        </w:rPr>
        <w:t>לחץ</w:t>
      </w:r>
      <w:r w:rsidR="004D4465" w:rsidRPr="006A52F5">
        <w:rPr>
          <w:rFonts w:cs="David" w:hint="cs"/>
          <w:sz w:val="24"/>
          <w:szCs w:val="24"/>
          <w:rtl/>
        </w:rPr>
        <w:t>/י לחיצה קצרה</w:t>
      </w:r>
      <w:r w:rsidR="007E253D" w:rsidRPr="006A52F5">
        <w:rPr>
          <w:rFonts w:cs="David" w:hint="cs"/>
          <w:sz w:val="24"/>
          <w:szCs w:val="24"/>
          <w:rtl/>
        </w:rPr>
        <w:t xml:space="preserve"> על </w:t>
      </w:r>
      <w:r w:rsidR="007E5A40">
        <w:rPr>
          <w:rFonts w:cs="David" w:hint="cs"/>
          <w:sz w:val="24"/>
          <w:szCs w:val="24"/>
          <w:rtl/>
        </w:rPr>
        <w:t>ה</w:t>
      </w:r>
      <w:r w:rsidR="007E253D" w:rsidRPr="006A52F5">
        <w:rPr>
          <w:rFonts w:cs="David" w:hint="cs"/>
          <w:sz w:val="24"/>
          <w:szCs w:val="24"/>
          <w:rtl/>
        </w:rPr>
        <w:t>כפתור בכל פעם 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לעלייה או לירידה של הבטן</w:t>
      </w:r>
      <w:r w:rsidR="00347B5B">
        <w:rPr>
          <w:rFonts w:cs="David" w:hint="cs"/>
          <w:sz w:val="24"/>
          <w:szCs w:val="24"/>
          <w:rtl/>
        </w:rPr>
        <w:t xml:space="preserve"> בזמן הנשימה</w:t>
      </w:r>
      <w:r w:rsidR="007E253D" w:rsidRPr="006A52F5">
        <w:rPr>
          <w:rFonts w:cs="David" w:hint="cs"/>
          <w:sz w:val="24"/>
          <w:szCs w:val="24"/>
          <w:rtl/>
        </w:rPr>
        <w:t xml:space="preserve">. </w:t>
      </w:r>
      <w:r w:rsidR="007E253D" w:rsidRPr="006A52F5">
        <w:rPr>
          <w:rFonts w:cs="David" w:hint="cs"/>
          <w:sz w:val="24"/>
          <w:szCs w:val="24"/>
          <w:rtl/>
        </w:rPr>
        <w:lastRenderedPageBreak/>
        <w:t>לחץ</w:t>
      </w:r>
      <w:r w:rsidR="004D4465" w:rsidRPr="006A52F5">
        <w:rPr>
          <w:rFonts w:cs="David" w:hint="cs"/>
          <w:sz w:val="24"/>
          <w:szCs w:val="24"/>
          <w:rtl/>
        </w:rPr>
        <w:t>/י</w:t>
      </w:r>
      <w:r w:rsidR="007E253D" w:rsidRPr="006A52F5">
        <w:rPr>
          <w:rFonts w:cs="David" w:hint="cs"/>
          <w:sz w:val="24"/>
          <w:szCs w:val="24"/>
          <w:rtl/>
        </w:rPr>
        <w:t xml:space="preserve"> על הכפתור</w:t>
      </w:r>
      <w:r w:rsidR="00595246" w:rsidRPr="006A52F5">
        <w:rPr>
          <w:rFonts w:cs="David" w:hint="cs"/>
          <w:sz w:val="24"/>
          <w:szCs w:val="24"/>
          <w:rtl/>
        </w:rPr>
        <w:t xml:space="preserve"> לחיצה אחת</w:t>
      </w:r>
      <w:r w:rsidR="00E61367" w:rsidRPr="006A52F5">
        <w:rPr>
          <w:rFonts w:cs="David" w:hint="cs"/>
          <w:sz w:val="24"/>
          <w:szCs w:val="24"/>
          <w:rtl/>
        </w:rPr>
        <w:t xml:space="preserve"> קצרה</w:t>
      </w:r>
      <w:r w:rsidR="00595246" w:rsidRPr="006A52F5">
        <w:rPr>
          <w:rFonts w:cs="David" w:hint="cs"/>
          <w:sz w:val="24"/>
          <w:szCs w:val="24"/>
          <w:rtl/>
        </w:rPr>
        <w:t xml:space="preserve"> </w:t>
      </w:r>
      <w:r w:rsidR="007E253D" w:rsidRPr="006A52F5">
        <w:rPr>
          <w:rFonts w:cs="David" w:hint="cs"/>
          <w:sz w:val="24"/>
          <w:szCs w:val="24"/>
          <w:rtl/>
        </w:rPr>
        <w:t>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עלייה של הבטן</w:t>
      </w:r>
      <w:r w:rsidR="00347B5B">
        <w:rPr>
          <w:rFonts w:cs="David" w:hint="cs"/>
          <w:sz w:val="24"/>
          <w:szCs w:val="24"/>
          <w:rtl/>
        </w:rPr>
        <w:t xml:space="preserve"> בשאיפה</w:t>
      </w:r>
      <w:r w:rsidR="007E253D" w:rsidRPr="006A52F5">
        <w:rPr>
          <w:rFonts w:cs="David" w:hint="cs"/>
          <w:sz w:val="24"/>
          <w:szCs w:val="24"/>
          <w:rtl/>
        </w:rPr>
        <w:t>, ו</w:t>
      </w:r>
      <w:r w:rsidR="00595246" w:rsidRPr="006A52F5">
        <w:rPr>
          <w:rFonts w:cs="David" w:hint="cs"/>
          <w:sz w:val="24"/>
          <w:szCs w:val="24"/>
          <w:rtl/>
        </w:rPr>
        <w:t>לחיצה</w:t>
      </w:r>
      <w:r w:rsidR="007E253D" w:rsidRPr="006A52F5">
        <w:rPr>
          <w:rFonts w:cs="David" w:hint="cs"/>
          <w:sz w:val="24"/>
          <w:szCs w:val="24"/>
          <w:rtl/>
        </w:rPr>
        <w:t xml:space="preserve"> אח</w:t>
      </w:r>
      <w:r w:rsidR="00E61367" w:rsidRPr="006A52F5">
        <w:rPr>
          <w:rFonts w:cs="David" w:hint="cs"/>
          <w:sz w:val="24"/>
          <w:szCs w:val="24"/>
          <w:rtl/>
        </w:rPr>
        <w:t>ת קצרה</w:t>
      </w:r>
      <w:r w:rsidR="007E253D" w:rsidRPr="006A52F5">
        <w:rPr>
          <w:rFonts w:cs="David" w:hint="cs"/>
          <w:sz w:val="24"/>
          <w:szCs w:val="24"/>
          <w:rtl/>
        </w:rPr>
        <w:t xml:space="preserve"> 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ירידה של הבטן</w:t>
      </w:r>
      <w:r w:rsidR="00347B5B">
        <w:rPr>
          <w:rFonts w:cs="David" w:hint="cs"/>
          <w:sz w:val="24"/>
          <w:szCs w:val="24"/>
          <w:rtl/>
        </w:rPr>
        <w:t xml:space="preserve"> בנשיפה</w:t>
      </w:r>
      <w:r w:rsidR="007E253D" w:rsidRPr="006A52F5">
        <w:rPr>
          <w:rFonts w:cs="David" w:hint="cs"/>
          <w:sz w:val="24"/>
          <w:szCs w:val="24"/>
          <w:rtl/>
        </w:rPr>
        <w:t xml:space="preserve">. </w:t>
      </w:r>
      <w:r w:rsidR="00AE7C3B" w:rsidRPr="000C3EFF">
        <w:rPr>
          <w:rFonts w:cs="David"/>
          <w:sz w:val="24"/>
          <w:szCs w:val="24"/>
          <w:rtl/>
        </w:rPr>
        <w:t>תתחיל/י לבצע את המטלה</w:t>
      </w:r>
      <w:r w:rsidR="00AE7C3B" w:rsidRPr="000C3EFF">
        <w:rPr>
          <w:rFonts w:asciiTheme="majorBidi" w:hAnsiTheme="majorBidi" w:cs="David"/>
          <w:sz w:val="24"/>
          <w:szCs w:val="24"/>
          <w:rtl/>
        </w:rPr>
        <w:t xml:space="preserve"> </w:t>
      </w:r>
      <w:r w:rsidR="00AE7C3B" w:rsidRPr="00995FAE">
        <w:rPr>
          <w:rFonts w:cs="David"/>
          <w:sz w:val="24"/>
          <w:szCs w:val="24"/>
          <w:highlight w:val="yellow"/>
          <w:rtl/>
          <w:rPrChange w:id="7" w:author="תומר עוז" w:date="2021-03-10T12:19:00Z">
            <w:rPr>
              <w:rFonts w:cs="David"/>
              <w:sz w:val="24"/>
              <w:szCs w:val="24"/>
              <w:rtl/>
            </w:rPr>
          </w:rPrChange>
        </w:rPr>
        <w:t>(ה- דקה).</w:t>
      </w:r>
      <w:r w:rsidR="00AE7C3B" w:rsidRPr="000C3EFF">
        <w:rPr>
          <w:rFonts w:cs="David"/>
          <w:sz w:val="24"/>
          <w:szCs w:val="24"/>
          <w:rtl/>
        </w:rPr>
        <w:t xml:space="preserve"> </w:t>
      </w:r>
    </w:p>
    <w:p w14:paraId="30AC221C" w14:textId="1C79A76F" w:rsidR="006D7A06" w:rsidRDefault="006D7A06" w:rsidP="00027E5D">
      <w:pPr>
        <w:rPr>
          <w:rFonts w:cs="David"/>
          <w:sz w:val="24"/>
          <w:szCs w:val="24"/>
          <w:rtl/>
        </w:rPr>
      </w:pPr>
    </w:p>
    <w:p w14:paraId="0F76A249" w14:textId="14D1D60F" w:rsidR="00A6462C" w:rsidRPr="00A30037" w:rsidRDefault="00A6462C" w:rsidP="006D7A06">
      <w:pPr>
        <w:rPr>
          <w:rFonts w:asciiTheme="majorBidi" w:hAnsiTheme="majorBidi" w:cs="David"/>
          <w:rtl/>
        </w:rPr>
      </w:pPr>
      <w:r w:rsidRPr="006C77E1">
        <w:rPr>
          <w:rFonts w:cs="David"/>
          <w:sz w:val="24"/>
          <w:szCs w:val="24"/>
          <w:highlight w:val="cyan"/>
          <w:rtl/>
        </w:rPr>
        <w:t xml:space="preserve">--- </w:t>
      </w:r>
      <w:r w:rsidRPr="006C77E1">
        <w:rPr>
          <w:rFonts w:cs="David"/>
          <w:sz w:val="24"/>
          <w:szCs w:val="24"/>
          <w:highlight w:val="cyan"/>
        </w:rPr>
        <w:t>TASK UNDERSTANDING TEST IN CODE</w:t>
      </w:r>
      <w:r w:rsidRPr="006C77E1">
        <w:rPr>
          <w:rFonts w:cs="David"/>
          <w:sz w:val="24"/>
          <w:szCs w:val="24"/>
          <w:highlight w:val="cyan"/>
          <w:rtl/>
        </w:rPr>
        <w:t xml:space="preserve"> ---</w:t>
      </w:r>
    </w:p>
    <w:p w14:paraId="0E306F64" w14:textId="655347C9" w:rsidR="00AA4288" w:rsidRPr="006C77E1" w:rsidRDefault="00AA4288" w:rsidP="00027E5D">
      <w:pPr>
        <w:rPr>
          <w:rFonts w:cs="David"/>
          <w:sz w:val="24"/>
          <w:szCs w:val="24"/>
        </w:rPr>
      </w:pPr>
      <w:r>
        <w:rPr>
          <w:rFonts w:cs="David" w:hint="cs"/>
          <w:sz w:val="24"/>
          <w:szCs w:val="24"/>
          <w:rtl/>
        </w:rPr>
        <w:t xml:space="preserve">(אימון </w:t>
      </w:r>
      <w:r>
        <w:rPr>
          <w:rFonts w:cs="David"/>
          <w:sz w:val="24"/>
          <w:szCs w:val="24"/>
        </w:rPr>
        <w:t>2</w:t>
      </w:r>
      <w:r>
        <w:rPr>
          <w:rFonts w:cs="David" w:hint="cs"/>
          <w:sz w:val="24"/>
          <w:szCs w:val="24"/>
          <w:rtl/>
        </w:rPr>
        <w:t xml:space="preserve"> </w:t>
      </w:r>
      <w:r>
        <w:rPr>
          <w:rFonts w:cs="David"/>
          <w:sz w:val="24"/>
          <w:szCs w:val="24"/>
          <w:rtl/>
        </w:rPr>
        <w:t>–</w:t>
      </w:r>
      <w:r>
        <w:rPr>
          <w:rFonts w:cs="David" w:hint="cs"/>
          <w:sz w:val="24"/>
          <w:szCs w:val="24"/>
          <w:rtl/>
        </w:rPr>
        <w:t xml:space="preserve"> הוספת </w:t>
      </w:r>
      <w:r>
        <w:rPr>
          <w:rFonts w:cs="David"/>
          <w:sz w:val="24"/>
          <w:szCs w:val="24"/>
        </w:rPr>
        <w:t>Disengagement from spontaneous mind wandering</w:t>
      </w:r>
      <w:r>
        <w:rPr>
          <w:rFonts w:cs="David" w:hint="cs"/>
          <w:sz w:val="24"/>
          <w:szCs w:val="24"/>
          <w:rtl/>
        </w:rPr>
        <w:t xml:space="preserve">) </w:t>
      </w:r>
      <w:r>
        <w:rPr>
          <w:rFonts w:cs="David"/>
          <w:sz w:val="24"/>
          <w:szCs w:val="24"/>
        </w:rPr>
        <w:t xml:space="preserve"> </w:t>
      </w:r>
    </w:p>
    <w:p w14:paraId="38D6636D" w14:textId="0219035A" w:rsidR="00563F10" w:rsidRPr="00232943" w:rsidRDefault="00563F10" w:rsidP="00027E5D">
      <w:pPr>
        <w:rPr>
          <w:rFonts w:cs="David"/>
          <w:sz w:val="24"/>
          <w:szCs w:val="24"/>
          <w:rtl/>
        </w:rPr>
      </w:pPr>
      <w:r w:rsidRPr="00B14D60">
        <w:rPr>
          <w:rFonts w:ascii="David" w:hAnsi="David" w:cs="David"/>
          <w:sz w:val="24"/>
          <w:szCs w:val="24"/>
          <w:rtl/>
        </w:rPr>
        <w:t xml:space="preserve">בכל פעם </w:t>
      </w:r>
      <w:r w:rsidRPr="00B14D60">
        <w:rPr>
          <w:rFonts w:ascii="David" w:hAnsi="David" w:cs="David" w:hint="eastAsia"/>
          <w:sz w:val="24"/>
          <w:szCs w:val="24"/>
          <w:rtl/>
        </w:rPr>
        <w:t>שאת</w:t>
      </w:r>
      <w:r w:rsidRPr="00B14D60">
        <w:rPr>
          <w:rFonts w:ascii="David" w:hAnsi="David" w:cs="David"/>
          <w:sz w:val="24"/>
          <w:szCs w:val="24"/>
          <w:rtl/>
        </w:rPr>
        <w:t xml:space="preserve">/ה </w:t>
      </w:r>
      <w:proofErr w:type="spellStart"/>
      <w:r w:rsidRPr="00B14D60">
        <w:rPr>
          <w:rFonts w:ascii="David" w:hAnsi="David" w:cs="David" w:hint="eastAsia"/>
          <w:sz w:val="24"/>
          <w:szCs w:val="24"/>
          <w:rtl/>
        </w:rPr>
        <w:t>מבחינ</w:t>
      </w:r>
      <w:proofErr w:type="spellEnd"/>
      <w:r w:rsidRPr="00B14D60">
        <w:rPr>
          <w:rFonts w:ascii="David" w:hAnsi="David" w:cs="David"/>
          <w:sz w:val="24"/>
          <w:szCs w:val="24"/>
          <w:rtl/>
        </w:rPr>
        <w:t xml:space="preserve">/ה בכך שתשומת הלב </w:t>
      </w:r>
      <w:r w:rsidRPr="00B14D60">
        <w:rPr>
          <w:rFonts w:ascii="David" w:hAnsi="David" w:cs="David" w:hint="eastAsia"/>
          <w:sz w:val="24"/>
          <w:szCs w:val="24"/>
          <w:rtl/>
        </w:rPr>
        <w:t>נודדת</w:t>
      </w:r>
      <w:r w:rsidRPr="00B14D60">
        <w:rPr>
          <w:rFonts w:ascii="David" w:hAnsi="David" w:cs="David"/>
          <w:sz w:val="24"/>
          <w:szCs w:val="24"/>
          <w:rtl/>
        </w:rPr>
        <w:t xml:space="preserve"> </w:t>
      </w:r>
      <w:r w:rsidRPr="00B14D60">
        <w:rPr>
          <w:rFonts w:ascii="David" w:hAnsi="David" w:cs="David" w:hint="eastAsia"/>
          <w:sz w:val="24"/>
          <w:szCs w:val="24"/>
          <w:rtl/>
        </w:rPr>
        <w:t>למקומות</w:t>
      </w:r>
      <w:r w:rsidRPr="00B14D60">
        <w:rPr>
          <w:rFonts w:ascii="David" w:hAnsi="David" w:cs="David"/>
          <w:sz w:val="24"/>
          <w:szCs w:val="24"/>
          <w:rtl/>
        </w:rPr>
        <w:t xml:space="preserve"> אחרים, או שהמחשבות נודדות, </w:t>
      </w:r>
      <w:commentRangeStart w:id="8"/>
      <w:r w:rsidRPr="00B14D60">
        <w:rPr>
          <w:rFonts w:ascii="David" w:hAnsi="David" w:cs="David" w:hint="eastAsia"/>
          <w:sz w:val="24"/>
          <w:szCs w:val="24"/>
          <w:rtl/>
        </w:rPr>
        <w:t>נס</w:t>
      </w:r>
      <w:r w:rsidRPr="00B14D60">
        <w:rPr>
          <w:rFonts w:ascii="David" w:hAnsi="David" w:cs="David"/>
          <w:sz w:val="24"/>
          <w:szCs w:val="24"/>
          <w:rtl/>
        </w:rPr>
        <w:t>/י</w:t>
      </w:r>
      <w:r w:rsidRPr="00B14D60">
        <w:rPr>
          <w:rFonts w:ascii="David" w:hAnsi="David" w:cs="David"/>
          <w:sz w:val="24"/>
          <w:szCs w:val="24"/>
        </w:rPr>
        <w:t xml:space="preserve"> </w:t>
      </w:r>
      <w:r w:rsidRPr="00B14D60">
        <w:rPr>
          <w:rFonts w:ascii="David" w:hAnsi="David" w:cs="David" w:hint="eastAsia"/>
          <w:sz w:val="24"/>
          <w:szCs w:val="24"/>
          <w:rtl/>
        </w:rPr>
        <w:t>לציין</w:t>
      </w:r>
      <w:r w:rsidRPr="00B14D60">
        <w:rPr>
          <w:rFonts w:ascii="David" w:hAnsi="David" w:cs="David"/>
          <w:sz w:val="24"/>
          <w:szCs w:val="24"/>
          <w:rtl/>
        </w:rPr>
        <w:t xml:space="preserve"> לעצמ</w:t>
      </w:r>
      <w:r w:rsidRPr="00B14D60">
        <w:rPr>
          <w:rFonts w:ascii="David" w:hAnsi="David" w:cs="David" w:hint="eastAsia"/>
          <w:sz w:val="24"/>
          <w:szCs w:val="24"/>
          <w:rtl/>
        </w:rPr>
        <w:t>ך</w:t>
      </w:r>
      <w:r w:rsidRPr="00B14D60">
        <w:rPr>
          <w:rFonts w:ascii="David" w:hAnsi="David" w:cs="David"/>
          <w:sz w:val="24"/>
          <w:szCs w:val="24"/>
          <w:rtl/>
        </w:rPr>
        <w:t xml:space="preserve"> מה החוויה שהסיחה את דעת</w:t>
      </w:r>
      <w:r w:rsidRPr="00B14D60">
        <w:rPr>
          <w:rFonts w:ascii="David" w:hAnsi="David" w:cs="David" w:hint="eastAsia"/>
          <w:sz w:val="24"/>
          <w:szCs w:val="24"/>
          <w:rtl/>
        </w:rPr>
        <w:t>ך</w:t>
      </w:r>
      <w:r w:rsidRPr="00B14D60">
        <w:rPr>
          <w:rFonts w:ascii="David" w:hAnsi="David" w:cs="David"/>
          <w:sz w:val="24"/>
          <w:szCs w:val="24"/>
          <w:rtl/>
        </w:rPr>
        <w:t xml:space="preserve"> מן הנשימה</w:t>
      </w:r>
      <w:commentRangeEnd w:id="8"/>
      <w:r w:rsidR="00B14D60">
        <w:rPr>
          <w:rStyle w:val="CommentReference"/>
        </w:rPr>
        <w:commentReference w:id="8"/>
      </w:r>
      <w:r w:rsidR="00607690">
        <w:rPr>
          <w:rFonts w:ascii="David" w:hAnsi="David" w:cs="David" w:hint="cs"/>
          <w:sz w:val="24"/>
          <w:szCs w:val="24"/>
          <w:rtl/>
        </w:rPr>
        <w:t xml:space="preserve"> לדוגמה: מחשבה, תחושה בגוף או </w:t>
      </w:r>
      <w:r w:rsidR="002669B7">
        <w:rPr>
          <w:rFonts w:ascii="David" w:hAnsi="David" w:cs="David" w:hint="cs"/>
          <w:sz w:val="24"/>
          <w:szCs w:val="24"/>
          <w:rtl/>
        </w:rPr>
        <w:t>תחושה נעימה או לא נעימה</w:t>
      </w:r>
      <w:r w:rsidRPr="00B14D60">
        <w:rPr>
          <w:rFonts w:ascii="David" w:hAnsi="David" w:cs="David"/>
          <w:sz w:val="24"/>
          <w:szCs w:val="24"/>
          <w:rtl/>
        </w:rPr>
        <w:t xml:space="preserve">. לאחר מכן </w:t>
      </w:r>
      <w:r w:rsidRPr="00B14D60">
        <w:rPr>
          <w:rFonts w:ascii="David" w:hAnsi="David" w:cs="David" w:hint="eastAsia"/>
          <w:sz w:val="24"/>
          <w:szCs w:val="24"/>
          <w:rtl/>
        </w:rPr>
        <w:t>נס</w:t>
      </w:r>
      <w:r w:rsidRPr="00B14D60">
        <w:rPr>
          <w:rFonts w:ascii="David" w:hAnsi="David" w:cs="David"/>
          <w:sz w:val="24"/>
          <w:szCs w:val="24"/>
          <w:rtl/>
        </w:rPr>
        <w:t xml:space="preserve">/י ברכות להחזיר את תשומת הלב אל </w:t>
      </w:r>
      <w:r w:rsidRPr="00B14D60">
        <w:rPr>
          <w:rFonts w:ascii="David" w:hAnsi="David" w:cs="David" w:hint="eastAsia"/>
          <w:sz w:val="24"/>
          <w:szCs w:val="24"/>
          <w:rtl/>
        </w:rPr>
        <w:t>תנועת</w:t>
      </w:r>
      <w:r w:rsidRPr="00B14D60">
        <w:rPr>
          <w:rFonts w:ascii="David" w:hAnsi="David" w:cs="David"/>
          <w:sz w:val="24"/>
          <w:szCs w:val="24"/>
          <w:rtl/>
        </w:rPr>
        <w:t xml:space="preserve"> הנשימה</w:t>
      </w:r>
      <w:r w:rsidRPr="00B14D60">
        <w:rPr>
          <w:rFonts w:ascii="David" w:hAnsi="David" w:cs="David"/>
          <w:sz w:val="24"/>
          <w:szCs w:val="24"/>
        </w:rPr>
        <w:t>.</w:t>
      </w:r>
      <w:r w:rsidR="006D7A06" w:rsidRPr="00B14D60">
        <w:rPr>
          <w:rFonts w:ascii="David" w:hAnsi="David" w:cs="David"/>
          <w:sz w:val="24"/>
          <w:szCs w:val="24"/>
          <w:rtl/>
        </w:rPr>
        <w:t xml:space="preserve"> </w:t>
      </w:r>
      <w:r w:rsidR="006D7A06" w:rsidRPr="00B14D60">
        <w:rPr>
          <w:rFonts w:cs="David" w:hint="eastAsia"/>
          <w:sz w:val="24"/>
          <w:szCs w:val="24"/>
          <w:rtl/>
        </w:rPr>
        <w:t>כאשר</w:t>
      </w:r>
      <w:r w:rsidR="006D7A06" w:rsidRPr="00B14D60">
        <w:rPr>
          <w:rFonts w:cs="David"/>
          <w:sz w:val="24"/>
          <w:szCs w:val="24"/>
          <w:rtl/>
        </w:rPr>
        <w:t xml:space="preserve"> </w:t>
      </w:r>
      <w:r w:rsidR="006D7A06" w:rsidRPr="00B14D60">
        <w:rPr>
          <w:rFonts w:cs="David" w:hint="eastAsia"/>
          <w:sz w:val="24"/>
          <w:szCs w:val="24"/>
          <w:rtl/>
        </w:rPr>
        <w:t>את</w:t>
      </w:r>
      <w:r w:rsidR="006D7A06" w:rsidRPr="00B14D60">
        <w:rPr>
          <w:rFonts w:cs="David"/>
          <w:sz w:val="24"/>
          <w:szCs w:val="24"/>
          <w:rtl/>
        </w:rPr>
        <w:t>/ה</w:t>
      </w:r>
      <w:r w:rsidR="006D7A06" w:rsidRPr="00B14D60">
        <w:rPr>
          <w:rFonts w:cs="David"/>
          <w:sz w:val="24"/>
          <w:szCs w:val="24"/>
        </w:rPr>
        <w:t xml:space="preserve"> </w:t>
      </w:r>
      <w:r w:rsidR="006D7A06" w:rsidRPr="00B14D60">
        <w:rPr>
          <w:rFonts w:cs="David" w:hint="eastAsia"/>
          <w:sz w:val="24"/>
          <w:szCs w:val="24"/>
          <w:rtl/>
        </w:rPr>
        <w:t>חוזר</w:t>
      </w:r>
      <w:r w:rsidR="006D7A06" w:rsidRPr="00B14D60">
        <w:rPr>
          <w:rFonts w:cs="David"/>
          <w:sz w:val="24"/>
          <w:szCs w:val="24"/>
          <w:rtl/>
        </w:rPr>
        <w:t xml:space="preserve">/ת </w:t>
      </w:r>
      <w:r w:rsidR="006D7A06" w:rsidRPr="00B14D60">
        <w:rPr>
          <w:rFonts w:cs="David" w:hint="eastAsia"/>
          <w:sz w:val="24"/>
          <w:szCs w:val="24"/>
          <w:rtl/>
        </w:rPr>
        <w:t>לשים</w:t>
      </w:r>
      <w:r w:rsidR="006D7A06" w:rsidRPr="00B14D60">
        <w:rPr>
          <w:rFonts w:cs="David"/>
          <w:sz w:val="24"/>
          <w:szCs w:val="24"/>
          <w:rtl/>
        </w:rPr>
        <w:t xml:space="preserve"> </w:t>
      </w:r>
      <w:r w:rsidR="006D7A06" w:rsidRPr="00B14D60">
        <w:rPr>
          <w:rFonts w:cs="David" w:hint="eastAsia"/>
          <w:sz w:val="24"/>
          <w:szCs w:val="24"/>
          <w:rtl/>
        </w:rPr>
        <w:t>לב</w:t>
      </w:r>
      <w:r w:rsidR="006D7A06" w:rsidRPr="00B14D60">
        <w:rPr>
          <w:rFonts w:cs="David"/>
          <w:sz w:val="24"/>
          <w:szCs w:val="24"/>
          <w:rtl/>
        </w:rPr>
        <w:t xml:space="preserve"> </w:t>
      </w:r>
      <w:r w:rsidR="006D7A06" w:rsidRPr="00B14D60">
        <w:rPr>
          <w:rFonts w:cs="David" w:hint="eastAsia"/>
          <w:sz w:val="24"/>
          <w:szCs w:val="24"/>
          <w:rtl/>
        </w:rPr>
        <w:t>לתחושת</w:t>
      </w:r>
      <w:r w:rsidR="006D7A06" w:rsidRPr="00B14D60">
        <w:rPr>
          <w:rFonts w:cs="David"/>
          <w:sz w:val="24"/>
          <w:szCs w:val="24"/>
          <w:rtl/>
        </w:rPr>
        <w:t xml:space="preserve"> </w:t>
      </w:r>
      <w:r w:rsidR="006D7A06" w:rsidRPr="00B14D60">
        <w:rPr>
          <w:rFonts w:cs="David" w:hint="eastAsia"/>
          <w:sz w:val="24"/>
          <w:szCs w:val="24"/>
          <w:rtl/>
        </w:rPr>
        <w:t>הנשימה</w:t>
      </w:r>
      <w:r w:rsidR="006D7A06" w:rsidRPr="00B14D60">
        <w:rPr>
          <w:rFonts w:cs="David"/>
          <w:sz w:val="24"/>
          <w:szCs w:val="24"/>
          <w:rtl/>
        </w:rPr>
        <w:t xml:space="preserve">, </w:t>
      </w:r>
      <w:proofErr w:type="spellStart"/>
      <w:r w:rsidR="006D7A06" w:rsidRPr="00B14D60">
        <w:rPr>
          <w:rFonts w:cs="David" w:hint="eastAsia"/>
          <w:sz w:val="24"/>
          <w:szCs w:val="24"/>
          <w:rtl/>
        </w:rPr>
        <w:t>ליחצ</w:t>
      </w:r>
      <w:proofErr w:type="spellEnd"/>
      <w:r w:rsidR="006D7A06" w:rsidRPr="00B14D60">
        <w:rPr>
          <w:rFonts w:cs="David"/>
          <w:sz w:val="24"/>
          <w:szCs w:val="24"/>
          <w:rtl/>
        </w:rPr>
        <w:t xml:space="preserve">/י </w:t>
      </w:r>
      <w:r w:rsidR="006D7A06" w:rsidRPr="00B14D60">
        <w:rPr>
          <w:rFonts w:cs="David" w:hint="eastAsia"/>
          <w:sz w:val="24"/>
          <w:szCs w:val="24"/>
          <w:rtl/>
        </w:rPr>
        <w:t>על</w:t>
      </w:r>
      <w:r w:rsidR="006D7A06" w:rsidRPr="00B14D60">
        <w:rPr>
          <w:rFonts w:cs="David"/>
          <w:sz w:val="24"/>
          <w:szCs w:val="24"/>
          <w:rtl/>
        </w:rPr>
        <w:t xml:space="preserve"> </w:t>
      </w:r>
      <w:r w:rsidR="006D7A06" w:rsidRPr="00B14D60">
        <w:rPr>
          <w:rFonts w:cs="David" w:hint="eastAsia"/>
          <w:sz w:val="24"/>
          <w:szCs w:val="24"/>
          <w:rtl/>
        </w:rPr>
        <w:t>הכפתור</w:t>
      </w:r>
      <w:r w:rsidR="006D7A06" w:rsidRPr="00B14D60">
        <w:rPr>
          <w:rFonts w:cs="David"/>
          <w:sz w:val="24"/>
          <w:szCs w:val="24"/>
          <w:rtl/>
        </w:rPr>
        <w:t xml:space="preserve"> </w:t>
      </w:r>
      <w:r w:rsidR="006D7A06" w:rsidRPr="00B14D60">
        <w:rPr>
          <w:rFonts w:cs="David" w:hint="eastAsia"/>
          <w:sz w:val="24"/>
          <w:szCs w:val="24"/>
          <w:rtl/>
        </w:rPr>
        <w:t>כאשר</w:t>
      </w:r>
      <w:r w:rsidR="006D7A06" w:rsidRPr="00B14D60">
        <w:rPr>
          <w:rFonts w:cs="David"/>
          <w:sz w:val="24"/>
          <w:szCs w:val="24"/>
          <w:rtl/>
        </w:rPr>
        <w:t xml:space="preserve"> את/ה שם/ה לב לעלייה של הבטן </w:t>
      </w:r>
      <w:r w:rsidR="006D7A06" w:rsidRPr="00B14D60">
        <w:rPr>
          <w:rFonts w:cs="David" w:hint="eastAsia"/>
          <w:sz w:val="24"/>
          <w:szCs w:val="24"/>
          <w:rtl/>
        </w:rPr>
        <w:t>בשאיפה</w:t>
      </w:r>
      <w:r w:rsidR="006D7A06" w:rsidRPr="00B14D60">
        <w:rPr>
          <w:rFonts w:cs="David"/>
          <w:sz w:val="24"/>
          <w:szCs w:val="24"/>
          <w:rtl/>
        </w:rPr>
        <w:t xml:space="preserve">, </w:t>
      </w:r>
      <w:r w:rsidR="006D7A06" w:rsidRPr="00B14D60">
        <w:rPr>
          <w:rFonts w:cs="David" w:hint="eastAsia"/>
          <w:sz w:val="24"/>
          <w:szCs w:val="24"/>
          <w:rtl/>
        </w:rPr>
        <w:t>וכאשר</w:t>
      </w:r>
      <w:r w:rsidR="006D7A06" w:rsidRPr="00B14D60">
        <w:rPr>
          <w:rFonts w:cs="David"/>
          <w:sz w:val="24"/>
          <w:szCs w:val="24"/>
          <w:rtl/>
        </w:rPr>
        <w:t xml:space="preserve"> </w:t>
      </w:r>
      <w:r w:rsidR="006D7A06" w:rsidRPr="00B14D60">
        <w:rPr>
          <w:rFonts w:cs="David" w:hint="eastAsia"/>
          <w:sz w:val="24"/>
          <w:szCs w:val="24"/>
          <w:rtl/>
        </w:rPr>
        <w:t>את</w:t>
      </w:r>
      <w:r w:rsidR="006D7A06" w:rsidRPr="00B14D60">
        <w:rPr>
          <w:rFonts w:cs="David"/>
          <w:sz w:val="24"/>
          <w:szCs w:val="24"/>
          <w:rtl/>
        </w:rPr>
        <w:t xml:space="preserve">/ה שם/ה לב לירידה של הבטן </w:t>
      </w:r>
      <w:r w:rsidR="006D7A06" w:rsidRPr="00B14D60">
        <w:rPr>
          <w:rFonts w:cs="David" w:hint="eastAsia"/>
          <w:sz w:val="24"/>
          <w:szCs w:val="24"/>
          <w:rtl/>
        </w:rPr>
        <w:t>בנשיפה</w:t>
      </w:r>
      <w:r w:rsidR="006D7A06" w:rsidRPr="00B14D60">
        <w:rPr>
          <w:rFonts w:cs="David"/>
          <w:sz w:val="24"/>
          <w:szCs w:val="24"/>
          <w:rtl/>
        </w:rPr>
        <w:t>.</w:t>
      </w:r>
      <w:r w:rsidR="00A6462C" w:rsidRPr="00B14D60">
        <w:rPr>
          <w:rFonts w:cs="David"/>
          <w:sz w:val="24"/>
          <w:szCs w:val="24"/>
        </w:rPr>
        <w:t xml:space="preserve"> </w:t>
      </w:r>
      <w:r w:rsidR="00A6462C" w:rsidRPr="00B14D60">
        <w:rPr>
          <w:rFonts w:cs="David"/>
          <w:sz w:val="24"/>
          <w:szCs w:val="24"/>
          <w:rtl/>
        </w:rPr>
        <w:t>(ה.ק).</w:t>
      </w:r>
      <w:r w:rsidR="00232943">
        <w:rPr>
          <w:rFonts w:cs="David"/>
          <w:sz w:val="24"/>
          <w:szCs w:val="24"/>
        </w:rPr>
        <w:t xml:space="preserve"> </w:t>
      </w:r>
      <w:r w:rsidR="00232943" w:rsidRPr="006C77E1">
        <w:rPr>
          <w:rFonts w:asciiTheme="majorBidi" w:hAnsiTheme="majorBidi" w:cs="David" w:hint="eastAsia"/>
          <w:sz w:val="24"/>
          <w:szCs w:val="24"/>
          <w:rtl/>
        </w:rPr>
        <w:t>אל</w:t>
      </w:r>
      <w:r w:rsidR="00232943" w:rsidRPr="006C77E1">
        <w:rPr>
          <w:rFonts w:asciiTheme="majorBidi" w:hAnsiTheme="majorBidi" w:cs="David"/>
          <w:sz w:val="24"/>
          <w:szCs w:val="24"/>
          <w:rtl/>
        </w:rPr>
        <w:t xml:space="preserve"> תשכח/י ללחוץ על הכפתור בכל פעם </w:t>
      </w:r>
      <w:r w:rsidR="00232943" w:rsidRPr="006C77E1">
        <w:rPr>
          <w:rFonts w:cs="David" w:hint="eastAsia"/>
          <w:sz w:val="24"/>
          <w:szCs w:val="24"/>
          <w:rtl/>
        </w:rPr>
        <w:t>שאת</w:t>
      </w:r>
      <w:r w:rsidR="00232943" w:rsidRPr="006C77E1">
        <w:rPr>
          <w:rFonts w:cs="David"/>
          <w:sz w:val="24"/>
          <w:szCs w:val="24"/>
          <w:rtl/>
        </w:rPr>
        <w:t xml:space="preserve">/ה </w:t>
      </w:r>
      <w:r w:rsidR="00232943" w:rsidRPr="006C77E1">
        <w:rPr>
          <w:rFonts w:cs="David" w:hint="eastAsia"/>
          <w:sz w:val="24"/>
          <w:szCs w:val="24"/>
          <w:rtl/>
        </w:rPr>
        <w:t>שם</w:t>
      </w:r>
      <w:r w:rsidR="00232943" w:rsidRPr="006C77E1">
        <w:rPr>
          <w:rFonts w:cs="David"/>
          <w:sz w:val="24"/>
          <w:szCs w:val="24"/>
          <w:rtl/>
        </w:rPr>
        <w:t xml:space="preserve">/ה </w:t>
      </w:r>
      <w:r w:rsidR="00232943" w:rsidRPr="006C77E1">
        <w:rPr>
          <w:rFonts w:cs="David" w:hint="eastAsia"/>
          <w:sz w:val="24"/>
          <w:szCs w:val="24"/>
          <w:rtl/>
        </w:rPr>
        <w:t>לב</w:t>
      </w:r>
      <w:r w:rsidR="00232943" w:rsidRPr="006C77E1">
        <w:rPr>
          <w:rFonts w:cs="David"/>
          <w:sz w:val="24"/>
          <w:szCs w:val="24"/>
          <w:rtl/>
        </w:rPr>
        <w:t xml:space="preserve"> </w:t>
      </w:r>
      <w:r w:rsidR="00232943" w:rsidRPr="006C77E1">
        <w:rPr>
          <w:rFonts w:cs="David" w:hint="eastAsia"/>
          <w:sz w:val="24"/>
          <w:szCs w:val="24"/>
          <w:rtl/>
        </w:rPr>
        <w:t>לעלייה</w:t>
      </w:r>
      <w:r w:rsidR="00232943" w:rsidRPr="006C77E1">
        <w:rPr>
          <w:rFonts w:cs="David"/>
          <w:sz w:val="24"/>
          <w:szCs w:val="24"/>
          <w:rtl/>
        </w:rPr>
        <w:t xml:space="preserve"> </w:t>
      </w:r>
      <w:r w:rsidR="00232943" w:rsidRPr="006C77E1">
        <w:rPr>
          <w:rFonts w:cs="David" w:hint="eastAsia"/>
          <w:sz w:val="24"/>
          <w:szCs w:val="24"/>
          <w:rtl/>
        </w:rPr>
        <w:t>או</w:t>
      </w:r>
      <w:r w:rsidR="00232943" w:rsidRPr="006C77E1">
        <w:rPr>
          <w:rFonts w:cs="David"/>
          <w:sz w:val="24"/>
          <w:szCs w:val="24"/>
          <w:rtl/>
        </w:rPr>
        <w:t xml:space="preserve"> </w:t>
      </w:r>
      <w:r w:rsidR="00232943" w:rsidRPr="006C77E1">
        <w:rPr>
          <w:rFonts w:cs="David" w:hint="eastAsia"/>
          <w:sz w:val="24"/>
          <w:szCs w:val="24"/>
          <w:rtl/>
        </w:rPr>
        <w:t>לירידה</w:t>
      </w:r>
      <w:r w:rsidR="00232943" w:rsidRPr="006C77E1">
        <w:rPr>
          <w:rFonts w:cs="David"/>
          <w:sz w:val="24"/>
          <w:szCs w:val="24"/>
          <w:rtl/>
        </w:rPr>
        <w:t xml:space="preserve"> </w:t>
      </w:r>
      <w:r w:rsidR="00232943" w:rsidRPr="006C77E1">
        <w:rPr>
          <w:rFonts w:cs="David" w:hint="eastAsia"/>
          <w:sz w:val="24"/>
          <w:szCs w:val="24"/>
          <w:rtl/>
        </w:rPr>
        <w:t>של</w:t>
      </w:r>
      <w:r w:rsidR="00232943" w:rsidRPr="006C77E1">
        <w:rPr>
          <w:rFonts w:cs="David"/>
          <w:sz w:val="24"/>
          <w:szCs w:val="24"/>
          <w:rtl/>
        </w:rPr>
        <w:t xml:space="preserve"> </w:t>
      </w:r>
      <w:r w:rsidR="00232943" w:rsidRPr="006C77E1">
        <w:rPr>
          <w:rFonts w:cs="David" w:hint="eastAsia"/>
          <w:sz w:val="24"/>
          <w:szCs w:val="24"/>
          <w:rtl/>
        </w:rPr>
        <w:t>הבטן</w:t>
      </w:r>
      <w:r w:rsidR="00232943" w:rsidRPr="006C77E1">
        <w:rPr>
          <w:rFonts w:cs="David"/>
          <w:sz w:val="24"/>
          <w:szCs w:val="24"/>
          <w:rtl/>
        </w:rPr>
        <w:t xml:space="preserve">, </w:t>
      </w:r>
      <w:r w:rsidR="00232943" w:rsidRPr="006C77E1">
        <w:rPr>
          <w:rFonts w:cs="David" w:hint="eastAsia"/>
          <w:sz w:val="24"/>
          <w:szCs w:val="24"/>
          <w:rtl/>
        </w:rPr>
        <w:t>אך</w:t>
      </w:r>
      <w:r w:rsidR="00232943" w:rsidRPr="006C77E1">
        <w:rPr>
          <w:rFonts w:asciiTheme="majorBidi" w:hAnsiTheme="majorBidi" w:cs="David"/>
          <w:sz w:val="24"/>
          <w:szCs w:val="24"/>
          <w:rtl/>
        </w:rPr>
        <w:t xml:space="preserve"> אל תלחץ/י עליו </w:t>
      </w:r>
      <w:r w:rsidR="00232943" w:rsidRPr="006C77E1">
        <w:rPr>
          <w:rFonts w:cs="David" w:hint="eastAsia"/>
          <w:sz w:val="24"/>
          <w:szCs w:val="24"/>
          <w:rtl/>
        </w:rPr>
        <w:t>כאשר</w:t>
      </w:r>
      <w:r w:rsidR="00232943" w:rsidRPr="006C77E1">
        <w:rPr>
          <w:rFonts w:cs="David"/>
          <w:sz w:val="24"/>
          <w:szCs w:val="24"/>
          <w:rtl/>
        </w:rPr>
        <w:t xml:space="preserve"> </w:t>
      </w:r>
      <w:r w:rsidR="00232943" w:rsidRPr="006C77E1">
        <w:rPr>
          <w:rFonts w:cs="David" w:hint="eastAsia"/>
          <w:sz w:val="24"/>
          <w:szCs w:val="24"/>
          <w:rtl/>
        </w:rPr>
        <w:t>תשומת</w:t>
      </w:r>
      <w:r w:rsidR="00232943" w:rsidRPr="006C77E1">
        <w:rPr>
          <w:rFonts w:cs="David"/>
          <w:sz w:val="24"/>
          <w:szCs w:val="24"/>
          <w:rtl/>
        </w:rPr>
        <w:t xml:space="preserve"> </w:t>
      </w:r>
      <w:r w:rsidR="00232943" w:rsidRPr="006C77E1">
        <w:rPr>
          <w:rFonts w:cs="David" w:hint="eastAsia"/>
          <w:sz w:val="24"/>
          <w:szCs w:val="24"/>
          <w:rtl/>
        </w:rPr>
        <w:t>ליבך</w:t>
      </w:r>
      <w:r w:rsidR="00232943" w:rsidRPr="006C77E1">
        <w:rPr>
          <w:rFonts w:cs="David"/>
          <w:sz w:val="24"/>
          <w:szCs w:val="24"/>
          <w:rtl/>
        </w:rPr>
        <w:t xml:space="preserve"> </w:t>
      </w:r>
      <w:r w:rsidR="00232943" w:rsidRPr="006C77E1">
        <w:rPr>
          <w:rFonts w:cs="David" w:hint="eastAsia"/>
          <w:sz w:val="24"/>
          <w:szCs w:val="24"/>
          <w:rtl/>
        </w:rPr>
        <w:t>מוסחת</w:t>
      </w:r>
      <w:r w:rsidR="00232943" w:rsidRPr="00232943">
        <w:rPr>
          <w:rFonts w:cs="David"/>
          <w:sz w:val="24"/>
          <w:szCs w:val="24"/>
          <w:rtl/>
        </w:rPr>
        <w:t xml:space="preserve">. </w:t>
      </w:r>
      <w:r w:rsidR="00232943" w:rsidRPr="006C77E1">
        <w:rPr>
          <w:rFonts w:cs="David"/>
          <w:sz w:val="24"/>
          <w:szCs w:val="24"/>
          <w:rtl/>
        </w:rPr>
        <w:t>תתחיל/י לבצע את המטלה</w:t>
      </w:r>
      <w:r w:rsidR="00232943" w:rsidRPr="006C77E1">
        <w:rPr>
          <w:rFonts w:asciiTheme="majorBidi" w:hAnsiTheme="majorBidi" w:cs="David"/>
          <w:sz w:val="24"/>
          <w:szCs w:val="24"/>
          <w:rtl/>
        </w:rPr>
        <w:t xml:space="preserve"> </w:t>
      </w:r>
      <w:r w:rsidR="00232943" w:rsidRPr="00995FAE">
        <w:rPr>
          <w:rFonts w:cs="David"/>
          <w:sz w:val="24"/>
          <w:szCs w:val="24"/>
          <w:highlight w:val="yellow"/>
          <w:rtl/>
          <w:rPrChange w:id="9" w:author="תומר עוז" w:date="2021-03-10T12:19:00Z">
            <w:rPr>
              <w:rFonts w:cs="David"/>
              <w:sz w:val="24"/>
              <w:szCs w:val="24"/>
              <w:rtl/>
            </w:rPr>
          </w:rPrChange>
        </w:rPr>
        <w:t>(ה- דקה).</w:t>
      </w:r>
      <w:r w:rsidR="00232943" w:rsidRPr="006C77E1">
        <w:rPr>
          <w:rFonts w:cs="David"/>
          <w:sz w:val="24"/>
          <w:szCs w:val="24"/>
          <w:rtl/>
        </w:rPr>
        <w:t xml:space="preserve"> </w:t>
      </w:r>
    </w:p>
    <w:p w14:paraId="34959AAA" w14:textId="47D7EF4B" w:rsidR="00A6462C" w:rsidRPr="006C77E1" w:rsidRDefault="00A6462C" w:rsidP="006C77E1">
      <w:pPr>
        <w:rPr>
          <w:rFonts w:asciiTheme="majorBidi" w:hAnsiTheme="majorBidi" w:cs="David"/>
          <w:rtl/>
        </w:rPr>
      </w:pPr>
      <w:r w:rsidRPr="006C77E1">
        <w:rPr>
          <w:rFonts w:cs="David"/>
          <w:sz w:val="24"/>
          <w:szCs w:val="24"/>
          <w:highlight w:val="cyan"/>
          <w:rtl/>
        </w:rPr>
        <w:t xml:space="preserve">--- </w:t>
      </w:r>
      <w:r w:rsidRPr="006C77E1">
        <w:rPr>
          <w:rFonts w:cs="David"/>
          <w:sz w:val="24"/>
          <w:szCs w:val="24"/>
          <w:highlight w:val="cyan"/>
        </w:rPr>
        <w:t>TASK UNDERSTANDING TEST IN CODE</w:t>
      </w:r>
      <w:r w:rsidRPr="006C77E1">
        <w:rPr>
          <w:rFonts w:cs="David"/>
          <w:sz w:val="24"/>
          <w:szCs w:val="24"/>
          <w:highlight w:val="cyan"/>
          <w:rtl/>
        </w:rPr>
        <w:t xml:space="preserve"> ---</w:t>
      </w:r>
    </w:p>
    <w:p w14:paraId="648876C9" w14:textId="5D3054A4" w:rsidR="00EE3D16" w:rsidRPr="006D7A06" w:rsidRDefault="00CB45FF" w:rsidP="009A1684">
      <w:pPr>
        <w:rPr>
          <w:rFonts w:asciiTheme="majorBidi" w:hAnsiTheme="majorBidi" w:cs="David"/>
          <w:rtl/>
        </w:rPr>
      </w:pPr>
      <w:r>
        <w:rPr>
          <w:rFonts w:cs="David" w:hint="cs"/>
          <w:sz w:val="24"/>
          <w:szCs w:val="24"/>
          <w:rtl/>
        </w:rPr>
        <w:t xml:space="preserve">(אימון </w:t>
      </w:r>
      <w:r w:rsidR="00A6462C">
        <w:rPr>
          <w:rFonts w:cs="David"/>
          <w:sz w:val="24"/>
          <w:szCs w:val="24"/>
        </w:rPr>
        <w:t>3</w:t>
      </w:r>
      <w:r>
        <w:rPr>
          <w:rFonts w:cs="David" w:hint="cs"/>
          <w:sz w:val="24"/>
          <w:szCs w:val="24"/>
          <w:rtl/>
        </w:rPr>
        <w:t xml:space="preserve"> - </w:t>
      </w:r>
      <w:r w:rsidR="006D7A06" w:rsidRPr="006C77E1">
        <w:rPr>
          <w:rFonts w:cs="David" w:hint="eastAsia"/>
          <w:b/>
          <w:bCs/>
          <w:sz w:val="24"/>
          <w:szCs w:val="24"/>
          <w:rtl/>
        </w:rPr>
        <w:t>הוספת</w:t>
      </w:r>
      <w:r w:rsidR="006D7A06" w:rsidRPr="006C77E1">
        <w:rPr>
          <w:rFonts w:cs="David"/>
          <w:b/>
          <w:bCs/>
          <w:sz w:val="24"/>
          <w:szCs w:val="24"/>
          <w:rtl/>
        </w:rPr>
        <w:t xml:space="preserve"> </w:t>
      </w:r>
      <w:r w:rsidR="006D7A06" w:rsidRPr="006C77E1">
        <w:rPr>
          <w:rFonts w:cs="David" w:hint="eastAsia"/>
          <w:b/>
          <w:bCs/>
          <w:sz w:val="24"/>
          <w:szCs w:val="24"/>
          <w:rtl/>
        </w:rPr>
        <w:t>משפטי</w:t>
      </w:r>
      <w:r w:rsidR="006D7A06">
        <w:rPr>
          <w:rFonts w:cs="David" w:hint="cs"/>
          <w:b/>
          <w:bCs/>
          <w:sz w:val="24"/>
          <w:szCs w:val="24"/>
          <w:rtl/>
        </w:rPr>
        <w:t xml:space="preserve"> </w:t>
      </w:r>
      <w:r w:rsidR="006D7A06">
        <w:rPr>
          <w:rFonts w:cs="David" w:hint="cs"/>
          <w:b/>
          <w:bCs/>
          <w:sz w:val="24"/>
          <w:szCs w:val="24"/>
        </w:rPr>
        <w:t>STP</w:t>
      </w:r>
      <w:r w:rsidR="00AA4288">
        <w:rPr>
          <w:rFonts w:cs="David" w:hint="cs"/>
          <w:b/>
          <w:bCs/>
          <w:sz w:val="24"/>
          <w:szCs w:val="24"/>
          <w:rtl/>
        </w:rPr>
        <w:t xml:space="preserve"> ו</w:t>
      </w:r>
      <w:r w:rsidR="00911B2A">
        <w:rPr>
          <w:rFonts w:cs="David" w:hint="cs"/>
          <w:b/>
          <w:bCs/>
          <w:sz w:val="24"/>
          <w:szCs w:val="24"/>
          <w:rtl/>
        </w:rPr>
        <w:t>לחיצה על כפתור</w:t>
      </w:r>
      <w:r w:rsidRPr="006C77E1">
        <w:rPr>
          <w:rFonts w:cs="David"/>
          <w:sz w:val="24"/>
          <w:szCs w:val="24"/>
          <w:rtl/>
        </w:rPr>
        <w:t>)</w:t>
      </w:r>
    </w:p>
    <w:p w14:paraId="2887E799" w14:textId="2E823813" w:rsidR="003249FC" w:rsidRPr="006C77E1" w:rsidRDefault="00347B5B" w:rsidP="006C77E1">
      <w:pPr>
        <w:rPr>
          <w:rFonts w:ascii="David" w:hAnsi="David" w:cs="David"/>
          <w:sz w:val="24"/>
          <w:szCs w:val="24"/>
        </w:rPr>
      </w:pPr>
      <w:r>
        <w:rPr>
          <w:rFonts w:asciiTheme="majorBidi" w:hAnsiTheme="majorBidi" w:cs="David" w:hint="cs"/>
          <w:rtl/>
        </w:rPr>
        <w:t xml:space="preserve">כעת נמשיך בתרגול </w:t>
      </w:r>
      <w:r w:rsidR="00027E5D">
        <w:rPr>
          <w:rFonts w:asciiTheme="majorBidi" w:hAnsiTheme="majorBidi" w:cs="David" w:hint="cs"/>
          <w:rtl/>
        </w:rPr>
        <w:t xml:space="preserve">שבו אתה מפנה את הקשב לנשימה. עכשיו, </w:t>
      </w:r>
      <w:r>
        <w:rPr>
          <w:rFonts w:asciiTheme="majorBidi" w:hAnsiTheme="majorBidi" w:cs="David" w:hint="cs"/>
          <w:rtl/>
        </w:rPr>
        <w:t>במהל</w:t>
      </w:r>
      <w:r w:rsidR="00027E5D">
        <w:rPr>
          <w:rFonts w:asciiTheme="majorBidi" w:hAnsiTheme="majorBidi" w:cs="David" w:hint="cs"/>
          <w:rtl/>
        </w:rPr>
        <w:t xml:space="preserve">ך אותו תרגול </w:t>
      </w:r>
      <w:r>
        <w:rPr>
          <w:rFonts w:asciiTheme="majorBidi" w:hAnsiTheme="majorBidi" w:cs="David" w:hint="cs"/>
          <w:rtl/>
        </w:rPr>
        <w:t xml:space="preserve">יושמעו </w:t>
      </w:r>
      <w:r w:rsidR="00A13B9E">
        <w:rPr>
          <w:rFonts w:asciiTheme="majorBidi" w:hAnsiTheme="majorBidi" w:cs="David" w:hint="cs"/>
          <w:rtl/>
        </w:rPr>
        <w:t>מחשבות</w:t>
      </w:r>
      <w:r>
        <w:rPr>
          <w:rFonts w:asciiTheme="majorBidi" w:hAnsiTheme="majorBidi" w:cs="David" w:hint="cs"/>
          <w:rtl/>
        </w:rPr>
        <w:t>.</w:t>
      </w:r>
      <w:r w:rsidR="00A51D89">
        <w:rPr>
          <w:rFonts w:asciiTheme="majorBidi" w:hAnsiTheme="majorBidi" w:cs="David" w:hint="cs"/>
          <w:rtl/>
        </w:rPr>
        <w:t xml:space="preserve"> </w:t>
      </w:r>
      <w:r w:rsidR="000919F3">
        <w:rPr>
          <w:rFonts w:asciiTheme="majorBidi" w:hAnsiTheme="majorBidi" w:cs="David" w:hint="cs"/>
          <w:rtl/>
        </w:rPr>
        <w:t xml:space="preserve">בכל פעם שתשמע מחשבה תפנה את הקשב מהנשימה למחשבה, </w:t>
      </w:r>
      <w:r w:rsidR="000919F3" w:rsidRPr="00B14D60">
        <w:rPr>
          <w:rFonts w:ascii="David" w:hAnsi="David" w:cs="David" w:hint="eastAsia"/>
          <w:sz w:val="24"/>
          <w:szCs w:val="24"/>
          <w:rtl/>
        </w:rPr>
        <w:t>נס</w:t>
      </w:r>
      <w:r w:rsidR="000919F3" w:rsidRPr="00B14D60">
        <w:rPr>
          <w:rFonts w:ascii="David" w:hAnsi="David" w:cs="David"/>
          <w:sz w:val="24"/>
          <w:szCs w:val="24"/>
          <w:rtl/>
        </w:rPr>
        <w:t>/י</w:t>
      </w:r>
      <w:r w:rsidR="000919F3" w:rsidRPr="00B14D60">
        <w:rPr>
          <w:rFonts w:ascii="David" w:hAnsi="David" w:cs="David"/>
          <w:sz w:val="24"/>
          <w:szCs w:val="24"/>
        </w:rPr>
        <w:t xml:space="preserve"> </w:t>
      </w:r>
      <w:r w:rsidR="000919F3" w:rsidRPr="00B14D60">
        <w:rPr>
          <w:rFonts w:ascii="David" w:hAnsi="David" w:cs="David" w:hint="eastAsia"/>
          <w:sz w:val="24"/>
          <w:szCs w:val="24"/>
          <w:rtl/>
        </w:rPr>
        <w:t>לציין</w:t>
      </w:r>
      <w:r w:rsidR="000919F3" w:rsidRPr="00B14D60">
        <w:rPr>
          <w:rFonts w:ascii="David" w:hAnsi="David" w:cs="David"/>
          <w:sz w:val="24"/>
          <w:szCs w:val="24"/>
          <w:rtl/>
        </w:rPr>
        <w:t xml:space="preserve"> לעצמ</w:t>
      </w:r>
      <w:r w:rsidR="000919F3" w:rsidRPr="00B14D60">
        <w:rPr>
          <w:rFonts w:ascii="David" w:hAnsi="David" w:cs="David" w:hint="eastAsia"/>
          <w:sz w:val="24"/>
          <w:szCs w:val="24"/>
          <w:rtl/>
        </w:rPr>
        <w:t>ך</w:t>
      </w:r>
      <w:r w:rsidR="000919F3" w:rsidRPr="00B14D60">
        <w:rPr>
          <w:rFonts w:ascii="David" w:hAnsi="David" w:cs="David"/>
          <w:sz w:val="24"/>
          <w:szCs w:val="24"/>
          <w:rtl/>
        </w:rPr>
        <w:t xml:space="preserve"> מה </w:t>
      </w:r>
      <w:r w:rsidR="000919F3">
        <w:rPr>
          <w:rFonts w:ascii="David" w:hAnsi="David" w:cs="David" w:hint="cs"/>
          <w:sz w:val="24"/>
          <w:szCs w:val="24"/>
          <w:rtl/>
        </w:rPr>
        <w:t xml:space="preserve">המחשבה </w:t>
      </w:r>
      <w:r w:rsidR="000919F3" w:rsidRPr="00B14D60">
        <w:rPr>
          <w:rFonts w:ascii="David" w:hAnsi="David" w:cs="David"/>
          <w:sz w:val="24"/>
          <w:szCs w:val="24"/>
          <w:rtl/>
        </w:rPr>
        <w:t>שהסיחה את דעת</w:t>
      </w:r>
      <w:r w:rsidR="000919F3" w:rsidRPr="00B14D60">
        <w:rPr>
          <w:rFonts w:ascii="David" w:hAnsi="David" w:cs="David" w:hint="eastAsia"/>
          <w:sz w:val="24"/>
          <w:szCs w:val="24"/>
          <w:rtl/>
        </w:rPr>
        <w:t>ך</w:t>
      </w:r>
      <w:r w:rsidR="000919F3">
        <w:rPr>
          <w:rFonts w:ascii="David" w:hAnsi="David" w:cs="David" w:hint="cs"/>
          <w:sz w:val="24"/>
          <w:szCs w:val="24"/>
          <w:rtl/>
        </w:rPr>
        <w:t xml:space="preserve">, ולאחר מכן </w:t>
      </w:r>
      <w:r w:rsidR="003249FC" w:rsidRPr="00B14D60">
        <w:rPr>
          <w:rFonts w:ascii="David" w:hAnsi="David" w:cs="David" w:hint="eastAsia"/>
          <w:sz w:val="24"/>
          <w:szCs w:val="24"/>
          <w:rtl/>
        </w:rPr>
        <w:t>נס</w:t>
      </w:r>
      <w:r w:rsidR="003249FC" w:rsidRPr="00B14D60">
        <w:rPr>
          <w:rFonts w:ascii="David" w:hAnsi="David" w:cs="David"/>
          <w:sz w:val="24"/>
          <w:szCs w:val="24"/>
          <w:rtl/>
        </w:rPr>
        <w:t xml:space="preserve">/י ברכות להחזיר את תשומת הלב אל </w:t>
      </w:r>
      <w:r w:rsidR="003249FC" w:rsidRPr="00B14D60">
        <w:rPr>
          <w:rFonts w:ascii="David" w:hAnsi="David" w:cs="David" w:hint="eastAsia"/>
          <w:sz w:val="24"/>
          <w:szCs w:val="24"/>
          <w:rtl/>
        </w:rPr>
        <w:t>תנועת</w:t>
      </w:r>
      <w:r w:rsidR="003249FC" w:rsidRPr="00B14D60">
        <w:rPr>
          <w:rFonts w:ascii="David" w:hAnsi="David" w:cs="David"/>
          <w:sz w:val="24"/>
          <w:szCs w:val="24"/>
          <w:rtl/>
        </w:rPr>
        <w:t xml:space="preserve"> הנשימה</w:t>
      </w:r>
      <w:r w:rsidR="003249FC" w:rsidRPr="00B14D60">
        <w:rPr>
          <w:rFonts w:ascii="David" w:hAnsi="David" w:cs="David"/>
          <w:sz w:val="24"/>
          <w:szCs w:val="24"/>
        </w:rPr>
        <w:t>.</w:t>
      </w:r>
      <w:r w:rsidR="003249FC" w:rsidRPr="00B14D60">
        <w:rPr>
          <w:rFonts w:ascii="David" w:hAnsi="David"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/ה</w:t>
      </w:r>
      <w:r w:rsidR="003249FC" w:rsidRPr="00B14D60">
        <w:rPr>
          <w:rFonts w:cs="David"/>
          <w:sz w:val="24"/>
          <w:szCs w:val="24"/>
        </w:rPr>
        <w:t xml:space="preserve"> </w:t>
      </w:r>
      <w:r w:rsidR="003249FC" w:rsidRPr="00B14D60">
        <w:rPr>
          <w:rFonts w:cs="David" w:hint="eastAsia"/>
          <w:sz w:val="24"/>
          <w:szCs w:val="24"/>
          <w:rtl/>
        </w:rPr>
        <w:t>חוזר</w:t>
      </w:r>
      <w:r w:rsidR="003249FC" w:rsidRPr="00B14D60">
        <w:rPr>
          <w:rFonts w:cs="David"/>
          <w:sz w:val="24"/>
          <w:szCs w:val="24"/>
          <w:rtl/>
        </w:rPr>
        <w:t xml:space="preserve">/ת </w:t>
      </w:r>
      <w:r w:rsidR="003249FC" w:rsidRPr="00B14D60">
        <w:rPr>
          <w:rFonts w:cs="David" w:hint="eastAsia"/>
          <w:sz w:val="24"/>
          <w:szCs w:val="24"/>
          <w:rtl/>
        </w:rPr>
        <w:t>לשים</w:t>
      </w:r>
      <w:r w:rsidR="003249FC" w:rsidRPr="00B14D60">
        <w:rPr>
          <w:rFonts w:cs="David"/>
          <w:sz w:val="24"/>
          <w:szCs w:val="24"/>
          <w:rtl/>
        </w:rPr>
        <w:t xml:space="preserve"> </w:t>
      </w:r>
      <w:r w:rsidR="003249FC" w:rsidRPr="00B14D60">
        <w:rPr>
          <w:rFonts w:cs="David" w:hint="eastAsia"/>
          <w:sz w:val="24"/>
          <w:szCs w:val="24"/>
          <w:rtl/>
        </w:rPr>
        <w:t>לב</w:t>
      </w:r>
      <w:r w:rsidR="003249FC" w:rsidRPr="00B14D60">
        <w:rPr>
          <w:rFonts w:cs="David"/>
          <w:sz w:val="24"/>
          <w:szCs w:val="24"/>
          <w:rtl/>
        </w:rPr>
        <w:t xml:space="preserve"> </w:t>
      </w:r>
      <w:r w:rsidR="003249FC" w:rsidRPr="00B14D60">
        <w:rPr>
          <w:rFonts w:cs="David" w:hint="eastAsia"/>
          <w:sz w:val="24"/>
          <w:szCs w:val="24"/>
          <w:rtl/>
        </w:rPr>
        <w:t>לתחושת</w:t>
      </w:r>
      <w:r w:rsidR="003249FC" w:rsidRPr="00B14D60">
        <w:rPr>
          <w:rFonts w:cs="David"/>
          <w:sz w:val="24"/>
          <w:szCs w:val="24"/>
          <w:rtl/>
        </w:rPr>
        <w:t xml:space="preserve"> </w:t>
      </w:r>
      <w:r w:rsidR="003249FC" w:rsidRPr="00B14D60">
        <w:rPr>
          <w:rFonts w:cs="David" w:hint="eastAsia"/>
          <w:sz w:val="24"/>
          <w:szCs w:val="24"/>
          <w:rtl/>
        </w:rPr>
        <w:t>הנשימה</w:t>
      </w:r>
      <w:r w:rsidR="003249FC" w:rsidRPr="00B14D60">
        <w:rPr>
          <w:rFonts w:cs="David"/>
          <w:sz w:val="24"/>
          <w:szCs w:val="24"/>
          <w:rtl/>
        </w:rPr>
        <w:t xml:space="preserve">, </w:t>
      </w:r>
      <w:proofErr w:type="spellStart"/>
      <w:r w:rsidR="003249FC" w:rsidRPr="00B14D60">
        <w:rPr>
          <w:rFonts w:cs="David" w:hint="eastAsia"/>
          <w:sz w:val="24"/>
          <w:szCs w:val="24"/>
          <w:rtl/>
        </w:rPr>
        <w:t>ליחצ</w:t>
      </w:r>
      <w:proofErr w:type="spellEnd"/>
      <w:r w:rsidR="003249FC" w:rsidRPr="00B14D60">
        <w:rPr>
          <w:rFonts w:cs="David"/>
          <w:sz w:val="24"/>
          <w:szCs w:val="24"/>
          <w:rtl/>
        </w:rPr>
        <w:t xml:space="preserve">/י </w:t>
      </w:r>
      <w:r w:rsidR="003249FC" w:rsidRPr="00B14D60">
        <w:rPr>
          <w:rFonts w:cs="David" w:hint="eastAsia"/>
          <w:sz w:val="24"/>
          <w:szCs w:val="24"/>
          <w:rtl/>
        </w:rPr>
        <w:t>על</w:t>
      </w:r>
      <w:r w:rsidR="003249FC" w:rsidRPr="00B14D60">
        <w:rPr>
          <w:rFonts w:cs="David"/>
          <w:sz w:val="24"/>
          <w:szCs w:val="24"/>
          <w:rtl/>
        </w:rPr>
        <w:t xml:space="preserve"> </w:t>
      </w:r>
      <w:r w:rsidR="003249FC" w:rsidRPr="00B14D60">
        <w:rPr>
          <w:rFonts w:cs="David" w:hint="eastAsia"/>
          <w:sz w:val="24"/>
          <w:szCs w:val="24"/>
          <w:rtl/>
        </w:rPr>
        <w:t>הכפתור</w:t>
      </w:r>
      <w:r w:rsidR="003249FC" w:rsidRPr="00B14D60">
        <w:rPr>
          <w:rFonts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את/ה שם/ה לב לעלייה של הבטן </w:t>
      </w:r>
      <w:r w:rsidR="003249FC" w:rsidRPr="00B14D60">
        <w:rPr>
          <w:rFonts w:cs="David" w:hint="eastAsia"/>
          <w:sz w:val="24"/>
          <w:szCs w:val="24"/>
          <w:rtl/>
        </w:rPr>
        <w:t>בשאיפה</w:t>
      </w:r>
      <w:r w:rsidR="003249FC" w:rsidRPr="00B14D60">
        <w:rPr>
          <w:rFonts w:cs="David"/>
          <w:sz w:val="24"/>
          <w:szCs w:val="24"/>
          <w:rtl/>
        </w:rPr>
        <w:t xml:space="preserve">, </w:t>
      </w:r>
      <w:r w:rsidR="003249FC" w:rsidRPr="00B14D60">
        <w:rPr>
          <w:rFonts w:cs="David" w:hint="eastAsia"/>
          <w:sz w:val="24"/>
          <w:szCs w:val="24"/>
          <w:rtl/>
        </w:rPr>
        <w:t>וכאשר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 xml:space="preserve">/ה שם/ה לב לירידה של הבטן </w:t>
      </w:r>
      <w:r w:rsidR="003249FC" w:rsidRPr="00B14D60">
        <w:rPr>
          <w:rFonts w:cs="David" w:hint="eastAsia"/>
          <w:sz w:val="24"/>
          <w:szCs w:val="24"/>
          <w:rtl/>
        </w:rPr>
        <w:t>בנשיפה</w:t>
      </w:r>
      <w:r w:rsidR="003249FC" w:rsidRPr="00B14D60">
        <w:rPr>
          <w:rFonts w:cs="David"/>
          <w:sz w:val="24"/>
          <w:szCs w:val="24"/>
          <w:rtl/>
        </w:rPr>
        <w:t>.</w:t>
      </w:r>
      <w:r w:rsidR="003249FC" w:rsidRPr="00B14D60">
        <w:rPr>
          <w:rFonts w:cs="David"/>
          <w:sz w:val="24"/>
          <w:szCs w:val="24"/>
        </w:rPr>
        <w:t xml:space="preserve"> </w:t>
      </w:r>
      <w:r w:rsidR="003249FC" w:rsidRPr="00B14D60">
        <w:rPr>
          <w:rFonts w:cs="David"/>
          <w:sz w:val="24"/>
          <w:szCs w:val="24"/>
          <w:rtl/>
        </w:rPr>
        <w:t>(ה.ק).</w:t>
      </w:r>
      <w:r w:rsidR="003249FC">
        <w:rPr>
          <w:rFonts w:cs="David"/>
          <w:sz w:val="24"/>
          <w:szCs w:val="24"/>
        </w:rPr>
        <w:t xml:space="preserve"> </w:t>
      </w:r>
      <w:r w:rsidR="003249FC" w:rsidRPr="00567461">
        <w:rPr>
          <w:rFonts w:asciiTheme="majorBidi" w:hAnsiTheme="majorBidi" w:cs="David" w:hint="eastAsia"/>
          <w:sz w:val="24"/>
          <w:szCs w:val="24"/>
          <w:rtl/>
        </w:rPr>
        <w:t>אל</w:t>
      </w:r>
      <w:r w:rsidR="003249FC" w:rsidRPr="00567461">
        <w:rPr>
          <w:rFonts w:asciiTheme="majorBidi" w:hAnsiTheme="majorBidi" w:cs="David"/>
          <w:sz w:val="24"/>
          <w:szCs w:val="24"/>
          <w:rtl/>
        </w:rPr>
        <w:t xml:space="preserve"> תשכח/י ללחוץ על הכפתור בכל פעם </w:t>
      </w:r>
      <w:r w:rsidR="003249FC" w:rsidRPr="00567461">
        <w:rPr>
          <w:rFonts w:cs="David" w:hint="eastAsia"/>
          <w:sz w:val="24"/>
          <w:szCs w:val="24"/>
          <w:rtl/>
        </w:rPr>
        <w:t>שאת</w:t>
      </w:r>
      <w:r w:rsidR="003249FC" w:rsidRPr="00567461">
        <w:rPr>
          <w:rFonts w:cs="David"/>
          <w:sz w:val="24"/>
          <w:szCs w:val="24"/>
          <w:rtl/>
        </w:rPr>
        <w:t xml:space="preserve">/ה </w:t>
      </w:r>
      <w:r w:rsidR="003249FC" w:rsidRPr="00567461">
        <w:rPr>
          <w:rFonts w:cs="David" w:hint="eastAsia"/>
          <w:sz w:val="24"/>
          <w:szCs w:val="24"/>
          <w:rtl/>
        </w:rPr>
        <w:t>שם</w:t>
      </w:r>
      <w:r w:rsidR="003249FC" w:rsidRPr="00567461">
        <w:rPr>
          <w:rFonts w:cs="David"/>
          <w:sz w:val="24"/>
          <w:szCs w:val="24"/>
          <w:rtl/>
        </w:rPr>
        <w:t xml:space="preserve">/ה </w:t>
      </w:r>
      <w:r w:rsidR="003249FC" w:rsidRPr="00567461">
        <w:rPr>
          <w:rFonts w:cs="David" w:hint="eastAsia"/>
          <w:sz w:val="24"/>
          <w:szCs w:val="24"/>
          <w:rtl/>
        </w:rPr>
        <w:t>לב</w:t>
      </w:r>
      <w:r w:rsidR="003249FC" w:rsidRPr="00567461">
        <w:rPr>
          <w:rFonts w:cs="David"/>
          <w:sz w:val="24"/>
          <w:szCs w:val="24"/>
          <w:rtl/>
        </w:rPr>
        <w:t xml:space="preserve"> </w:t>
      </w:r>
      <w:r w:rsidR="003249FC" w:rsidRPr="00567461">
        <w:rPr>
          <w:rFonts w:cs="David" w:hint="eastAsia"/>
          <w:sz w:val="24"/>
          <w:szCs w:val="24"/>
          <w:rtl/>
        </w:rPr>
        <w:t>לעלייה</w:t>
      </w:r>
      <w:r w:rsidR="003249FC" w:rsidRPr="00567461">
        <w:rPr>
          <w:rFonts w:cs="David"/>
          <w:sz w:val="24"/>
          <w:szCs w:val="24"/>
          <w:rtl/>
        </w:rPr>
        <w:t xml:space="preserve"> </w:t>
      </w:r>
      <w:r w:rsidR="003249FC" w:rsidRPr="00567461">
        <w:rPr>
          <w:rFonts w:cs="David" w:hint="eastAsia"/>
          <w:sz w:val="24"/>
          <w:szCs w:val="24"/>
          <w:rtl/>
        </w:rPr>
        <w:t>או</w:t>
      </w:r>
      <w:r w:rsidR="003249FC" w:rsidRPr="00567461">
        <w:rPr>
          <w:rFonts w:cs="David"/>
          <w:sz w:val="24"/>
          <w:szCs w:val="24"/>
          <w:rtl/>
        </w:rPr>
        <w:t xml:space="preserve"> </w:t>
      </w:r>
      <w:r w:rsidR="003249FC" w:rsidRPr="00567461">
        <w:rPr>
          <w:rFonts w:cs="David" w:hint="eastAsia"/>
          <w:sz w:val="24"/>
          <w:szCs w:val="24"/>
          <w:rtl/>
        </w:rPr>
        <w:t>לירידה</w:t>
      </w:r>
      <w:r w:rsidR="003249FC" w:rsidRPr="00567461">
        <w:rPr>
          <w:rFonts w:cs="David"/>
          <w:sz w:val="24"/>
          <w:szCs w:val="24"/>
          <w:rtl/>
        </w:rPr>
        <w:t xml:space="preserve"> </w:t>
      </w:r>
      <w:r w:rsidR="003249FC" w:rsidRPr="00567461">
        <w:rPr>
          <w:rFonts w:cs="David" w:hint="eastAsia"/>
          <w:sz w:val="24"/>
          <w:szCs w:val="24"/>
          <w:rtl/>
        </w:rPr>
        <w:t>של</w:t>
      </w:r>
      <w:r w:rsidR="003249FC" w:rsidRPr="00567461">
        <w:rPr>
          <w:rFonts w:cs="David"/>
          <w:sz w:val="24"/>
          <w:szCs w:val="24"/>
          <w:rtl/>
        </w:rPr>
        <w:t xml:space="preserve"> </w:t>
      </w:r>
      <w:r w:rsidR="003249FC" w:rsidRPr="00567461">
        <w:rPr>
          <w:rFonts w:cs="David" w:hint="eastAsia"/>
          <w:sz w:val="24"/>
          <w:szCs w:val="24"/>
          <w:rtl/>
        </w:rPr>
        <w:t>הבטן</w:t>
      </w:r>
      <w:r w:rsidR="003249FC" w:rsidRPr="00567461">
        <w:rPr>
          <w:rFonts w:cs="David"/>
          <w:sz w:val="24"/>
          <w:szCs w:val="24"/>
          <w:rtl/>
        </w:rPr>
        <w:t xml:space="preserve">, </w:t>
      </w:r>
      <w:r w:rsidR="003249FC" w:rsidRPr="00567461">
        <w:rPr>
          <w:rFonts w:cs="David" w:hint="eastAsia"/>
          <w:sz w:val="24"/>
          <w:szCs w:val="24"/>
          <w:rtl/>
        </w:rPr>
        <w:t>אך</w:t>
      </w:r>
      <w:r w:rsidR="003249FC" w:rsidRPr="00567461">
        <w:rPr>
          <w:rFonts w:asciiTheme="majorBidi" w:hAnsiTheme="majorBidi" w:cs="David"/>
          <w:sz w:val="24"/>
          <w:szCs w:val="24"/>
          <w:rtl/>
        </w:rPr>
        <w:t xml:space="preserve"> אל תלחץ/י עליו </w:t>
      </w:r>
      <w:r w:rsidR="003249FC" w:rsidRPr="00567461">
        <w:rPr>
          <w:rFonts w:cs="David" w:hint="eastAsia"/>
          <w:sz w:val="24"/>
          <w:szCs w:val="24"/>
          <w:rtl/>
        </w:rPr>
        <w:t>כאשר</w:t>
      </w:r>
      <w:r w:rsidR="003249FC" w:rsidRPr="00567461">
        <w:rPr>
          <w:rFonts w:cs="David"/>
          <w:sz w:val="24"/>
          <w:szCs w:val="24"/>
          <w:rtl/>
        </w:rPr>
        <w:t xml:space="preserve"> </w:t>
      </w:r>
      <w:r w:rsidR="003249FC" w:rsidRPr="00567461">
        <w:rPr>
          <w:rFonts w:cs="David" w:hint="eastAsia"/>
          <w:sz w:val="24"/>
          <w:szCs w:val="24"/>
          <w:rtl/>
        </w:rPr>
        <w:t>תשומת</w:t>
      </w:r>
      <w:r w:rsidR="003249FC" w:rsidRPr="00567461">
        <w:rPr>
          <w:rFonts w:cs="David"/>
          <w:sz w:val="24"/>
          <w:szCs w:val="24"/>
          <w:rtl/>
        </w:rPr>
        <w:t xml:space="preserve"> </w:t>
      </w:r>
      <w:r w:rsidR="003249FC" w:rsidRPr="00567461">
        <w:rPr>
          <w:rFonts w:cs="David" w:hint="eastAsia"/>
          <w:sz w:val="24"/>
          <w:szCs w:val="24"/>
          <w:rtl/>
        </w:rPr>
        <w:t>ליבך</w:t>
      </w:r>
      <w:r w:rsidR="003249FC" w:rsidRPr="00567461">
        <w:rPr>
          <w:rFonts w:cs="David"/>
          <w:sz w:val="24"/>
          <w:szCs w:val="24"/>
          <w:rtl/>
        </w:rPr>
        <w:t xml:space="preserve"> </w:t>
      </w:r>
      <w:r w:rsidR="00A51D89" w:rsidRPr="006C77E1">
        <w:rPr>
          <w:rFonts w:ascii="David" w:hAnsi="David" w:cs="David" w:hint="eastAsia"/>
          <w:sz w:val="24"/>
          <w:szCs w:val="24"/>
          <w:highlight w:val="yellow"/>
          <w:rtl/>
        </w:rPr>
        <w:t>נודדת</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למחשבה</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או</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שאתה</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מפנה</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את</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הקשב</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למחשבה</w:t>
      </w:r>
      <w:r w:rsidR="003249FC" w:rsidRPr="00232943">
        <w:rPr>
          <w:rFonts w:cs="David"/>
          <w:sz w:val="24"/>
          <w:szCs w:val="24"/>
          <w:rtl/>
        </w:rPr>
        <w:t xml:space="preserve">. </w:t>
      </w:r>
      <w:commentRangeStart w:id="10"/>
      <w:r w:rsidR="003249FC" w:rsidRPr="00567461">
        <w:rPr>
          <w:rFonts w:cs="David"/>
          <w:sz w:val="24"/>
          <w:szCs w:val="24"/>
          <w:rtl/>
        </w:rPr>
        <w:t>תתחיל/י לבצע את המטלה</w:t>
      </w:r>
      <w:r w:rsidR="003249FC" w:rsidRPr="00567461">
        <w:rPr>
          <w:rFonts w:asciiTheme="majorBidi" w:hAnsiTheme="majorBidi" w:cs="David"/>
          <w:sz w:val="24"/>
          <w:szCs w:val="24"/>
          <w:rtl/>
        </w:rPr>
        <w:t xml:space="preserve"> </w:t>
      </w:r>
      <w:r w:rsidR="003249FC" w:rsidRPr="00567461">
        <w:rPr>
          <w:rFonts w:cs="David"/>
          <w:sz w:val="24"/>
          <w:szCs w:val="24"/>
          <w:rtl/>
        </w:rPr>
        <w:t xml:space="preserve">(ה- דקה). </w:t>
      </w:r>
      <w:commentRangeEnd w:id="10"/>
      <w:r w:rsidR="000919F3">
        <w:rPr>
          <w:rStyle w:val="CommentReference"/>
          <w:rtl/>
        </w:rPr>
        <w:commentReference w:id="10"/>
      </w:r>
    </w:p>
    <w:p w14:paraId="7D5EAB02" w14:textId="77777777" w:rsidR="000919F3" w:rsidRPr="00567461" w:rsidRDefault="000919F3" w:rsidP="000919F3">
      <w:pPr>
        <w:rPr>
          <w:rFonts w:asciiTheme="majorBidi" w:hAnsiTheme="majorBidi" w:cs="David"/>
          <w:rtl/>
        </w:rPr>
      </w:pPr>
      <w:r w:rsidRPr="00AB5CF8">
        <w:rPr>
          <w:rFonts w:cs="David" w:hint="cs"/>
          <w:sz w:val="24"/>
          <w:szCs w:val="24"/>
          <w:highlight w:val="cyan"/>
          <w:rtl/>
        </w:rPr>
        <w:t xml:space="preserve">--- </w:t>
      </w:r>
      <w:r w:rsidRPr="00AB5CF8">
        <w:rPr>
          <w:rFonts w:cs="David" w:hint="cs"/>
          <w:sz w:val="24"/>
          <w:szCs w:val="24"/>
          <w:highlight w:val="cyan"/>
        </w:rPr>
        <w:t>TASK UNDERSTANDING</w:t>
      </w:r>
      <w:r w:rsidRPr="00AB5CF8">
        <w:rPr>
          <w:rFonts w:cs="David"/>
          <w:sz w:val="24"/>
          <w:szCs w:val="24"/>
          <w:highlight w:val="cyan"/>
        </w:rPr>
        <w:t xml:space="preserve"> TEST IN CODE</w:t>
      </w:r>
      <w:r w:rsidRPr="00AB5CF8">
        <w:rPr>
          <w:rFonts w:cs="David" w:hint="cs"/>
          <w:sz w:val="24"/>
          <w:szCs w:val="24"/>
          <w:highlight w:val="cyan"/>
          <w:rtl/>
        </w:rPr>
        <w:t xml:space="preserve"> ---</w:t>
      </w:r>
    </w:p>
    <w:p w14:paraId="01C58B79" w14:textId="15964165" w:rsidR="000919F3" w:rsidRDefault="000919F3" w:rsidP="00BB1AA6">
      <w:pPr>
        <w:pStyle w:val="ListParagraph"/>
        <w:numPr>
          <w:ilvl w:val="0"/>
          <w:numId w:val="6"/>
        </w:numPr>
        <w:rPr>
          <w:rFonts w:asciiTheme="majorBidi" w:hAnsiTheme="majorBidi" w:cs="David"/>
          <w:highlight w:val="yellow"/>
        </w:rPr>
      </w:pPr>
      <w:r w:rsidRPr="006C77E1">
        <w:rPr>
          <w:rFonts w:asciiTheme="majorBidi" w:hAnsiTheme="majorBidi" w:cs="David" w:hint="eastAsia"/>
          <w:highlight w:val="yellow"/>
          <w:rtl/>
        </w:rPr>
        <w:t>הוראות</w:t>
      </w:r>
      <w:r w:rsidRPr="006C77E1">
        <w:rPr>
          <w:rFonts w:asciiTheme="majorBidi" w:hAnsiTheme="majorBidi" w:cs="David"/>
          <w:highlight w:val="yellow"/>
          <w:rtl/>
        </w:rPr>
        <w:t xml:space="preserve"> </w:t>
      </w:r>
      <w:r w:rsidRPr="006C77E1">
        <w:rPr>
          <w:rFonts w:asciiTheme="majorBidi" w:hAnsiTheme="majorBidi" w:cs="David" w:hint="eastAsia"/>
          <w:highlight w:val="yellow"/>
          <w:rtl/>
        </w:rPr>
        <w:t>לתחילת</w:t>
      </w:r>
      <w:r w:rsidRPr="006C77E1">
        <w:rPr>
          <w:rFonts w:asciiTheme="majorBidi" w:hAnsiTheme="majorBidi" w:cs="David"/>
          <w:highlight w:val="yellow"/>
          <w:rtl/>
        </w:rPr>
        <w:t xml:space="preserve"> </w:t>
      </w:r>
      <w:r w:rsidRPr="006C77E1">
        <w:rPr>
          <w:rFonts w:asciiTheme="majorBidi" w:hAnsiTheme="majorBidi" w:cs="David" w:hint="eastAsia"/>
          <w:highlight w:val="yellow"/>
          <w:rtl/>
        </w:rPr>
        <w:t>המטלה</w:t>
      </w:r>
      <w:r w:rsidRPr="006C77E1">
        <w:rPr>
          <w:rFonts w:asciiTheme="majorBidi" w:hAnsiTheme="majorBidi" w:cs="David"/>
          <w:highlight w:val="yellow"/>
          <w:rtl/>
        </w:rPr>
        <w:t xml:space="preserve"> </w:t>
      </w:r>
      <w:r w:rsidRPr="006C77E1">
        <w:rPr>
          <w:rFonts w:asciiTheme="majorBidi" w:hAnsiTheme="majorBidi" w:cs="David" w:hint="eastAsia"/>
          <w:highlight w:val="yellow"/>
          <w:rtl/>
        </w:rPr>
        <w:t>עצמה</w:t>
      </w:r>
      <w:r w:rsidR="00BB1AA6" w:rsidRPr="006C77E1">
        <w:rPr>
          <w:rFonts w:asciiTheme="majorBidi" w:hAnsiTheme="majorBidi" w:cs="David"/>
          <w:highlight w:val="yellow"/>
          <w:rtl/>
        </w:rPr>
        <w:t xml:space="preserve"> : למשך ה- </w:t>
      </w:r>
      <w:r w:rsidR="00BB1AA6" w:rsidRPr="006C77E1">
        <w:rPr>
          <w:rFonts w:asciiTheme="majorBidi" w:hAnsiTheme="majorBidi" w:cs="David"/>
          <w:highlight w:val="yellow"/>
        </w:rPr>
        <w:t>X</w:t>
      </w:r>
      <w:r w:rsidR="00BB1AA6" w:rsidRPr="006C77E1">
        <w:rPr>
          <w:rFonts w:asciiTheme="majorBidi" w:hAnsiTheme="majorBidi" w:cs="David"/>
          <w:highlight w:val="yellow"/>
          <w:rtl/>
        </w:rPr>
        <w:t xml:space="preserve"> דקות הבאת, אתה תבצע את </w:t>
      </w:r>
      <w:r w:rsidR="00BB1AA6" w:rsidRPr="006C77E1">
        <w:rPr>
          <w:rFonts w:asciiTheme="majorBidi" w:hAnsiTheme="majorBidi" w:cs="David" w:hint="eastAsia"/>
          <w:highlight w:val="yellow"/>
          <w:rtl/>
        </w:rPr>
        <w:t>אותו</w:t>
      </w:r>
      <w:r w:rsidR="00BB1AA6" w:rsidRPr="006C77E1">
        <w:rPr>
          <w:rFonts w:asciiTheme="majorBidi" w:hAnsiTheme="majorBidi" w:cs="David"/>
          <w:highlight w:val="yellow"/>
          <w:rtl/>
        </w:rPr>
        <w:t xml:space="preserve"> תרגול </w:t>
      </w:r>
      <w:r w:rsidR="00BB1AA6" w:rsidRPr="006C77E1">
        <w:rPr>
          <w:rFonts w:asciiTheme="majorBidi" w:hAnsiTheme="majorBidi" w:cs="David" w:hint="eastAsia"/>
          <w:highlight w:val="yellow"/>
          <w:rtl/>
        </w:rPr>
        <w:t>התרגול</w:t>
      </w:r>
      <w:r w:rsidR="00BB1AA6" w:rsidRPr="006C77E1">
        <w:rPr>
          <w:rFonts w:asciiTheme="majorBidi" w:hAnsiTheme="majorBidi" w:cs="David"/>
          <w:highlight w:val="yellow"/>
          <w:rtl/>
        </w:rPr>
        <w:t xml:space="preserve">. </w:t>
      </w:r>
      <w:r w:rsidR="00BB1AA6" w:rsidRPr="006C77E1">
        <w:rPr>
          <w:rFonts w:asciiTheme="majorBidi" w:hAnsiTheme="majorBidi" w:cs="David" w:hint="eastAsia"/>
          <w:highlight w:val="yellow"/>
          <w:rtl/>
        </w:rPr>
        <w:t>נזכיר</w:t>
      </w:r>
      <w:r w:rsidR="00BB1AA6" w:rsidRPr="006C77E1">
        <w:rPr>
          <w:rFonts w:asciiTheme="majorBidi" w:hAnsiTheme="majorBidi" w:cs="David"/>
          <w:highlight w:val="yellow"/>
          <w:rtl/>
        </w:rPr>
        <w:t xml:space="preserve"> </w:t>
      </w:r>
      <w:r w:rsidR="00BB1AA6" w:rsidRPr="006C77E1">
        <w:rPr>
          <w:rFonts w:asciiTheme="majorBidi" w:hAnsiTheme="majorBidi" w:cs="David" w:hint="eastAsia"/>
          <w:highlight w:val="yellow"/>
          <w:rtl/>
        </w:rPr>
        <w:t>ש</w:t>
      </w:r>
      <w:r w:rsidR="00BB1AA6" w:rsidRPr="006C77E1">
        <w:rPr>
          <w:rFonts w:asciiTheme="majorBidi" w:hAnsiTheme="majorBidi" w:cs="David"/>
          <w:highlight w:val="yellow"/>
          <w:rtl/>
        </w:rPr>
        <w:t xml:space="preserve">: (תמצות </w:t>
      </w:r>
      <w:r w:rsidR="00BB1AA6" w:rsidRPr="006C77E1">
        <w:rPr>
          <w:rFonts w:asciiTheme="majorBidi" w:hAnsiTheme="majorBidi" w:cs="David" w:hint="eastAsia"/>
          <w:highlight w:val="yellow"/>
          <w:rtl/>
        </w:rPr>
        <w:t>של</w:t>
      </w:r>
      <w:r w:rsidR="00BB1AA6" w:rsidRPr="006C77E1">
        <w:rPr>
          <w:rFonts w:asciiTheme="majorBidi" w:hAnsiTheme="majorBidi" w:cs="David"/>
          <w:highlight w:val="yellow"/>
          <w:rtl/>
        </w:rPr>
        <w:t xml:space="preserve"> </w:t>
      </w:r>
      <w:r w:rsidR="00BB1AA6" w:rsidRPr="006C77E1">
        <w:rPr>
          <w:rFonts w:asciiTheme="majorBidi" w:hAnsiTheme="majorBidi" w:cs="David" w:hint="eastAsia"/>
          <w:highlight w:val="yellow"/>
          <w:rtl/>
        </w:rPr>
        <w:t>הוראות</w:t>
      </w:r>
      <w:r w:rsidR="00BB1AA6" w:rsidRPr="006C77E1">
        <w:rPr>
          <w:rFonts w:asciiTheme="majorBidi" w:hAnsiTheme="majorBidi" w:cs="David"/>
          <w:highlight w:val="yellow"/>
          <w:rtl/>
        </w:rPr>
        <w:t xml:space="preserve"> 3-2).</w:t>
      </w:r>
    </w:p>
    <w:p w14:paraId="40578586" w14:textId="53D5E22E" w:rsidR="00EC3DD0" w:rsidRPr="006C77E1" w:rsidRDefault="00EC3DD0" w:rsidP="00BB1AA6">
      <w:pPr>
        <w:pStyle w:val="ListParagraph"/>
        <w:numPr>
          <w:ilvl w:val="0"/>
          <w:numId w:val="6"/>
        </w:numPr>
        <w:rPr>
          <w:rFonts w:asciiTheme="majorBidi" w:hAnsiTheme="majorBidi" w:cs="David"/>
          <w:highlight w:val="yellow"/>
        </w:rPr>
      </w:pPr>
      <w:r>
        <w:rPr>
          <w:rFonts w:asciiTheme="majorBidi" w:hAnsiTheme="majorBidi" w:cs="David" w:hint="cs"/>
          <w:highlight w:val="yellow"/>
          <w:rtl/>
        </w:rPr>
        <w:t>להכניס גם התייחסות לשאלות</w:t>
      </w:r>
      <w:r w:rsidR="00473E29">
        <w:rPr>
          <w:rFonts w:asciiTheme="majorBidi" w:hAnsiTheme="majorBidi" w:cs="David" w:hint="cs"/>
          <w:highlight w:val="yellow"/>
          <w:rtl/>
        </w:rPr>
        <w:t xml:space="preserve"> לנסיין</w:t>
      </w:r>
      <w:r>
        <w:rPr>
          <w:rFonts w:asciiTheme="majorBidi" w:hAnsiTheme="majorBidi" w:cs="David" w:hint="cs"/>
          <w:highlight w:val="yellow"/>
          <w:rtl/>
        </w:rPr>
        <w:t>.</w:t>
      </w:r>
    </w:p>
    <w:p w14:paraId="700F00EA" w14:textId="23324EDC" w:rsidR="00BB1AA6" w:rsidRDefault="00BB1AA6" w:rsidP="00BB1AA6">
      <w:pPr>
        <w:pStyle w:val="ListParagraph"/>
        <w:numPr>
          <w:ilvl w:val="0"/>
          <w:numId w:val="6"/>
        </w:numPr>
        <w:rPr>
          <w:rFonts w:asciiTheme="majorBidi" w:hAnsiTheme="majorBidi" w:cs="David"/>
        </w:rPr>
      </w:pPr>
      <w:r>
        <w:rPr>
          <w:rFonts w:asciiTheme="majorBidi" w:hAnsiTheme="majorBidi" w:cs="David" w:hint="cs"/>
          <w:rtl/>
        </w:rPr>
        <w:t xml:space="preserve">(עד עכשיו רק </w:t>
      </w:r>
      <w:r>
        <w:rPr>
          <w:rFonts w:asciiTheme="majorBidi" w:hAnsiTheme="majorBidi" w:cs="David" w:hint="cs"/>
        </w:rPr>
        <w:t>N</w:t>
      </w:r>
      <w:r>
        <w:rPr>
          <w:rFonts w:asciiTheme="majorBidi" w:hAnsiTheme="majorBidi" w:cs="David"/>
        </w:rPr>
        <w:t>eutrals</w:t>
      </w:r>
      <w:r>
        <w:rPr>
          <w:rFonts w:asciiTheme="majorBidi" w:hAnsiTheme="majorBidi" w:cs="David" w:hint="cs"/>
          <w:rtl/>
        </w:rPr>
        <w:t>)</w:t>
      </w:r>
    </w:p>
    <w:p w14:paraId="0CD37F36" w14:textId="52134762" w:rsidR="00FF6B4F" w:rsidRPr="006C77E1" w:rsidRDefault="00FF6B4F" w:rsidP="00AA7E37">
      <w:pPr>
        <w:rPr>
          <w:rFonts w:asciiTheme="majorBidi" w:hAnsiTheme="majorBidi" w:cs="David"/>
          <w:b/>
          <w:bCs/>
          <w:sz w:val="24"/>
          <w:szCs w:val="24"/>
        </w:rPr>
      </w:pPr>
    </w:p>
    <w:sectPr w:rsidR="00FF6B4F" w:rsidRPr="006C77E1" w:rsidSect="00616CF1">
      <w:pgSz w:w="11906" w:h="16838"/>
      <w:pgMar w:top="1418" w:right="1418" w:bottom="1418" w:left="1418"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עמית ברנשטיין" w:date="2020-12-01T10:13:00Z" w:initials="עב">
    <w:p w14:paraId="244F63C0" w14:textId="7A7DF398" w:rsidR="00C761BC" w:rsidRDefault="00C761BC">
      <w:pPr>
        <w:pStyle w:val="CommentText"/>
      </w:pPr>
      <w:r>
        <w:rPr>
          <w:rStyle w:val="CommentReference"/>
        </w:rPr>
        <w:annotationRef/>
      </w:r>
      <w:r>
        <w:t>WHAT IS THIS? WHAT TIMING ARE YOU PLANNING OR – BREAK TIMES AND TOTAL TIME?</w:t>
      </w:r>
    </w:p>
  </w:comment>
  <w:comment w:id="6" w:author="תומר עוז" w:date="2020-12-13T08:49:00Z" w:initials="תע">
    <w:p w14:paraId="03AF66B4" w14:textId="2C4CCC33" w:rsidR="00B93C59" w:rsidRDefault="00B93C59">
      <w:pPr>
        <w:pStyle w:val="CommentText"/>
      </w:pPr>
      <w:r>
        <w:rPr>
          <w:rStyle w:val="CommentReference"/>
        </w:rPr>
        <w:annotationRef/>
      </w:r>
      <w:r w:rsidR="00422B35">
        <w:t>Adapt to MAT and standardize break times</w:t>
      </w:r>
      <w:r>
        <w:t xml:space="preserve"> </w:t>
      </w:r>
    </w:p>
  </w:comment>
  <w:comment w:id="8" w:author="תומר עוז" w:date="2020-12-13T17:09:00Z" w:initials="תע">
    <w:p w14:paraId="31C59852" w14:textId="2D0D8F23" w:rsidR="00B14D60" w:rsidRDefault="00B14D60">
      <w:pPr>
        <w:pStyle w:val="CommentText"/>
      </w:pPr>
      <w:r>
        <w:t xml:space="preserve">We should consult with Yuval if its enough noting </w:t>
      </w:r>
      <w:r w:rsidR="00232943">
        <w:t>without labeling</w:t>
      </w:r>
      <w:r>
        <w:t xml:space="preserve"> </w:t>
      </w:r>
      <w:r>
        <w:rPr>
          <w:rStyle w:val="CommentReference"/>
        </w:rPr>
        <w:annotationRef/>
      </w:r>
    </w:p>
  </w:comment>
  <w:comment w:id="10" w:author="תומר עוז" w:date="2020-12-15T16:43:00Z" w:initials="תע">
    <w:p w14:paraId="6F85D5DF" w14:textId="70FDFA3F" w:rsidR="000919F3" w:rsidRDefault="000919F3">
      <w:pPr>
        <w:pStyle w:val="CommentText"/>
      </w:pPr>
      <w:r>
        <w:rPr>
          <w:rStyle w:val="CommentReference"/>
        </w:rPr>
        <w:annotationRef/>
      </w:r>
      <w:r>
        <w:t>Is this the right language? Yuval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4F63C0" w15:done="0"/>
  <w15:commentEx w15:paraId="03AF66B4" w15:paraIdParent="244F63C0" w15:done="0"/>
  <w15:commentEx w15:paraId="31C59852" w15:done="0"/>
  <w15:commentEx w15:paraId="6F85D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95C9" w16cex:dateUtc="2020-12-01T08:13:00Z"/>
  <w16cex:commentExtensible w16cex:durableId="23805411" w16cex:dateUtc="2020-12-13T06:49:00Z"/>
  <w16cex:commentExtensible w16cex:durableId="2380C92E" w16cex:dateUtc="2020-12-13T15:09:00Z"/>
  <w16cex:commentExtensible w16cex:durableId="23836620" w16cex:dateUtc="2020-12-15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F63C0" w16cid:durableId="237095C9"/>
  <w16cid:commentId w16cid:paraId="03AF66B4" w16cid:durableId="23805411"/>
  <w16cid:commentId w16cid:paraId="31C59852" w16cid:durableId="2380C92E"/>
  <w16cid:commentId w16cid:paraId="6F85D5DF" w16cid:durableId="23836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F2B1F" w14:textId="77777777" w:rsidR="00856A27" w:rsidRDefault="00856A27" w:rsidP="00127A73">
      <w:pPr>
        <w:spacing w:after="0" w:line="240" w:lineRule="auto"/>
      </w:pPr>
      <w:r>
        <w:separator/>
      </w:r>
    </w:p>
  </w:endnote>
  <w:endnote w:type="continuationSeparator" w:id="0">
    <w:p w14:paraId="6DA6CDE9" w14:textId="77777777" w:rsidR="00856A27" w:rsidRDefault="00856A27"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ECC02" w14:textId="77777777" w:rsidR="00856A27" w:rsidRDefault="00856A27" w:rsidP="00127A73">
      <w:pPr>
        <w:spacing w:after="0" w:line="240" w:lineRule="auto"/>
      </w:pPr>
      <w:r>
        <w:separator/>
      </w:r>
    </w:p>
  </w:footnote>
  <w:footnote w:type="continuationSeparator" w:id="0">
    <w:p w14:paraId="7CAA4702" w14:textId="77777777" w:rsidR="00856A27" w:rsidRDefault="00856A27" w:rsidP="0012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עומר דר">
    <w15:presenceInfo w15:providerId="None" w15:userId="עומר דר"/>
  </w15:person>
  <w15:person w15:author="עמית ברנשטיין">
    <w15:presenceInfo w15:providerId="None" w15:userId="עמית ברנשטיין"/>
  </w15:person>
  <w15:person w15:author="תומר עוז">
    <w15:presenceInfo w15:providerId="None" w15:userId="תומר עו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qBYABKLczC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145"/>
    <w:rsid w:val="0001157C"/>
    <w:rsid w:val="0001188A"/>
    <w:rsid w:val="00011B85"/>
    <w:rsid w:val="0001207E"/>
    <w:rsid w:val="000120B7"/>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50B"/>
    <w:rsid w:val="00294817"/>
    <w:rsid w:val="00294EF8"/>
    <w:rsid w:val="00296BB4"/>
    <w:rsid w:val="00297433"/>
    <w:rsid w:val="002A0154"/>
    <w:rsid w:val="002A0785"/>
    <w:rsid w:val="002A186D"/>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5D4"/>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8AC"/>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1944"/>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3E29"/>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C77E1"/>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20C8"/>
    <w:rsid w:val="00852150"/>
    <w:rsid w:val="00852718"/>
    <w:rsid w:val="00852C48"/>
    <w:rsid w:val="008536A6"/>
    <w:rsid w:val="00853F66"/>
    <w:rsid w:val="0085401F"/>
    <w:rsid w:val="0085408D"/>
    <w:rsid w:val="0085419F"/>
    <w:rsid w:val="0085624C"/>
    <w:rsid w:val="0085631F"/>
    <w:rsid w:val="00856A27"/>
    <w:rsid w:val="00856E82"/>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5FAE"/>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65A3"/>
    <w:rsid w:val="00A87780"/>
    <w:rsid w:val="00A912E8"/>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3BCC"/>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E26"/>
    <w:rsid w:val="00F41F82"/>
    <w:rsid w:val="00F42CE7"/>
    <w:rsid w:val="00F432F6"/>
    <w:rsid w:val="00F433DE"/>
    <w:rsid w:val="00F435FF"/>
    <w:rsid w:val="00F44733"/>
    <w:rsid w:val="00F44D52"/>
    <w:rsid w:val="00F45069"/>
    <w:rsid w:val="00F4595A"/>
    <w:rsid w:val="00F45984"/>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450204">
      <w:bodyDiv w:val="1"/>
      <w:marLeft w:val="0"/>
      <w:marRight w:val="0"/>
      <w:marTop w:val="0"/>
      <w:marBottom w:val="0"/>
      <w:divBdr>
        <w:top w:val="none" w:sz="0" w:space="0" w:color="auto"/>
        <w:left w:val="none" w:sz="0" w:space="0" w:color="auto"/>
        <w:bottom w:val="none" w:sz="0" w:space="0" w:color="auto"/>
        <w:right w:val="none" w:sz="0" w:space="0" w:color="auto"/>
      </w:divBdr>
    </w:div>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661</Words>
  <Characters>3772</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תומר עוז</cp:lastModifiedBy>
  <cp:revision>5</cp:revision>
  <cp:lastPrinted>2013-06-27T15:23:00Z</cp:lastPrinted>
  <dcterms:created xsi:type="dcterms:W3CDTF">2021-02-25T06:45:00Z</dcterms:created>
  <dcterms:modified xsi:type="dcterms:W3CDTF">2021-03-10T11:30:00Z</dcterms:modified>
</cp:coreProperties>
</file>