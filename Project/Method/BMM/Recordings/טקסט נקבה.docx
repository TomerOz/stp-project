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D2AE" w14:textId="71A5C1E4" w:rsidR="00781F33" w:rsidRPr="00307C7B" w:rsidRDefault="004415CD" w:rsidP="00E500AF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ins w:id="0" w:author="תומר עוז" w:date="2020-09-29T16:44:00Z">
        <w:r>
          <w:rPr>
            <w:rFonts w:cs="David" w:hint="cs"/>
            <w:b/>
            <w:bCs/>
            <w:sz w:val="32"/>
            <w:szCs w:val="32"/>
            <w:u w:val="single"/>
            <w:rtl/>
          </w:rPr>
          <w:t>הנחיו</w:t>
        </w:r>
      </w:ins>
      <w:ins w:id="1" w:author="תומר עוז" w:date="2020-09-29T16:45:00Z">
        <w:r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ת </w:t>
        </w:r>
        <w:r>
          <w:rPr>
            <w:rFonts w:cs="David" w:hint="cs"/>
            <w:b/>
            <w:bCs/>
            <w:sz w:val="32"/>
            <w:szCs w:val="32"/>
            <w:u w:val="single"/>
          </w:rPr>
          <w:t>BMM</w:t>
        </w:r>
      </w:ins>
      <w:ins w:id="2" w:author="תומר עוז" w:date="2020-11-15T12:21:00Z">
        <w:r w:rsidR="00C36B3C"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 (מבוסס על </w:t>
        </w:r>
        <w:r w:rsidR="00C36B3C">
          <w:rPr>
            <w:rFonts w:cs="David" w:hint="cs"/>
            <w:b/>
            <w:bCs/>
            <w:sz w:val="32"/>
            <w:szCs w:val="32"/>
            <w:u w:val="single"/>
          </w:rPr>
          <w:t>MAT</w:t>
        </w:r>
        <w:r w:rsidR="00C36B3C">
          <w:rPr>
            <w:rFonts w:cs="David" w:hint="cs"/>
            <w:b/>
            <w:bCs/>
            <w:sz w:val="32"/>
            <w:szCs w:val="32"/>
            <w:u w:val="single"/>
            <w:rtl/>
          </w:rPr>
          <w:t>)</w:t>
        </w:r>
      </w:ins>
    </w:p>
    <w:p w14:paraId="72BF5EC1" w14:textId="79DA6A0F" w:rsidR="004415CD" w:rsidRDefault="004415CD" w:rsidP="007D73FE">
      <w:pPr>
        <w:rPr>
          <w:ins w:id="3" w:author="תומר עוז" w:date="2020-09-29T16:46:00Z"/>
          <w:rFonts w:cs="David"/>
          <w:b/>
          <w:bCs/>
          <w:sz w:val="28"/>
          <w:szCs w:val="28"/>
          <w:u w:val="single"/>
          <w:rtl/>
        </w:rPr>
      </w:pPr>
      <w:ins w:id="4" w:author="תומר עוז" w:date="2020-09-29T16:45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תיאור המטלה</w:t>
        </w:r>
      </w:ins>
    </w:p>
    <w:p w14:paraId="7EDE176C" w14:textId="12342A56" w:rsidR="00771793" w:rsidRPr="003C155D" w:rsidDel="00771793" w:rsidRDefault="007D73FE">
      <w:pPr>
        <w:bidi w:val="0"/>
        <w:rPr>
          <w:del w:id="5" w:author="תומר עוז" w:date="2020-12-13T08:14:00Z"/>
          <w:rFonts w:cs="David"/>
          <w:sz w:val="24"/>
          <w:szCs w:val="24"/>
        </w:rPr>
        <w:pPrChange w:id="6" w:author="תומר עוז" w:date="2020-12-13T08:18:00Z">
          <w:pPr/>
        </w:pPrChange>
      </w:pPr>
      <w:del w:id="7" w:author="תומר עוז" w:date="2020-12-13T16:14:00Z"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ולתחושה</w:delText>
        </w:r>
        <w:r w:rsidRPr="00C243B3" w:rsidDel="004B60BF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שעולה</w:delText>
        </w:r>
        <w:r w:rsidRPr="00C243B3" w:rsidDel="004B60BF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מהם</w:delText>
        </w:r>
        <w:r w:rsidDel="004B60BF">
          <w:rPr>
            <w:rFonts w:cs="David" w:hint="cs"/>
            <w:sz w:val="24"/>
            <w:szCs w:val="24"/>
            <w:rtl/>
          </w:rPr>
          <w:delText xml:space="preserve"> </w:delText>
        </w:r>
        <w:commentRangeStart w:id="8"/>
        <w:commentRangeEnd w:id="8"/>
        <w:r w:rsidR="00C761BC" w:rsidDel="004B60BF">
          <w:rPr>
            <w:rStyle w:val="CommentReference"/>
          </w:rPr>
          <w:commentReference w:id="8"/>
        </w:r>
      </w:del>
      <w:ins w:id="9" w:author="תומר עוז" w:date="2020-12-13T08:15:00Z">
        <w:r w:rsidR="00771793" w:rsidRPr="003C155D">
          <w:rPr>
            <w:rFonts w:cs="David"/>
            <w:sz w:val="24"/>
            <w:szCs w:val="24"/>
          </w:rPr>
          <w:t>The BMM task is a training task a</w:t>
        </w:r>
      </w:ins>
      <w:ins w:id="10" w:author="תומר עוז" w:date="2020-12-13T08:16:00Z">
        <w:r w:rsidR="00771793" w:rsidRPr="003C155D">
          <w:rPr>
            <w:rFonts w:cs="David"/>
            <w:sz w:val="24"/>
            <w:szCs w:val="24"/>
          </w:rPr>
          <w:t xml:space="preserve">ims at increasing </w:t>
        </w:r>
        <w:r w:rsidR="003C155D" w:rsidRPr="003C155D">
          <w:rPr>
            <w:rFonts w:cs="David"/>
            <w:sz w:val="24"/>
            <w:szCs w:val="24"/>
          </w:rPr>
          <w:t>attentional control</w:t>
        </w:r>
      </w:ins>
      <w:ins w:id="11" w:author="תומר עוז" w:date="2020-12-13T08:17:00Z">
        <w:r w:rsidR="003C155D" w:rsidRPr="003C155D">
          <w:rPr>
            <w:rFonts w:cs="David"/>
            <w:sz w:val="24"/>
            <w:szCs w:val="24"/>
          </w:rPr>
          <w:t xml:space="preserve"> (</w:t>
        </w:r>
        <w:proofErr w:type="gramStart"/>
        <w:r w:rsidR="003C155D" w:rsidRPr="003C155D">
          <w:rPr>
            <w:rFonts w:cs="David"/>
            <w:sz w:val="24"/>
            <w:szCs w:val="24"/>
          </w:rPr>
          <w:t>i.e.</w:t>
        </w:r>
        <w:proofErr w:type="gramEnd"/>
        <w:r w:rsidR="003C155D" w:rsidRPr="003C155D">
          <w:rPr>
            <w:rFonts w:cs="David"/>
            <w:sz w:val="24"/>
            <w:szCs w:val="24"/>
          </w:rPr>
          <w:t xml:space="preserve"> </w:t>
        </w:r>
      </w:ins>
      <w:ins w:id="12" w:author="תומר עוז" w:date="2020-12-13T08:16:00Z">
        <w:r w:rsidR="003C155D" w:rsidRPr="003C155D">
          <w:rPr>
            <w:rFonts w:cs="David"/>
            <w:sz w:val="24"/>
            <w:szCs w:val="24"/>
          </w:rPr>
          <w:t>disengagement from thought</w:t>
        </w:r>
      </w:ins>
      <w:ins w:id="13" w:author="תומר עוז" w:date="2020-12-13T16:12:00Z">
        <w:r w:rsidR="004B60BF">
          <w:rPr>
            <w:rFonts w:cs="David"/>
            <w:sz w:val="24"/>
            <w:szCs w:val="24"/>
          </w:rPr>
          <w:t>s</w:t>
        </w:r>
      </w:ins>
      <w:ins w:id="14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). </w:t>
        </w:r>
      </w:ins>
      <w:ins w:id="15" w:author="תומר עוז" w:date="2020-12-13T08:24:00Z">
        <w:r w:rsidR="000618CF">
          <w:rPr>
            <w:rFonts w:cs="David"/>
            <w:sz w:val="24"/>
            <w:szCs w:val="24"/>
          </w:rPr>
          <w:t>The task has a practice and main phases</w:t>
        </w:r>
      </w:ins>
      <w:ins w:id="16" w:author="תומר עוז" w:date="2020-12-13T08:25:00Z">
        <w:r w:rsidR="000618CF">
          <w:rPr>
            <w:rFonts w:cs="David"/>
            <w:sz w:val="24"/>
            <w:szCs w:val="24"/>
          </w:rPr>
          <w:t xml:space="preserve">. During the practice phase, participants will </w:t>
        </w:r>
      </w:ins>
      <w:ins w:id="17" w:author="תומר עוז" w:date="2020-12-13T08:26:00Z">
        <w:r w:rsidR="000618CF">
          <w:rPr>
            <w:rFonts w:cs="David"/>
            <w:sz w:val="24"/>
            <w:szCs w:val="24"/>
          </w:rPr>
          <w:t>be instructed to engage in a focused attention mindfulness meditation, while payin</w:t>
        </w:r>
      </w:ins>
      <w:ins w:id="18" w:author="תומר עוז" w:date="2020-12-13T08:27:00Z">
        <w:r w:rsidR="000618CF">
          <w:rPr>
            <w:rFonts w:cs="David"/>
            <w:sz w:val="24"/>
            <w:szCs w:val="24"/>
          </w:rPr>
          <w:t>g</w:t>
        </w:r>
      </w:ins>
      <w:ins w:id="19" w:author="תומר עוז" w:date="2020-12-13T08:26:00Z">
        <w:r w:rsidR="000618CF">
          <w:rPr>
            <w:rFonts w:cs="David"/>
            <w:sz w:val="24"/>
            <w:szCs w:val="24"/>
          </w:rPr>
          <w:t xml:space="preserve"> their attention to breat</w:t>
        </w:r>
      </w:ins>
      <w:ins w:id="20" w:author="תומר עוז" w:date="2020-12-13T08:27:00Z">
        <w:r w:rsidR="000618CF">
          <w:rPr>
            <w:rFonts w:cs="David"/>
            <w:sz w:val="24"/>
            <w:szCs w:val="24"/>
          </w:rPr>
          <w:t>h.</w:t>
        </w:r>
      </w:ins>
      <w:ins w:id="21" w:author="תומר עוז" w:date="2020-12-13T08:25:00Z">
        <w:r w:rsidR="000618CF">
          <w:rPr>
            <w:rFonts w:cs="David"/>
            <w:sz w:val="24"/>
            <w:szCs w:val="24"/>
          </w:rPr>
          <w:t xml:space="preserve"> </w:t>
        </w:r>
      </w:ins>
      <w:ins w:id="22" w:author="תומר עוז" w:date="2020-12-13T08:27:00Z">
        <w:r w:rsidR="000618CF">
          <w:rPr>
            <w:rFonts w:cs="David"/>
            <w:sz w:val="24"/>
            <w:szCs w:val="24"/>
          </w:rPr>
          <w:t xml:space="preserve">In this phase, participants will be trained to press the Space button after each </w:t>
        </w:r>
      </w:ins>
      <w:ins w:id="23" w:author="תומר עוז" w:date="2020-12-13T08:28:00Z">
        <w:r w:rsidR="000618CF">
          <w:rPr>
            <w:rFonts w:cs="David"/>
            <w:sz w:val="24"/>
            <w:szCs w:val="24"/>
          </w:rPr>
          <w:t>inhalation</w:t>
        </w:r>
      </w:ins>
      <w:ins w:id="24" w:author="תומר עוז" w:date="2020-12-13T08:27:00Z">
        <w:r w:rsidR="000618CF">
          <w:rPr>
            <w:rFonts w:cs="David"/>
            <w:sz w:val="24"/>
            <w:szCs w:val="24"/>
          </w:rPr>
          <w:t xml:space="preserve"> o</w:t>
        </w:r>
      </w:ins>
      <w:ins w:id="25" w:author="תומר עוז" w:date="2020-12-13T08:28:00Z">
        <w:r w:rsidR="000618CF">
          <w:rPr>
            <w:rFonts w:cs="David"/>
            <w:sz w:val="24"/>
            <w:szCs w:val="24"/>
          </w:rPr>
          <w:t>r exhalation</w:t>
        </w:r>
        <w:r w:rsidR="004D53B4">
          <w:rPr>
            <w:rFonts w:cs="David"/>
            <w:sz w:val="24"/>
            <w:szCs w:val="24"/>
          </w:rPr>
          <w:t xml:space="preserve"> </w:t>
        </w:r>
        <w:proofErr w:type="gramStart"/>
        <w:r w:rsidR="004D53B4">
          <w:rPr>
            <w:rFonts w:cs="David"/>
            <w:sz w:val="24"/>
            <w:szCs w:val="24"/>
          </w:rPr>
          <w:t>as long as</w:t>
        </w:r>
        <w:proofErr w:type="gramEnd"/>
        <w:r w:rsidR="004D53B4">
          <w:rPr>
            <w:rFonts w:cs="David"/>
            <w:sz w:val="24"/>
            <w:szCs w:val="24"/>
          </w:rPr>
          <w:t xml:space="preserve"> t</w:t>
        </w:r>
      </w:ins>
      <w:ins w:id="26" w:author="תומר עוז" w:date="2020-12-13T08:29:00Z">
        <w:r w:rsidR="004D53B4">
          <w:rPr>
            <w:rFonts w:cs="David"/>
            <w:sz w:val="24"/>
            <w:szCs w:val="24"/>
          </w:rPr>
          <w:t>h</w:t>
        </w:r>
      </w:ins>
      <w:ins w:id="27" w:author="תומר עוז" w:date="2020-12-13T08:28:00Z">
        <w:r w:rsidR="004D53B4">
          <w:rPr>
            <w:rFonts w:cs="David"/>
            <w:sz w:val="24"/>
            <w:szCs w:val="24"/>
          </w:rPr>
          <w:t xml:space="preserve">eir attention is </w:t>
        </w:r>
      </w:ins>
      <w:ins w:id="28" w:author="תומר עוז" w:date="2020-12-13T08:29:00Z">
        <w:r w:rsidR="004D53B4">
          <w:rPr>
            <w:rFonts w:cs="David"/>
            <w:sz w:val="24"/>
            <w:szCs w:val="24"/>
          </w:rPr>
          <w:t>still</w:t>
        </w:r>
      </w:ins>
      <w:ins w:id="29" w:author="תומר עוז" w:date="2020-12-13T08:28:00Z">
        <w:r w:rsidR="004D53B4">
          <w:rPr>
            <w:rFonts w:cs="David"/>
            <w:sz w:val="24"/>
            <w:szCs w:val="24"/>
          </w:rPr>
          <w:t xml:space="preserve"> focused on the</w:t>
        </w:r>
      </w:ins>
      <w:ins w:id="30" w:author="תומר עוז" w:date="2020-12-13T08:29:00Z">
        <w:r w:rsidR="004D53B4">
          <w:rPr>
            <w:rFonts w:cs="David"/>
            <w:sz w:val="24"/>
            <w:szCs w:val="24"/>
          </w:rPr>
          <w:t>ir breath</w:t>
        </w:r>
      </w:ins>
      <w:ins w:id="31" w:author="תומר עוז" w:date="2020-12-13T08:28:00Z">
        <w:r w:rsidR="000618CF">
          <w:rPr>
            <w:rFonts w:cs="David"/>
            <w:sz w:val="24"/>
            <w:szCs w:val="24"/>
          </w:rPr>
          <w:t xml:space="preserve">. </w:t>
        </w:r>
      </w:ins>
      <w:ins w:id="32" w:author="תומר עוז" w:date="2020-12-13T08:27:00Z">
        <w:r w:rsidR="000618CF">
          <w:rPr>
            <w:rFonts w:cs="David"/>
            <w:sz w:val="24"/>
            <w:szCs w:val="24"/>
          </w:rPr>
          <w:t xml:space="preserve">During the </w:t>
        </w:r>
      </w:ins>
      <w:ins w:id="33" w:author="תומר עוז" w:date="2020-12-13T08:29:00Z">
        <w:r w:rsidR="004D53B4">
          <w:rPr>
            <w:rFonts w:cs="David"/>
            <w:sz w:val="24"/>
            <w:szCs w:val="24"/>
          </w:rPr>
          <w:t xml:space="preserve">main phase, participants will also </w:t>
        </w:r>
      </w:ins>
      <w:ins w:id="34" w:author="תומר עוז" w:date="2020-12-13T08:32:00Z">
        <w:r w:rsidR="004D53B4">
          <w:rPr>
            <w:rFonts w:cs="David"/>
            <w:sz w:val="24"/>
            <w:szCs w:val="24"/>
          </w:rPr>
          <w:t>hear</w:t>
        </w:r>
      </w:ins>
      <w:ins w:id="35" w:author="תומר עוז" w:date="2020-12-13T08:29:00Z">
        <w:r w:rsidR="004D53B4">
          <w:rPr>
            <w:rFonts w:cs="David"/>
            <w:sz w:val="24"/>
            <w:szCs w:val="24"/>
          </w:rPr>
          <w:t xml:space="preserve"> STPs stimuli and will be guided to attend </w:t>
        </w:r>
      </w:ins>
      <w:ins w:id="36" w:author="תומר עוז" w:date="2020-12-13T08:32:00Z">
        <w:r w:rsidR="004D53B4">
          <w:rPr>
            <w:rFonts w:cs="David"/>
            <w:sz w:val="24"/>
            <w:szCs w:val="24"/>
          </w:rPr>
          <w:t xml:space="preserve">to </w:t>
        </w:r>
      </w:ins>
      <w:ins w:id="37" w:author="תומר עוז" w:date="2020-12-13T08:29:00Z">
        <w:r w:rsidR="004D53B4">
          <w:rPr>
            <w:rFonts w:cs="David"/>
            <w:sz w:val="24"/>
            <w:szCs w:val="24"/>
          </w:rPr>
          <w:t>these sentenc</w:t>
        </w:r>
      </w:ins>
      <w:ins w:id="38" w:author="תומר עוז" w:date="2020-12-13T08:30:00Z">
        <w:r w:rsidR="004D53B4">
          <w:rPr>
            <w:rFonts w:cs="David"/>
            <w:sz w:val="24"/>
            <w:szCs w:val="24"/>
          </w:rPr>
          <w:t>es as if they were their thoughts</w:t>
        </w:r>
      </w:ins>
      <w:ins w:id="39" w:author="תומר עוז" w:date="2020-12-13T08:32:00Z">
        <w:r w:rsidR="004D53B4">
          <w:rPr>
            <w:rFonts w:cs="David"/>
            <w:sz w:val="24"/>
            <w:szCs w:val="24"/>
          </w:rPr>
          <w:t xml:space="preserve">. </w:t>
        </w:r>
      </w:ins>
      <w:ins w:id="40" w:author="תומר עוז" w:date="2020-12-13T08:33:00Z">
        <w:r w:rsidR="004D53B4">
          <w:rPr>
            <w:rFonts w:cs="David"/>
            <w:sz w:val="24"/>
            <w:szCs w:val="24"/>
          </w:rPr>
          <w:t>A</w:t>
        </w:r>
      </w:ins>
      <w:ins w:id="41" w:author="תומר עוז" w:date="2020-12-13T08:30:00Z">
        <w:r w:rsidR="004D53B4">
          <w:rPr>
            <w:rFonts w:cs="David"/>
            <w:sz w:val="24"/>
            <w:szCs w:val="24"/>
          </w:rPr>
          <w:t xml:space="preserve">fter each </w:t>
        </w:r>
      </w:ins>
      <w:ins w:id="42" w:author="תומר עוז" w:date="2020-12-13T08:32:00Z">
        <w:r w:rsidR="004D53B4">
          <w:rPr>
            <w:rFonts w:cs="David"/>
            <w:sz w:val="24"/>
            <w:szCs w:val="24"/>
          </w:rPr>
          <w:t>STP</w:t>
        </w:r>
      </w:ins>
      <w:ins w:id="43" w:author="תומר עוז" w:date="2020-12-13T08:31:00Z">
        <w:r w:rsidR="004D53B4">
          <w:rPr>
            <w:rFonts w:cs="David"/>
            <w:sz w:val="24"/>
            <w:szCs w:val="24"/>
          </w:rPr>
          <w:t xml:space="preserve"> </w:t>
        </w:r>
      </w:ins>
      <w:ins w:id="44" w:author="תומר עוז" w:date="2020-12-13T08:30:00Z">
        <w:r w:rsidR="004D53B4">
          <w:rPr>
            <w:rFonts w:cs="David"/>
            <w:sz w:val="24"/>
            <w:szCs w:val="24"/>
          </w:rPr>
          <w:t xml:space="preserve">to disengage from </w:t>
        </w:r>
      </w:ins>
      <w:ins w:id="45" w:author="תומר עוז" w:date="2020-12-13T08:31:00Z">
        <w:r w:rsidR="004D53B4">
          <w:rPr>
            <w:rFonts w:cs="David"/>
            <w:sz w:val="24"/>
            <w:szCs w:val="24"/>
          </w:rPr>
          <w:t xml:space="preserve">its content and to focus their attention back to </w:t>
        </w:r>
      </w:ins>
      <w:ins w:id="46" w:author="תומר עוז" w:date="2020-12-13T08:32:00Z">
        <w:r w:rsidR="004D53B4">
          <w:rPr>
            <w:rFonts w:cs="David"/>
            <w:sz w:val="24"/>
            <w:szCs w:val="24"/>
          </w:rPr>
          <w:t xml:space="preserve">their breath. The </w:t>
        </w:r>
      </w:ins>
      <w:ins w:id="47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task duration is </w:t>
        </w:r>
      </w:ins>
      <w:ins w:id="48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</w:ins>
      <w:ins w:id="49" w:author="תומר עוז" w:date="2020-12-13T08:19:00Z">
        <w:r w:rsidR="003C155D" w:rsidRPr="003C155D">
          <w:rPr>
            <w:rFonts w:cs="David"/>
            <w:sz w:val="24"/>
            <w:szCs w:val="24"/>
          </w:rPr>
          <w:t xml:space="preserve">, comprised </w:t>
        </w:r>
      </w:ins>
      <w:ins w:id="50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 </w:t>
        </w:r>
      </w:ins>
    </w:p>
    <w:p w14:paraId="63B5C791" w14:textId="77777777" w:rsidR="00F12B81" w:rsidRDefault="003C155D" w:rsidP="003C155D">
      <w:pPr>
        <w:bidi w:val="0"/>
        <w:rPr>
          <w:ins w:id="51" w:author="תומר עוז" w:date="2020-12-13T08:45:00Z"/>
          <w:rFonts w:cs="David"/>
          <w:sz w:val="24"/>
          <w:szCs w:val="24"/>
        </w:rPr>
      </w:pPr>
      <w:ins w:id="52" w:author="תומר עוז" w:date="2020-12-13T08:19:00Z">
        <w:r w:rsidRPr="003C155D">
          <w:rPr>
            <w:rFonts w:cs="David"/>
            <w:sz w:val="24"/>
            <w:szCs w:val="24"/>
            <w:rPrChange w:id="53" w:author="תומר עוז" w:date="2020-12-13T08:20:00Z">
              <w:rPr>
                <w:rFonts w:cs="David"/>
                <w:sz w:val="28"/>
                <w:szCs w:val="28"/>
              </w:rPr>
            </w:rPrChange>
          </w:rPr>
          <w:t xml:space="preserve">of </w:t>
        </w:r>
        <w:r w:rsidRPr="00D519AE">
          <w:rPr>
            <w:rFonts w:cs="David"/>
            <w:color w:val="7030A0"/>
            <w:sz w:val="24"/>
            <w:szCs w:val="24"/>
            <w:highlight w:val="yellow"/>
            <w:rPrChange w:id="54" w:author="תומר עוז" w:date="2020-12-13T08:23:00Z">
              <w:rPr>
                <w:rFonts w:cs="David"/>
                <w:sz w:val="28"/>
                <w:szCs w:val="28"/>
              </w:rPr>
            </w:rPrChange>
          </w:rPr>
          <w:t>X</w:t>
        </w:r>
        <w:r w:rsidRPr="003C155D">
          <w:rPr>
            <w:rFonts w:cs="David"/>
            <w:sz w:val="24"/>
            <w:szCs w:val="24"/>
            <w:rPrChange w:id="55" w:author="תומר עוז" w:date="2020-12-13T08:20:00Z">
              <w:rPr>
                <w:rFonts w:cs="David"/>
                <w:sz w:val="28"/>
                <w:szCs w:val="28"/>
              </w:rPr>
            </w:rPrChange>
          </w:rPr>
          <w:t xml:space="preserve"> </w:t>
        </w:r>
      </w:ins>
      <w:ins w:id="56" w:author="תומר עוז" w:date="2020-12-13T08:20:00Z">
        <w:r w:rsidRPr="003C155D">
          <w:rPr>
            <w:rFonts w:cs="David"/>
            <w:sz w:val="24"/>
            <w:szCs w:val="24"/>
            <w:rPrChange w:id="57" w:author="תומר עוז" w:date="2020-12-13T08:20:00Z">
              <w:rPr>
                <w:rFonts w:cs="David"/>
                <w:sz w:val="28"/>
                <w:szCs w:val="28"/>
              </w:rPr>
            </w:rPrChange>
          </w:rPr>
          <w:t>STP stimuli pr</w:t>
        </w:r>
        <w:r>
          <w:rPr>
            <w:rFonts w:cs="David"/>
            <w:sz w:val="24"/>
            <w:szCs w:val="24"/>
          </w:rPr>
          <w:t xml:space="preserve">esented </w:t>
        </w:r>
      </w:ins>
      <w:ins w:id="58" w:author="תומר עוז" w:date="2020-12-13T08:21:00Z">
        <w:r>
          <w:rPr>
            <w:rFonts w:cs="David"/>
            <w:sz w:val="24"/>
            <w:szCs w:val="24"/>
          </w:rPr>
          <w:t xml:space="preserve">in </w:t>
        </w:r>
        <w:proofErr w:type="spellStart"/>
        <w:r>
          <w:rPr>
            <w:rFonts w:cs="David"/>
            <w:sz w:val="24"/>
            <w:szCs w:val="24"/>
          </w:rPr>
          <w:t>quazi</w:t>
        </w:r>
        <w:proofErr w:type="spellEnd"/>
        <w:r>
          <w:rPr>
            <w:rFonts w:cs="David"/>
            <w:sz w:val="24"/>
            <w:szCs w:val="24"/>
          </w:rPr>
          <w:t>-random interval</w:t>
        </w:r>
      </w:ins>
      <w:ins w:id="59" w:author="תומר עוז" w:date="2020-12-13T08:22:00Z">
        <w:r>
          <w:rPr>
            <w:rFonts w:cs="David"/>
            <w:sz w:val="24"/>
            <w:szCs w:val="24"/>
          </w:rPr>
          <w:t>s ra</w:t>
        </w:r>
        <w:r w:rsidR="00D519AE">
          <w:rPr>
            <w:rFonts w:cs="David"/>
            <w:sz w:val="24"/>
            <w:szCs w:val="24"/>
          </w:rPr>
          <w:t xml:space="preserve">nging between </w:t>
        </w:r>
      </w:ins>
      <w:ins w:id="60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</w:ins>
      <w:proofErr w:type="spellStart"/>
      <w:ins w:id="61" w:author="תומר עוז" w:date="2020-12-13T08:20:00Z">
        <w:r>
          <w:rPr>
            <w:rFonts w:cs="David"/>
            <w:sz w:val="24"/>
            <w:szCs w:val="24"/>
          </w:rPr>
          <w:t>ms</w:t>
        </w:r>
      </w:ins>
      <w:proofErr w:type="spellEnd"/>
      <w:ins w:id="62" w:author="תומר עוז" w:date="2020-12-13T08:22:00Z">
        <w:r w:rsidR="00D519AE">
          <w:rPr>
            <w:rFonts w:cs="David"/>
            <w:sz w:val="24"/>
            <w:szCs w:val="24"/>
          </w:rPr>
          <w:t xml:space="preserve"> and </w:t>
        </w:r>
      </w:ins>
      <w:ins w:id="63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</w:ins>
      <w:proofErr w:type="spellStart"/>
      <w:ins w:id="64" w:author="תומר עוז" w:date="2020-12-13T08:22:00Z">
        <w:r w:rsidR="00D519AE">
          <w:rPr>
            <w:rFonts w:cs="David"/>
            <w:sz w:val="24"/>
            <w:szCs w:val="24"/>
          </w:rPr>
          <w:t>ms</w:t>
        </w:r>
      </w:ins>
      <w:ins w:id="65" w:author="תומר עוז" w:date="2020-12-13T08:23:00Z">
        <w:r w:rsidR="00D519AE">
          <w:rPr>
            <w:rFonts w:cs="David"/>
            <w:sz w:val="24"/>
            <w:szCs w:val="24"/>
          </w:rPr>
          <w:t>.</w:t>
        </w:r>
        <w:proofErr w:type="spellEnd"/>
        <w:r w:rsidR="000618CF">
          <w:rPr>
            <w:rFonts w:cs="David"/>
            <w:sz w:val="24"/>
            <w:szCs w:val="24"/>
          </w:rPr>
          <w:t xml:space="preserve"> Participants will be guided to </w:t>
        </w:r>
      </w:ins>
      <w:ins w:id="66" w:author="תומר עוז" w:date="2020-12-13T08:24:00Z">
        <w:r w:rsidR="000618CF">
          <w:rPr>
            <w:rFonts w:cs="David"/>
            <w:sz w:val="24"/>
            <w:szCs w:val="24"/>
          </w:rPr>
          <w:t>pay attention</w:t>
        </w:r>
      </w:ins>
      <w:ins w:id="67" w:author="תומר עוז" w:date="2020-12-13T08:45:00Z">
        <w:r w:rsidR="00F12B81">
          <w:rPr>
            <w:rFonts w:cs="David"/>
            <w:sz w:val="24"/>
            <w:szCs w:val="24"/>
          </w:rPr>
          <w:t>.</w:t>
        </w:r>
      </w:ins>
    </w:p>
    <w:p w14:paraId="08E5C7EA" w14:textId="1349EE6D" w:rsidR="00A420D0" w:rsidRPr="006E50D0" w:rsidDel="006E50D0" w:rsidRDefault="00A420D0" w:rsidP="00307C7B">
      <w:pPr>
        <w:rPr>
          <w:del w:id="68" w:author="תומר עוז" w:date="2020-12-19T23:19:00Z"/>
          <w:rFonts w:cs="David"/>
          <w:b/>
          <w:bCs/>
          <w:sz w:val="28"/>
          <w:szCs w:val="28"/>
          <w:u w:val="single"/>
          <w:rtl/>
          <w:rPrChange w:id="69" w:author="תומר עוז" w:date="2020-12-19T23:19:00Z">
            <w:rPr>
              <w:del w:id="70" w:author="תומר עוז" w:date="2020-12-19T23:19:00Z"/>
              <w:rFonts w:cs="David"/>
              <w:b/>
              <w:bCs/>
              <w:sz w:val="28"/>
              <w:szCs w:val="28"/>
              <w:u w:val="single"/>
              <w:rtl/>
            </w:rPr>
          </w:rPrChange>
        </w:rPr>
      </w:pPr>
      <w:del w:id="71" w:author="תומר עוז" w:date="2020-12-19T23:19:00Z">
        <w:r w:rsidRPr="006E50D0" w:rsidDel="006E50D0">
          <w:rPr>
            <w:rFonts w:cs="David" w:hint="cs"/>
            <w:b/>
            <w:bCs/>
            <w:sz w:val="28"/>
            <w:szCs w:val="28"/>
            <w:u w:val="single"/>
            <w:rtl/>
            <w:rPrChange w:id="72" w:author="תומר עוז" w:date="2020-12-19T23:19:00Z">
              <w:rPr>
                <w:rFonts w:cs="David" w:hint="cs"/>
                <w:b/>
                <w:bCs/>
                <w:sz w:val="28"/>
                <w:szCs w:val="28"/>
                <w:u w:val="single"/>
                <w:rtl/>
              </w:rPr>
            </w:rPrChange>
          </w:rPr>
          <w:delText>הוראות:</w:delText>
        </w:r>
      </w:del>
    </w:p>
    <w:p w14:paraId="49C23DA5" w14:textId="073FAFD6" w:rsidR="006A52F5" w:rsidRPr="006E50D0" w:rsidDel="006E50D0" w:rsidRDefault="006A52F5" w:rsidP="00307C7B">
      <w:pPr>
        <w:rPr>
          <w:del w:id="73" w:author="תומר עוז" w:date="2020-12-19T23:19:00Z"/>
          <w:rFonts w:cs="David"/>
          <w:b/>
          <w:bCs/>
          <w:sz w:val="28"/>
          <w:szCs w:val="28"/>
          <w:u w:val="single"/>
          <w:rtl/>
          <w:rPrChange w:id="74" w:author="תומר עוז" w:date="2020-12-19T23:19:00Z">
            <w:rPr>
              <w:del w:id="75" w:author="תומר עוז" w:date="2020-12-19T23:19:00Z"/>
              <w:rFonts w:cs="David"/>
              <w:b/>
              <w:bCs/>
              <w:sz w:val="28"/>
              <w:szCs w:val="28"/>
              <w:u w:val="single"/>
              <w:rtl/>
            </w:rPr>
          </w:rPrChange>
        </w:rPr>
      </w:pPr>
      <w:del w:id="76" w:author="תומר עוז" w:date="2020-12-19T23:19:00Z">
        <w:r w:rsidRPr="006E50D0" w:rsidDel="006E50D0">
          <w:rPr>
            <w:rFonts w:cs="David" w:hint="cs"/>
            <w:b/>
            <w:bCs/>
            <w:sz w:val="28"/>
            <w:szCs w:val="28"/>
            <w:u w:val="single"/>
            <w:rtl/>
            <w:rPrChange w:id="77" w:author="תומר עוז" w:date="2020-12-19T23:19:00Z">
              <w:rPr>
                <w:rFonts w:cs="David" w:hint="cs"/>
                <w:b/>
                <w:bCs/>
                <w:sz w:val="28"/>
                <w:szCs w:val="28"/>
                <w:u w:val="single"/>
                <w:rtl/>
              </w:rPr>
            </w:rPrChange>
          </w:rPr>
          <w:delText xml:space="preserve">שלב </w:delText>
        </w:r>
        <w:r w:rsidR="00307C7B" w:rsidRPr="006E50D0" w:rsidDel="006E50D0">
          <w:rPr>
            <w:rFonts w:cs="David" w:hint="cs"/>
            <w:b/>
            <w:bCs/>
            <w:sz w:val="28"/>
            <w:szCs w:val="28"/>
            <w:u w:val="single"/>
            <w:rtl/>
            <w:rPrChange w:id="78" w:author="תומר עוז" w:date="2020-12-19T23:19:00Z">
              <w:rPr>
                <w:rFonts w:cs="David" w:hint="cs"/>
                <w:b/>
                <w:bCs/>
                <w:sz w:val="28"/>
                <w:szCs w:val="28"/>
                <w:u w:val="single"/>
                <w:rtl/>
              </w:rPr>
            </w:rPrChange>
          </w:rPr>
          <w:delText>האימון</w:delText>
        </w:r>
      </w:del>
    </w:p>
    <w:p w14:paraId="3BC3B404" w14:textId="67EF3550" w:rsidR="00611BC8" w:rsidRPr="006E50D0" w:rsidDel="006E50D0" w:rsidRDefault="007E253D">
      <w:pPr>
        <w:rPr>
          <w:del w:id="79" w:author="תומר עוז" w:date="2020-12-19T23:19:00Z"/>
          <w:rFonts w:cs="David"/>
          <w:b/>
          <w:bCs/>
          <w:sz w:val="24"/>
          <w:szCs w:val="24"/>
          <w:rtl/>
          <w:rPrChange w:id="80" w:author="תומר עוז" w:date="2020-12-19T23:19:00Z">
            <w:rPr>
              <w:del w:id="81" w:author="תומר עוז" w:date="2020-12-19T23:19:00Z"/>
              <w:rFonts w:cs="David"/>
              <w:b/>
              <w:bCs/>
              <w:sz w:val="24"/>
              <w:szCs w:val="24"/>
              <w:rtl/>
            </w:rPr>
          </w:rPrChange>
        </w:rPr>
      </w:pPr>
      <w:del w:id="82" w:author="תומר עוז" w:date="2020-12-19T23:19:00Z">
        <w:r w:rsidRPr="006E50D0" w:rsidDel="006E50D0">
          <w:rPr>
            <w:rFonts w:cs="David" w:hint="cs"/>
            <w:b/>
            <w:bCs/>
            <w:sz w:val="24"/>
            <w:szCs w:val="24"/>
            <w:rtl/>
            <w:rPrChange w:id="83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>הקדמה</w:delText>
        </w:r>
      </w:del>
    </w:p>
    <w:p w14:paraId="602CD9C4" w14:textId="4ACA71D3" w:rsidR="00A420D0" w:rsidRPr="006E50D0" w:rsidDel="006E50D0" w:rsidRDefault="00A420D0" w:rsidP="002B2507">
      <w:pPr>
        <w:rPr>
          <w:ins w:id="84" w:author="עומר דר" w:date="2020-11-16T18:19:00Z"/>
          <w:del w:id="85" w:author="תומר עוז" w:date="2020-12-19T23:19:00Z"/>
          <w:rFonts w:cs="David"/>
          <w:sz w:val="24"/>
          <w:szCs w:val="24"/>
          <w:rtl/>
          <w:rPrChange w:id="86" w:author="תומר עוז" w:date="2020-12-19T23:19:00Z">
            <w:rPr>
              <w:ins w:id="87" w:author="עומר דר" w:date="2020-11-16T18:19:00Z"/>
              <w:del w:id="88" w:author="תומר עוז" w:date="2020-12-19T23:19:00Z"/>
              <w:rFonts w:cs="David"/>
              <w:sz w:val="24"/>
              <w:szCs w:val="24"/>
              <w:rtl/>
            </w:rPr>
          </w:rPrChange>
        </w:rPr>
      </w:pPr>
      <w:del w:id="89" w:author="תומר עוז" w:date="2020-12-19T23:19:00Z">
        <w:r w:rsidRPr="006E50D0" w:rsidDel="006E50D0">
          <w:rPr>
            <w:rFonts w:cs="David"/>
            <w:sz w:val="24"/>
            <w:szCs w:val="24"/>
            <w:rtl/>
            <w:rPrChange w:id="9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--- </w:delText>
        </w:r>
        <w:r w:rsidRPr="006E50D0" w:rsidDel="006E50D0">
          <w:rPr>
            <w:rFonts w:cs="David" w:hint="cs"/>
            <w:sz w:val="24"/>
            <w:szCs w:val="24"/>
            <w:rtl/>
            <w:rPrChange w:id="91" w:author="תומר עוז" w:date="2020-12-19T23:19:00Z">
              <w:rPr>
                <w:rFonts w:cs="David" w:hint="cs"/>
                <w:sz w:val="24"/>
                <w:szCs w:val="24"/>
                <w:highlight w:val="yellow"/>
                <w:rtl/>
              </w:rPr>
            </w:rPrChange>
          </w:rPr>
          <w:delText xml:space="preserve">למצוא </w:delText>
        </w:r>
        <w:r w:rsidRPr="006E50D0" w:rsidDel="006E50D0">
          <w:rPr>
            <w:rFonts w:cs="David" w:hint="eastAsia"/>
            <w:sz w:val="24"/>
            <w:szCs w:val="24"/>
            <w:rtl/>
            <w:rPrChange w:id="9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משפט</w:delText>
        </w:r>
        <w:r w:rsidRPr="006E50D0" w:rsidDel="006E50D0">
          <w:rPr>
            <w:rFonts w:cs="David"/>
            <w:sz w:val="24"/>
            <w:szCs w:val="24"/>
            <w:rtl/>
            <w:rPrChange w:id="9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6E50D0">
          <w:rPr>
            <w:rFonts w:cs="David" w:hint="eastAsia"/>
            <w:sz w:val="24"/>
            <w:szCs w:val="24"/>
            <w:rtl/>
            <w:rPrChange w:id="9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שזהה</w:delText>
        </w:r>
        <w:r w:rsidRPr="006E50D0" w:rsidDel="006E50D0">
          <w:rPr>
            <w:rFonts w:cs="David"/>
            <w:sz w:val="24"/>
            <w:szCs w:val="24"/>
            <w:rtl/>
            <w:rPrChange w:id="9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6E50D0">
          <w:rPr>
            <w:rFonts w:cs="David" w:hint="eastAsia"/>
            <w:sz w:val="24"/>
            <w:szCs w:val="24"/>
            <w:rtl/>
            <w:rPrChange w:id="9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ב</w:delText>
        </w:r>
        <w:r w:rsidRPr="006E50D0" w:rsidDel="006E50D0">
          <w:rPr>
            <w:rFonts w:cs="David"/>
            <w:sz w:val="24"/>
            <w:szCs w:val="24"/>
            <w:rtl/>
            <w:rPrChange w:id="9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-</w:delText>
        </w:r>
        <w:r w:rsidRPr="006E50D0" w:rsidDel="006E50D0">
          <w:rPr>
            <w:rFonts w:cs="David"/>
            <w:sz w:val="24"/>
            <w:szCs w:val="24"/>
            <w:rPrChange w:id="98" w:author="תומר עוז" w:date="2020-12-19T23:19:00Z">
              <w:rPr>
                <w:rFonts w:cs="David"/>
                <w:sz w:val="24"/>
                <w:szCs w:val="24"/>
                <w:highlight w:val="yellow"/>
              </w:rPr>
            </w:rPrChange>
          </w:rPr>
          <w:delText>placebo</w:delText>
        </w:r>
      </w:del>
    </w:p>
    <w:p w14:paraId="1BBCD845" w14:textId="50E10AA6" w:rsidR="004A0A1A" w:rsidRPr="006E50D0" w:rsidDel="000D5874" w:rsidRDefault="004A0A1A" w:rsidP="00410345">
      <w:pPr>
        <w:jc w:val="both"/>
        <w:rPr>
          <w:ins w:id="99" w:author="עומר דר" w:date="2020-11-16T18:32:00Z"/>
          <w:del w:id="100" w:author="תומר עוז" w:date="2020-12-13T16:49:00Z"/>
          <w:rFonts w:asciiTheme="majorBidi" w:hAnsiTheme="majorBidi" w:cs="David"/>
          <w:rtl/>
          <w:rPrChange w:id="101" w:author="תומר עוז" w:date="2020-12-19T23:19:00Z">
            <w:rPr>
              <w:ins w:id="102" w:author="עומר דר" w:date="2020-11-16T18:32:00Z"/>
              <w:del w:id="103" w:author="תומר עוז" w:date="2020-12-13T16:49:00Z"/>
              <w:rFonts w:asciiTheme="majorBidi" w:hAnsiTheme="majorBidi" w:cs="David"/>
              <w:rtl/>
            </w:rPr>
          </w:rPrChange>
        </w:rPr>
      </w:pPr>
      <w:commentRangeStart w:id="104"/>
      <w:commentRangeStart w:id="105"/>
      <w:ins w:id="106" w:author="עומר דר" w:date="2020-11-16T18:32:00Z">
        <w:del w:id="107" w:author="תומר עוז" w:date="2020-12-13T16:49:00Z">
          <w:r w:rsidRPr="006E50D0" w:rsidDel="000D5874">
            <w:rPr>
              <w:rFonts w:asciiTheme="majorBidi" w:hAnsiTheme="majorBidi" w:cs="David"/>
              <w:rtl/>
              <w:rPrChange w:id="108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המטלה שתבצע/י כעת היא מטלת קשיבות\קשב\מיינדפולנס לנשימה.</w:delText>
          </w:r>
        </w:del>
      </w:ins>
      <w:commentRangeEnd w:id="104"/>
      <w:del w:id="109" w:author="תומר עוז" w:date="2020-12-13T16:49:00Z">
        <w:r w:rsidR="001F69CF" w:rsidRPr="006E50D0" w:rsidDel="000D5874">
          <w:rPr>
            <w:rStyle w:val="CommentReference"/>
            <w:rPrChange w:id="110" w:author="תומר עוז" w:date="2020-12-19T23:19:00Z">
              <w:rPr>
                <w:rStyle w:val="CommentReference"/>
              </w:rPr>
            </w:rPrChange>
          </w:rPr>
          <w:commentReference w:id="104"/>
        </w:r>
        <w:commentRangeEnd w:id="105"/>
        <w:r w:rsidR="00B93C59" w:rsidRPr="006E50D0" w:rsidDel="000D5874">
          <w:rPr>
            <w:rStyle w:val="CommentReference"/>
            <w:rPrChange w:id="111" w:author="תומר עוז" w:date="2020-12-19T23:19:00Z">
              <w:rPr>
                <w:rStyle w:val="CommentReference"/>
              </w:rPr>
            </w:rPrChange>
          </w:rPr>
          <w:commentReference w:id="105"/>
        </w:r>
      </w:del>
    </w:p>
    <w:p w14:paraId="17B33C98" w14:textId="7F1D83AE" w:rsidR="00410345" w:rsidRPr="006E50D0" w:rsidRDefault="00501AB6" w:rsidP="00410345">
      <w:pPr>
        <w:jc w:val="both"/>
        <w:rPr>
          <w:ins w:id="112" w:author="תומר עוז" w:date="2020-10-07T14:15:00Z"/>
          <w:rFonts w:asciiTheme="majorBidi" w:hAnsiTheme="majorBidi" w:cs="David"/>
          <w:b/>
          <w:bCs/>
          <w:rtl/>
          <w:rPrChange w:id="113" w:author="תומר עוז" w:date="2020-12-19T23:19:00Z">
            <w:rPr>
              <w:ins w:id="114" w:author="תומר עוז" w:date="2020-10-07T14:15:00Z"/>
              <w:rFonts w:asciiTheme="majorBidi" w:hAnsiTheme="majorBidi" w:cs="David"/>
              <w:b/>
              <w:bCs/>
              <w:rtl/>
            </w:rPr>
          </w:rPrChange>
        </w:rPr>
      </w:pPr>
      <w:commentRangeStart w:id="115"/>
      <w:commentRangeStart w:id="116"/>
      <w:commentRangeEnd w:id="116"/>
      <w:del w:id="117" w:author="תומר עוז" w:date="2020-12-19T23:19:00Z">
        <w:r w:rsidRPr="006E50D0" w:rsidDel="006E50D0">
          <w:rPr>
            <w:rStyle w:val="CommentReference"/>
            <w:rPrChange w:id="118" w:author="תומר עוז" w:date="2020-12-19T23:19:00Z">
              <w:rPr>
                <w:rStyle w:val="CommentReference"/>
              </w:rPr>
            </w:rPrChange>
          </w:rPr>
          <w:commentReference w:id="116"/>
        </w:r>
        <w:commentRangeEnd w:id="115"/>
        <w:r w:rsidR="00C243B3" w:rsidRPr="006E50D0" w:rsidDel="006E50D0">
          <w:rPr>
            <w:rStyle w:val="CommentReference"/>
            <w:rPrChange w:id="119" w:author="תומר עוז" w:date="2020-12-19T23:19:00Z">
              <w:rPr>
                <w:rStyle w:val="CommentReference"/>
              </w:rPr>
            </w:rPrChange>
          </w:rPr>
          <w:commentReference w:id="115"/>
        </w:r>
      </w:del>
      <w:ins w:id="120" w:author="עומר דר" w:date="2020-11-16T18:32:00Z">
        <w:del w:id="121" w:author="תומר עוז" w:date="2020-12-19T23:19:00Z">
          <w:r w:rsidR="004A0A1A" w:rsidRPr="006E50D0" w:rsidDel="006E50D0">
            <w:rPr>
              <w:rFonts w:asciiTheme="majorBidi" w:hAnsiTheme="majorBidi" w:cs="David" w:hint="eastAsia"/>
              <w:rtl/>
              <w:rPrChange w:id="122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נס</w:delText>
          </w:r>
          <w:r w:rsidR="004A0A1A" w:rsidRPr="006E50D0" w:rsidDel="006E50D0">
            <w:rPr>
              <w:rFonts w:asciiTheme="majorBidi" w:hAnsiTheme="majorBidi" w:cs="David"/>
              <w:rtl/>
              <w:rPrChange w:id="12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/י</w:delText>
          </w:r>
        </w:del>
      </w:ins>
      <w:ins w:id="124" w:author="עומר דר" w:date="2020-11-16T18:30:00Z">
        <w:del w:id="125" w:author="תומר עוז" w:date="2020-12-19T23:19:00Z">
          <w:r w:rsidR="00777524" w:rsidRPr="006E50D0" w:rsidDel="006E50D0">
            <w:rPr>
              <w:rFonts w:asciiTheme="majorBidi" w:hAnsiTheme="majorBidi" w:cs="David" w:hint="eastAsia"/>
              <w:rtl/>
              <w:rPrChange w:id="126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ה</w:delText>
          </w:r>
        </w:del>
      </w:ins>
      <w:ins w:id="127" w:author="עומר דר" w:date="2020-11-16T18:32:00Z">
        <w:del w:id="128" w:author="תומר עוז" w:date="2020-12-13T16:51:00Z">
          <w:r w:rsidR="004A0A1A" w:rsidRPr="006E50D0" w:rsidDel="000D5874">
            <w:rPr>
              <w:rFonts w:asciiTheme="majorBidi" w:hAnsiTheme="majorBidi" w:cs="David" w:hint="eastAsia"/>
              <w:rtl/>
              <w:rPrChange w:id="129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ה</w:delText>
          </w:r>
        </w:del>
      </w:ins>
      <w:ins w:id="130" w:author="עומר דר" w:date="2020-11-16T18:30:00Z">
        <w:del w:id="131" w:author="תומר עוז" w:date="2020-12-13T16:51:00Z">
          <w:r w:rsidR="00777524" w:rsidRPr="006E50D0" w:rsidDel="000D5874">
            <w:rPr>
              <w:rFonts w:asciiTheme="majorBidi" w:hAnsiTheme="majorBidi" w:cs="David" w:hint="eastAsia"/>
              <w:rtl/>
              <w:rPrChange w:id="132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המוכר</w:delText>
          </w:r>
          <w:r w:rsidR="00777524" w:rsidRPr="006E50D0" w:rsidDel="000D5874">
            <w:rPr>
              <w:rFonts w:asciiTheme="majorBidi" w:hAnsiTheme="majorBidi" w:cs="David"/>
              <w:rtl/>
              <w:rPrChange w:id="13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 </w:delText>
          </w:r>
          <w:r w:rsidR="00777524" w:rsidRPr="006E50D0" w:rsidDel="000D5874">
            <w:rPr>
              <w:rFonts w:asciiTheme="majorBidi" w:hAnsiTheme="majorBidi" w:cs="David" w:hint="eastAsia"/>
              <w:rtl/>
              <w:rPrChange w:id="134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לך</w:delText>
          </w:r>
        </w:del>
      </w:ins>
      <w:proofErr w:type="spellStart"/>
      <w:ins w:id="135" w:author="תומר עוז" w:date="2020-10-07T14:15:00Z">
        <w:r w:rsidR="00410345" w:rsidRPr="006E50D0">
          <w:rPr>
            <w:rFonts w:asciiTheme="majorBidi" w:hAnsiTheme="majorBidi" w:cs="David"/>
            <w:b/>
            <w:bCs/>
            <w:rtl/>
            <w:rPrChange w:id="136" w:author="תומר עוז" w:date="2020-12-19T23:19:00Z">
              <w:rPr>
                <w:rFonts w:asciiTheme="majorBidi" w:hAnsiTheme="majorBidi" w:cs="David"/>
                <w:b/>
                <w:bCs/>
                <w:rtl/>
              </w:rPr>
            </w:rPrChange>
          </w:rPr>
          <w:t>קשיבות</w:t>
        </w:r>
        <w:proofErr w:type="spellEnd"/>
        <w:r w:rsidR="00410345" w:rsidRPr="006E50D0">
          <w:rPr>
            <w:rFonts w:asciiTheme="majorBidi" w:hAnsiTheme="majorBidi" w:cs="David"/>
            <w:b/>
            <w:bCs/>
            <w:rtl/>
            <w:rPrChange w:id="137" w:author="תומר עוז" w:date="2020-12-19T23:19:00Z">
              <w:rPr>
                <w:rFonts w:asciiTheme="majorBidi" w:hAnsiTheme="majorBidi" w:cs="David"/>
                <w:b/>
                <w:bCs/>
                <w:rtl/>
              </w:rPr>
            </w:rPrChange>
          </w:rPr>
          <w:t xml:space="preserve"> לנשימה (</w:t>
        </w:r>
        <w:r w:rsidR="00410345" w:rsidRPr="006E50D0">
          <w:rPr>
            <w:rFonts w:asciiTheme="majorBidi" w:hAnsiTheme="majorBidi" w:cs="David"/>
            <w:b/>
            <w:bCs/>
            <w:rPrChange w:id="138" w:author="תומר עוז" w:date="2020-12-19T23:19:00Z">
              <w:rPr>
                <w:rFonts w:asciiTheme="majorBidi" w:hAnsiTheme="majorBidi" w:cs="David"/>
                <w:b/>
                <w:bCs/>
              </w:rPr>
            </w:rPrChange>
          </w:rPr>
          <w:t>Focused Attention</w:t>
        </w:r>
        <w:r w:rsidR="00410345" w:rsidRPr="006E50D0">
          <w:rPr>
            <w:rFonts w:asciiTheme="majorBidi" w:hAnsiTheme="majorBidi" w:cs="David"/>
            <w:b/>
            <w:bCs/>
            <w:rtl/>
            <w:rPrChange w:id="139" w:author="תומר עוז" w:date="2020-12-19T23:19:00Z">
              <w:rPr>
                <w:rFonts w:asciiTheme="majorBidi" w:hAnsiTheme="majorBidi" w:cs="David"/>
                <w:b/>
                <w:bCs/>
                <w:rtl/>
              </w:rPr>
            </w:rPrChange>
          </w:rPr>
          <w:t>)</w:t>
        </w:r>
      </w:ins>
    </w:p>
    <w:p w14:paraId="2FF431B1" w14:textId="77777777" w:rsidR="003D7A1F" w:rsidRPr="006E50D0" w:rsidRDefault="00777524" w:rsidP="00410345">
      <w:pPr>
        <w:jc w:val="both"/>
        <w:rPr>
          <w:ins w:id="140" w:author="0mer dar" w:date="2020-12-19T18:08:00Z"/>
          <w:rFonts w:asciiTheme="majorBidi" w:hAnsiTheme="majorBidi" w:cs="David"/>
          <w:rtl/>
          <w:rPrChange w:id="141" w:author="תומר עוז" w:date="2020-12-19T23:19:00Z">
            <w:rPr>
              <w:ins w:id="142" w:author="0mer dar" w:date="2020-12-19T18:08:00Z"/>
              <w:rFonts w:asciiTheme="majorBidi" w:hAnsiTheme="majorBidi" w:cs="David"/>
              <w:rtl/>
            </w:rPr>
          </w:rPrChange>
        </w:rPr>
      </w:pPr>
      <w:ins w:id="143" w:author="עומר דר" w:date="2020-11-16T18:31:00Z">
        <w:r w:rsidRPr="006E50D0">
          <w:rPr>
            <w:rFonts w:asciiTheme="majorBidi" w:hAnsiTheme="majorBidi" w:cs="David" w:hint="cs"/>
            <w:rtl/>
            <w:rPrChange w:id="144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"</w:t>
        </w:r>
      </w:ins>
      <w:proofErr w:type="spellStart"/>
      <w:ins w:id="145" w:author="תומר עוז" w:date="2020-10-07T14:15:00Z">
        <w:del w:id="146" w:author="0mer dar" w:date="2020-12-19T18:08:00Z">
          <w:r w:rsidR="00410345" w:rsidRPr="006E50D0" w:rsidDel="003D7A1F">
            <w:rPr>
              <w:rFonts w:asciiTheme="majorBidi" w:hAnsiTheme="majorBidi" w:cs="David"/>
              <w:rtl/>
              <w:rPrChange w:id="147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עצום</w:delText>
          </w:r>
        </w:del>
      </w:ins>
      <w:ins w:id="148" w:author="0mer dar" w:date="2020-12-19T18:08:00Z">
        <w:r w:rsidR="003D7A1F" w:rsidRPr="006E50D0">
          <w:rPr>
            <w:rFonts w:asciiTheme="majorBidi" w:hAnsiTheme="majorBidi" w:cs="David" w:hint="cs"/>
            <w:rtl/>
            <w:rPrChange w:id="14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עיצמי</w:t>
        </w:r>
      </w:ins>
      <w:proofErr w:type="spellEnd"/>
      <w:ins w:id="150" w:author="תומר עוז" w:date="2020-10-07T14:15:00Z">
        <w:del w:id="151" w:author="0mer dar" w:date="2020-12-19T18:08:00Z">
          <w:r w:rsidR="00410345" w:rsidRPr="006E50D0" w:rsidDel="003D7A1F">
            <w:rPr>
              <w:rFonts w:asciiTheme="majorBidi" w:hAnsiTheme="majorBidi" w:cs="David"/>
              <w:rtl/>
              <w:rPrChange w:id="152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/י</w:delText>
          </w:r>
        </w:del>
        <w:r w:rsidR="00410345" w:rsidRPr="006E50D0">
          <w:rPr>
            <w:rFonts w:asciiTheme="majorBidi" w:hAnsiTheme="majorBidi" w:cs="David"/>
            <w:rtl/>
            <w:rPrChange w:id="153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את עיניך, ושב</w:t>
        </w:r>
        <w:del w:id="154" w:author="0mer dar" w:date="2020-12-19T18:08:00Z">
          <w:r w:rsidR="00410345" w:rsidRPr="006E50D0" w:rsidDel="003D7A1F">
            <w:rPr>
              <w:rFonts w:asciiTheme="majorBidi" w:hAnsiTheme="majorBidi" w:cs="David"/>
              <w:rtl/>
              <w:rPrChange w:id="155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="00410345" w:rsidRPr="006E50D0">
          <w:rPr>
            <w:rFonts w:asciiTheme="majorBidi" w:hAnsiTheme="majorBidi" w:cs="David"/>
            <w:rtl/>
            <w:rPrChange w:id="156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י עם גב זקוף, </w:t>
        </w:r>
      </w:ins>
      <w:ins w:id="157" w:author="עומר דר" w:date="2020-11-16T18:33:00Z">
        <w:r w:rsidR="004A0A1A" w:rsidRPr="006E50D0">
          <w:rPr>
            <w:rFonts w:ascii="David" w:hAnsi="David" w:cs="David"/>
            <w:sz w:val="24"/>
            <w:szCs w:val="24"/>
            <w:rtl/>
            <w:rPrChange w:id="15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אך לא מתוח מדי</w:t>
        </w:r>
        <w:r w:rsidR="004A0A1A" w:rsidRPr="006E50D0">
          <w:rPr>
            <w:rFonts w:ascii="David" w:hAnsi="David" w:cs="David"/>
            <w:sz w:val="24"/>
            <w:szCs w:val="24"/>
            <w:rPrChange w:id="159" w:author="תומר עוז" w:date="2020-12-19T23:19:00Z">
              <w:rPr>
                <w:rFonts w:ascii="David" w:hAnsi="David" w:cs="David"/>
                <w:sz w:val="24"/>
                <w:szCs w:val="24"/>
              </w:rPr>
            </w:rPrChange>
          </w:rPr>
          <w:t>.</w:t>
        </w:r>
        <w:r w:rsidR="004A0A1A" w:rsidRPr="006E50D0">
          <w:rPr>
            <w:rFonts w:asciiTheme="majorBidi" w:hAnsiTheme="majorBidi" w:cs="David"/>
            <w:rtl/>
            <w:rPrChange w:id="160" w:author="תומר עוז" w:date="2020-12-19T23:19:00Z">
              <w:rPr>
                <w:rFonts w:asciiTheme="majorBidi" w:hAnsiTheme="majorBidi" w:cs="David"/>
                <w:highlight w:val="yellow"/>
                <w:rtl/>
              </w:rPr>
            </w:rPrChange>
          </w:rPr>
          <w:t xml:space="preserve"> </w:t>
        </w:r>
      </w:ins>
      <w:ins w:id="161" w:author="תומר עוז" w:date="2020-10-07T14:15:00Z">
        <w:del w:id="162" w:author="עומר דר" w:date="2020-11-16T18:34:00Z">
          <w:r w:rsidR="00410345" w:rsidRPr="006E50D0" w:rsidDel="004A0A1A">
            <w:rPr>
              <w:rFonts w:asciiTheme="majorBidi" w:hAnsiTheme="majorBidi" w:cs="David"/>
              <w:rtl/>
              <w:rPrChange w:id="16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מבלי להישען על משענת הכיסא </w:delText>
          </w:r>
        </w:del>
        <w:r w:rsidR="00410345" w:rsidRPr="006E50D0">
          <w:rPr>
            <w:rFonts w:asciiTheme="majorBidi" w:hAnsiTheme="majorBidi" w:cs="David"/>
            <w:rtl/>
            <w:rPrChange w:id="164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(ה.ק.).</w:t>
        </w:r>
        <w:del w:id="165" w:author="עומר דר" w:date="2020-11-16T18:32:00Z">
          <w:r w:rsidR="00410345" w:rsidRPr="006E50D0" w:rsidDel="004A0A1A">
            <w:rPr>
              <w:rFonts w:asciiTheme="majorBidi" w:hAnsiTheme="majorBidi" w:cs="David"/>
              <w:rtl/>
              <w:rPrChange w:id="166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 המטלה שתבצע/י כעת היא מטלת קשיבות לנשימה</w:delText>
          </w:r>
        </w:del>
        <w:r w:rsidR="00410345" w:rsidRPr="006E50D0">
          <w:rPr>
            <w:rFonts w:asciiTheme="majorBidi" w:hAnsiTheme="majorBidi" w:cs="David"/>
            <w:rtl/>
            <w:rPrChange w:id="16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. </w:t>
        </w:r>
      </w:ins>
    </w:p>
    <w:p w14:paraId="33ADB3D7" w14:textId="0D7A82AF" w:rsidR="003D7A1F" w:rsidRPr="006E50D0" w:rsidRDefault="00410345" w:rsidP="00410345">
      <w:pPr>
        <w:jc w:val="both"/>
        <w:rPr>
          <w:ins w:id="168" w:author="0mer dar" w:date="2020-12-19T18:08:00Z"/>
          <w:rFonts w:asciiTheme="majorBidi" w:hAnsiTheme="majorBidi" w:cs="David"/>
          <w:rtl/>
          <w:rPrChange w:id="169" w:author="תומר עוז" w:date="2020-12-19T23:19:00Z">
            <w:rPr>
              <w:ins w:id="170" w:author="0mer dar" w:date="2020-12-19T18:08:00Z"/>
              <w:rFonts w:asciiTheme="majorBidi" w:hAnsiTheme="majorBidi" w:cs="David"/>
              <w:rtl/>
            </w:rPr>
          </w:rPrChange>
        </w:rPr>
      </w:pPr>
      <w:ins w:id="171" w:author="תומר עוז" w:date="2020-10-07T14:15:00Z">
        <w:r w:rsidRPr="006E50D0">
          <w:rPr>
            <w:rFonts w:asciiTheme="majorBidi" w:hAnsiTheme="majorBidi" w:cs="David"/>
            <w:rtl/>
            <w:rPrChange w:id="17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הפנ</w:t>
        </w:r>
        <w:del w:id="173" w:author="0mer dar" w:date="2020-12-19T18:08:00Z">
          <w:r w:rsidRPr="006E50D0" w:rsidDel="003D7A1F">
            <w:rPr>
              <w:rFonts w:asciiTheme="majorBidi" w:hAnsiTheme="majorBidi" w:cs="David"/>
              <w:rtl/>
              <w:rPrChange w:id="174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ה/</w:delText>
          </w:r>
        </w:del>
        <w:r w:rsidRPr="006E50D0">
          <w:rPr>
            <w:rFonts w:asciiTheme="majorBidi" w:hAnsiTheme="majorBidi" w:cs="David"/>
            <w:rtl/>
            <w:rPrChange w:id="17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י את תשומת </w:t>
        </w:r>
        <w:r w:rsidRPr="006E50D0">
          <w:rPr>
            <w:rFonts w:asciiTheme="majorBidi" w:hAnsiTheme="majorBidi" w:cs="David"/>
            <w:rtl/>
            <w:rPrChange w:id="176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הלב</w:t>
        </w:r>
        <w:r w:rsidRPr="006E50D0">
          <w:rPr>
            <w:rFonts w:asciiTheme="majorBidi" w:hAnsiTheme="majorBidi" w:cs="David"/>
            <w:rtl/>
            <w:rPrChange w:id="17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ל</w:t>
        </w:r>
      </w:ins>
      <w:ins w:id="178" w:author="עומר דר" w:date="2020-11-16T18:34:00Z">
        <w:r w:rsidR="004A0A1A" w:rsidRPr="006E50D0">
          <w:rPr>
            <w:rFonts w:asciiTheme="majorBidi" w:hAnsiTheme="majorBidi" w:cs="David" w:hint="eastAsia"/>
            <w:rtl/>
            <w:rPrChange w:id="179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נשימה</w:t>
        </w:r>
        <w:r w:rsidR="004A0A1A" w:rsidRPr="006E50D0">
          <w:rPr>
            <w:rFonts w:asciiTheme="majorBidi" w:hAnsiTheme="majorBidi" w:cs="David"/>
            <w:rtl/>
            <w:rPrChange w:id="180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4A0A1A" w:rsidRPr="006E50D0">
          <w:rPr>
            <w:rFonts w:asciiTheme="majorBidi" w:hAnsiTheme="majorBidi" w:cs="David" w:hint="eastAsia"/>
            <w:rtl/>
            <w:rPrChange w:id="181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המתרחשת</w:t>
        </w:r>
        <w:r w:rsidR="004A0A1A" w:rsidRPr="006E50D0">
          <w:rPr>
            <w:rFonts w:asciiTheme="majorBidi" w:hAnsiTheme="majorBidi" w:cs="David"/>
            <w:rtl/>
            <w:rPrChange w:id="18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="004A0A1A" w:rsidRPr="006E50D0">
          <w:rPr>
            <w:rFonts w:asciiTheme="majorBidi" w:hAnsiTheme="majorBidi" w:cs="David" w:hint="eastAsia"/>
            <w:rtl/>
            <w:rPrChange w:id="183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ב</w:t>
        </w:r>
      </w:ins>
      <w:ins w:id="184" w:author="תומר עוז" w:date="2020-10-07T14:15:00Z">
        <w:r w:rsidRPr="006E50D0">
          <w:rPr>
            <w:rFonts w:asciiTheme="majorBidi" w:hAnsiTheme="majorBidi" w:cs="David"/>
            <w:rtl/>
            <w:rPrChange w:id="18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אזור הבטן. נס</w:t>
        </w:r>
      </w:ins>
      <w:ins w:id="186" w:author="0mer dar" w:date="2020-12-19T18:08:00Z">
        <w:r w:rsidR="003D7A1F" w:rsidRPr="006E50D0">
          <w:rPr>
            <w:rFonts w:asciiTheme="majorBidi" w:hAnsiTheme="majorBidi" w:cs="David" w:hint="cs"/>
            <w:rtl/>
            <w:rPrChange w:id="187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י</w:t>
        </w:r>
      </w:ins>
      <w:ins w:id="188" w:author="תומר עוז" w:date="2020-10-07T14:15:00Z">
        <w:del w:id="189" w:author="0mer dar" w:date="2020-12-19T18:08:00Z">
          <w:r w:rsidRPr="006E50D0" w:rsidDel="003D7A1F">
            <w:rPr>
              <w:rFonts w:asciiTheme="majorBidi" w:hAnsiTheme="majorBidi" w:cs="David"/>
              <w:rtl/>
              <w:rPrChange w:id="190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ה/י</w:delText>
          </w:r>
        </w:del>
        <w:r w:rsidRPr="006E50D0">
          <w:rPr>
            <w:rFonts w:asciiTheme="majorBidi" w:hAnsiTheme="majorBidi" w:cs="David"/>
            <w:rtl/>
            <w:rPrChange w:id="191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להבחין בתנועה </w:t>
        </w:r>
        <w:del w:id="192" w:author="עומר דר" w:date="2020-11-16T18:34:00Z">
          <w:r w:rsidRPr="006E50D0" w:rsidDel="004A0A1A">
            <w:rPr>
              <w:rFonts w:asciiTheme="majorBidi" w:hAnsiTheme="majorBidi" w:cs="David"/>
              <w:rtl/>
              <w:rPrChange w:id="19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המתרחשת </w:delText>
          </w:r>
        </w:del>
        <w:r w:rsidRPr="006E50D0">
          <w:rPr>
            <w:rFonts w:asciiTheme="majorBidi" w:hAnsiTheme="majorBidi" w:cs="David"/>
            <w:rtl/>
            <w:rPrChange w:id="194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באזור הבטן במהלך השאיפה והנשיפה (ה.ק.). </w:t>
        </w:r>
      </w:ins>
    </w:p>
    <w:p w14:paraId="4C1D8B8E" w14:textId="77777777" w:rsidR="003D7A1F" w:rsidRPr="006E50D0" w:rsidRDefault="00410345" w:rsidP="00410345">
      <w:pPr>
        <w:jc w:val="both"/>
        <w:rPr>
          <w:ins w:id="195" w:author="0mer dar" w:date="2020-12-19T18:08:00Z"/>
          <w:rFonts w:asciiTheme="majorBidi" w:hAnsiTheme="majorBidi" w:cs="David"/>
          <w:rtl/>
          <w:rPrChange w:id="196" w:author="תומר עוז" w:date="2020-12-19T23:19:00Z">
            <w:rPr>
              <w:ins w:id="197" w:author="0mer dar" w:date="2020-12-19T18:08:00Z"/>
              <w:rFonts w:asciiTheme="majorBidi" w:hAnsiTheme="majorBidi" w:cs="David"/>
              <w:rtl/>
            </w:rPr>
          </w:rPrChange>
        </w:rPr>
      </w:pPr>
      <w:ins w:id="198" w:author="תומר עוז" w:date="2020-10-07T14:15:00Z">
        <w:r w:rsidRPr="006E50D0">
          <w:rPr>
            <w:rFonts w:asciiTheme="majorBidi" w:hAnsiTheme="majorBidi" w:cs="David"/>
            <w:rtl/>
            <w:rPrChange w:id="199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הבח</w:t>
        </w:r>
        <w:del w:id="200" w:author="0mer dar" w:date="2020-12-19T18:08:00Z">
          <w:r w:rsidRPr="006E50D0" w:rsidDel="003D7A1F">
            <w:rPr>
              <w:rFonts w:asciiTheme="majorBidi" w:hAnsiTheme="majorBidi" w:cs="David"/>
              <w:rtl/>
              <w:rPrChange w:id="201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ן/</w:delText>
          </w:r>
        </w:del>
        <w:r w:rsidRPr="006E50D0">
          <w:rPr>
            <w:rFonts w:asciiTheme="majorBidi" w:hAnsiTheme="majorBidi" w:cs="David"/>
            <w:rtl/>
            <w:rPrChange w:id="20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י</w:t>
        </w:r>
      </w:ins>
      <w:ins w:id="203" w:author="0mer dar" w:date="2020-12-19T18:08:00Z">
        <w:r w:rsidR="003D7A1F" w:rsidRPr="006E50D0">
          <w:rPr>
            <w:rFonts w:asciiTheme="majorBidi" w:hAnsiTheme="majorBidi" w:cs="David" w:hint="cs"/>
            <w:rtl/>
            <w:rPrChange w:id="204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ני</w:t>
        </w:r>
      </w:ins>
      <w:ins w:id="205" w:author="תומר עוז" w:date="2020-10-07T14:15:00Z">
        <w:r w:rsidRPr="006E50D0">
          <w:rPr>
            <w:rFonts w:asciiTheme="majorBidi" w:hAnsiTheme="majorBidi" w:cs="David"/>
            <w:rtl/>
            <w:rPrChange w:id="206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בכך שבמהלך השאיפה הבטן עולה, ובמהלך הנשיפה הבטן יורדת (ה</w:t>
        </w:r>
        <w:commentRangeStart w:id="207"/>
        <w:commentRangeStart w:id="208"/>
        <w:r w:rsidRPr="006E50D0">
          <w:rPr>
            <w:rFonts w:asciiTheme="majorBidi" w:hAnsiTheme="majorBidi" w:cs="David"/>
            <w:rtl/>
            <w:rPrChange w:id="209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.ק</w:t>
        </w:r>
      </w:ins>
      <w:commentRangeEnd w:id="207"/>
      <w:r w:rsidR="00C761BC" w:rsidRPr="006E50D0">
        <w:rPr>
          <w:rStyle w:val="CommentReference"/>
          <w:rPrChange w:id="210" w:author="תומר עוז" w:date="2020-12-19T23:19:00Z">
            <w:rPr>
              <w:rStyle w:val="CommentReference"/>
            </w:rPr>
          </w:rPrChange>
        </w:rPr>
        <w:commentReference w:id="207"/>
      </w:r>
      <w:commentRangeEnd w:id="208"/>
      <w:r w:rsidR="00B93C59" w:rsidRPr="006E50D0">
        <w:rPr>
          <w:rStyle w:val="CommentReference"/>
          <w:rPrChange w:id="211" w:author="תומר עוז" w:date="2020-12-19T23:19:00Z">
            <w:rPr>
              <w:rStyle w:val="CommentReference"/>
            </w:rPr>
          </w:rPrChange>
        </w:rPr>
        <w:commentReference w:id="208"/>
      </w:r>
      <w:ins w:id="212" w:author="תומר עוז" w:date="2020-10-07T14:15:00Z">
        <w:r w:rsidRPr="006E50D0">
          <w:rPr>
            <w:rFonts w:asciiTheme="majorBidi" w:hAnsiTheme="majorBidi" w:cs="David"/>
            <w:rtl/>
            <w:rPrChange w:id="213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.). </w:t>
        </w:r>
      </w:ins>
    </w:p>
    <w:p w14:paraId="5E28CC0B" w14:textId="77777777" w:rsidR="003D7A1F" w:rsidRPr="006E50D0" w:rsidRDefault="00410345" w:rsidP="00410345">
      <w:pPr>
        <w:jc w:val="both"/>
        <w:rPr>
          <w:ins w:id="214" w:author="0mer dar" w:date="2020-12-19T18:10:00Z"/>
          <w:rFonts w:asciiTheme="majorBidi" w:hAnsiTheme="majorBidi" w:cs="David"/>
          <w:rtl/>
          <w:rPrChange w:id="215" w:author="תומר עוז" w:date="2020-12-19T23:19:00Z">
            <w:rPr>
              <w:ins w:id="216" w:author="0mer dar" w:date="2020-12-19T18:10:00Z"/>
              <w:rFonts w:asciiTheme="majorBidi" w:hAnsiTheme="majorBidi" w:cs="David"/>
              <w:rtl/>
            </w:rPr>
          </w:rPrChange>
        </w:rPr>
      </w:pPr>
      <w:ins w:id="217" w:author="תומר עוז" w:date="2020-10-07T14:15:00Z">
        <w:r w:rsidRPr="006E50D0">
          <w:rPr>
            <w:rFonts w:asciiTheme="majorBidi" w:hAnsiTheme="majorBidi" w:cs="David"/>
            <w:rtl/>
            <w:rPrChange w:id="218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אם את</w:t>
        </w:r>
        <w:del w:id="219" w:author="0mer dar" w:date="2020-12-19T18:08:00Z">
          <w:r w:rsidRPr="006E50D0" w:rsidDel="003D7A1F">
            <w:rPr>
              <w:rFonts w:asciiTheme="majorBidi" w:hAnsiTheme="majorBidi" w:cs="David"/>
              <w:rtl/>
              <w:rPrChange w:id="220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/ה</w:delText>
          </w:r>
        </w:del>
        <w:r w:rsidRPr="006E50D0">
          <w:rPr>
            <w:rFonts w:asciiTheme="majorBidi" w:hAnsiTheme="majorBidi" w:cs="David"/>
            <w:rtl/>
            <w:rPrChange w:id="221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מתקשה להבחין בתנועה זו </w:t>
        </w:r>
        <w:del w:id="222" w:author="0mer dar" w:date="2020-12-19T18:08:00Z">
          <w:r w:rsidRPr="006E50D0" w:rsidDel="003D7A1F">
            <w:rPr>
              <w:rFonts w:asciiTheme="majorBidi" w:hAnsiTheme="majorBidi" w:cs="David"/>
              <w:rtl/>
              <w:rPrChange w:id="22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שים/י</w:delText>
          </w:r>
        </w:del>
      </w:ins>
      <w:ins w:id="224" w:author="0mer dar" w:date="2020-12-19T18:08:00Z">
        <w:r w:rsidR="003D7A1F" w:rsidRPr="006E50D0">
          <w:rPr>
            <w:rFonts w:asciiTheme="majorBidi" w:hAnsiTheme="majorBidi" w:cs="David" w:hint="eastAsia"/>
            <w:rtl/>
            <w:rPrChange w:id="225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הניחי</w:t>
        </w:r>
      </w:ins>
      <w:ins w:id="226" w:author="תומר עוז" w:date="2020-10-07T14:15:00Z">
        <w:r w:rsidRPr="006E50D0">
          <w:rPr>
            <w:rFonts w:asciiTheme="majorBidi" w:hAnsiTheme="majorBidi" w:cs="David"/>
            <w:rtl/>
            <w:rPrChange w:id="22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6E50D0">
          <w:rPr>
            <w:rFonts w:asciiTheme="majorBidi" w:hAnsiTheme="majorBidi" w:cs="David"/>
            <w:rtl/>
            <w:rPrChange w:id="228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יד</w:t>
        </w:r>
        <w:r w:rsidRPr="006E50D0">
          <w:rPr>
            <w:rFonts w:asciiTheme="majorBidi" w:hAnsiTheme="majorBidi" w:cs="David"/>
            <w:rtl/>
            <w:rPrChange w:id="229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על הבטן, ונס</w:t>
        </w:r>
        <w:del w:id="230" w:author="0mer dar" w:date="2020-12-19T18:08:00Z">
          <w:r w:rsidRPr="006E50D0" w:rsidDel="003D7A1F">
            <w:rPr>
              <w:rFonts w:asciiTheme="majorBidi" w:hAnsiTheme="majorBidi" w:cs="David"/>
              <w:rtl/>
              <w:rPrChange w:id="231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ה/</w:delText>
          </w:r>
        </w:del>
        <w:r w:rsidRPr="006E50D0">
          <w:rPr>
            <w:rFonts w:asciiTheme="majorBidi" w:hAnsiTheme="majorBidi" w:cs="David"/>
            <w:rtl/>
            <w:rPrChange w:id="23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י להבחין בתנועת הבטן באמצעות היד. נס</w:t>
        </w:r>
        <w:del w:id="233" w:author="0mer dar" w:date="2020-12-19T18:08:00Z">
          <w:r w:rsidRPr="006E50D0" w:rsidDel="003D7A1F">
            <w:rPr>
              <w:rFonts w:asciiTheme="majorBidi" w:hAnsiTheme="majorBidi" w:cs="David"/>
              <w:rtl/>
              <w:rPrChange w:id="234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ה/</w:delText>
          </w:r>
        </w:del>
        <w:r w:rsidRPr="006E50D0">
          <w:rPr>
            <w:rFonts w:asciiTheme="majorBidi" w:hAnsiTheme="majorBidi" w:cs="David"/>
            <w:rtl/>
            <w:rPrChange w:id="23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י להכיר בתנועה זו באמצעות מילים שתאמ</w:t>
        </w:r>
        <w:del w:id="236" w:author="0mer dar" w:date="2020-12-19T18:09:00Z">
          <w:r w:rsidRPr="006E50D0" w:rsidDel="003D7A1F">
            <w:rPr>
              <w:rFonts w:asciiTheme="majorBidi" w:hAnsiTheme="majorBidi" w:cs="David"/>
              <w:rtl/>
              <w:rPrChange w:id="237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ר/</w:delText>
          </w:r>
        </w:del>
      </w:ins>
      <w:ins w:id="238" w:author="0mer dar" w:date="2020-12-19T18:09:00Z">
        <w:r w:rsidR="003D7A1F" w:rsidRPr="006E50D0">
          <w:rPr>
            <w:rFonts w:asciiTheme="majorBidi" w:hAnsiTheme="majorBidi" w:cs="David" w:hint="cs"/>
            <w:rtl/>
            <w:rPrChange w:id="23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ר</w:t>
        </w:r>
      </w:ins>
      <w:ins w:id="240" w:author="תומר עוז" w:date="2020-10-07T14:15:00Z">
        <w:r w:rsidRPr="006E50D0">
          <w:rPr>
            <w:rFonts w:asciiTheme="majorBidi" w:hAnsiTheme="majorBidi" w:cs="David"/>
            <w:rtl/>
            <w:rPrChange w:id="241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י לעצמך בלב: כאשר את</w:t>
        </w:r>
        <w:del w:id="242" w:author="0mer dar" w:date="2020-12-19T18:09:00Z">
          <w:r w:rsidRPr="006E50D0" w:rsidDel="003D7A1F">
            <w:rPr>
              <w:rFonts w:asciiTheme="majorBidi" w:hAnsiTheme="majorBidi" w:cs="David"/>
              <w:rtl/>
              <w:rPrChange w:id="24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/ה</w:delText>
          </w:r>
        </w:del>
        <w:r w:rsidRPr="006E50D0">
          <w:rPr>
            <w:rFonts w:asciiTheme="majorBidi" w:hAnsiTheme="majorBidi" w:cs="David"/>
            <w:rtl/>
            <w:rPrChange w:id="244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ש</w:t>
        </w:r>
        <w:del w:id="245" w:author="0mer dar" w:date="2020-12-19T18:09:00Z">
          <w:r w:rsidRPr="006E50D0" w:rsidDel="003D7A1F">
            <w:rPr>
              <w:rFonts w:asciiTheme="majorBidi" w:hAnsiTheme="majorBidi" w:cs="David"/>
              <w:rtl/>
              <w:rPrChange w:id="246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ם</w:delText>
          </w:r>
        </w:del>
      </w:ins>
      <w:ins w:id="247" w:author="0mer dar" w:date="2020-12-19T18:09:00Z">
        <w:r w:rsidR="003D7A1F" w:rsidRPr="006E50D0">
          <w:rPr>
            <w:rFonts w:asciiTheme="majorBidi" w:hAnsiTheme="majorBidi" w:cs="David" w:hint="cs"/>
            <w:rtl/>
            <w:rPrChange w:id="248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מ</w:t>
        </w:r>
      </w:ins>
      <w:ins w:id="249" w:author="תומר עוז" w:date="2020-10-07T14:15:00Z">
        <w:del w:id="250" w:author="0mer dar" w:date="2020-12-19T18:09:00Z">
          <w:r w:rsidRPr="006E50D0" w:rsidDel="003D7A1F">
            <w:rPr>
              <w:rFonts w:asciiTheme="majorBidi" w:hAnsiTheme="majorBidi" w:cs="David"/>
              <w:rtl/>
              <w:rPrChange w:id="251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rtl/>
            <w:rPrChange w:id="25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ה לב שהבטן עולה תאמר</w:t>
        </w:r>
        <w:del w:id="253" w:author="0mer dar" w:date="2020-12-19T18:09:00Z">
          <w:r w:rsidRPr="006E50D0" w:rsidDel="003D7A1F">
            <w:rPr>
              <w:rFonts w:asciiTheme="majorBidi" w:hAnsiTheme="majorBidi" w:cs="David"/>
              <w:rtl/>
              <w:rPrChange w:id="254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rtl/>
            <w:rPrChange w:id="25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י לעצמך </w:t>
        </w:r>
        <w:r w:rsidRPr="006E50D0">
          <w:rPr>
            <w:rFonts w:asciiTheme="majorBidi" w:hAnsiTheme="majorBidi" w:cs="David" w:hint="eastAsia"/>
            <w:rtl/>
            <w:rPrChange w:id="256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בלב</w:t>
        </w:r>
        <w:r w:rsidRPr="006E50D0">
          <w:rPr>
            <w:rFonts w:asciiTheme="majorBidi" w:hAnsiTheme="majorBidi" w:cs="David"/>
            <w:rtl/>
            <w:rPrChange w:id="25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"עלייה". כאשר את</w:t>
        </w:r>
        <w:del w:id="258" w:author="0mer dar" w:date="2020-12-19T18:09:00Z">
          <w:r w:rsidRPr="006E50D0" w:rsidDel="003D7A1F">
            <w:rPr>
              <w:rFonts w:asciiTheme="majorBidi" w:hAnsiTheme="majorBidi" w:cs="David"/>
              <w:rtl/>
              <w:rPrChange w:id="259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/ה</w:delText>
          </w:r>
        </w:del>
        <w:r w:rsidRPr="006E50D0">
          <w:rPr>
            <w:rFonts w:asciiTheme="majorBidi" w:hAnsiTheme="majorBidi" w:cs="David"/>
            <w:rtl/>
            <w:rPrChange w:id="260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ש</w:t>
        </w:r>
        <w:del w:id="261" w:author="0mer dar" w:date="2020-12-19T18:09:00Z">
          <w:r w:rsidRPr="006E50D0" w:rsidDel="003D7A1F">
            <w:rPr>
              <w:rFonts w:asciiTheme="majorBidi" w:hAnsiTheme="majorBidi" w:cs="David"/>
              <w:rtl/>
              <w:rPrChange w:id="262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ם/</w:delText>
          </w:r>
        </w:del>
      </w:ins>
      <w:ins w:id="263" w:author="0mer dar" w:date="2020-12-19T18:09:00Z">
        <w:r w:rsidR="003D7A1F" w:rsidRPr="006E50D0">
          <w:rPr>
            <w:rFonts w:asciiTheme="majorBidi" w:hAnsiTheme="majorBidi" w:cs="David" w:hint="cs"/>
            <w:rtl/>
            <w:rPrChange w:id="264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מ</w:t>
        </w:r>
      </w:ins>
      <w:ins w:id="265" w:author="תומר עוז" w:date="2020-10-07T14:15:00Z">
        <w:r w:rsidRPr="006E50D0">
          <w:rPr>
            <w:rFonts w:asciiTheme="majorBidi" w:hAnsiTheme="majorBidi" w:cs="David"/>
            <w:rtl/>
            <w:rPrChange w:id="266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ה לב שהבטן יורדת תאמר</w:t>
        </w:r>
        <w:del w:id="267" w:author="0mer dar" w:date="2020-12-19T18:09:00Z">
          <w:r w:rsidRPr="006E50D0" w:rsidDel="003D7A1F">
            <w:rPr>
              <w:rFonts w:asciiTheme="majorBidi" w:hAnsiTheme="majorBidi" w:cs="David"/>
              <w:rtl/>
              <w:rPrChange w:id="268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rtl/>
            <w:rPrChange w:id="269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י לעצמך ב</w:t>
        </w:r>
        <w:r w:rsidRPr="006E50D0">
          <w:rPr>
            <w:rFonts w:asciiTheme="majorBidi" w:hAnsiTheme="majorBidi" w:cs="David" w:hint="eastAsia"/>
            <w:rtl/>
            <w:rPrChange w:id="270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לב</w:t>
        </w:r>
        <w:r w:rsidRPr="006E50D0">
          <w:rPr>
            <w:rFonts w:asciiTheme="majorBidi" w:hAnsiTheme="majorBidi" w:cs="David"/>
            <w:rtl/>
            <w:rPrChange w:id="271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"ירידה" (ה.ק.). </w:t>
        </w:r>
      </w:ins>
    </w:p>
    <w:p w14:paraId="15F93DFA" w14:textId="27F63A17" w:rsidR="004A0A1A" w:rsidRPr="006E50D0" w:rsidRDefault="00410345" w:rsidP="00410345">
      <w:pPr>
        <w:jc w:val="both"/>
        <w:rPr>
          <w:ins w:id="272" w:author="עומר דר" w:date="2020-11-16T18:35:00Z"/>
          <w:rFonts w:asciiTheme="majorBidi" w:hAnsiTheme="majorBidi" w:cs="David"/>
          <w:rtl/>
          <w:rPrChange w:id="273" w:author="תומר עוז" w:date="2020-12-19T23:19:00Z">
            <w:rPr>
              <w:ins w:id="274" w:author="עומר דר" w:date="2020-11-16T18:35:00Z"/>
              <w:rFonts w:asciiTheme="majorBidi" w:hAnsiTheme="majorBidi" w:cs="David"/>
              <w:rtl/>
            </w:rPr>
          </w:rPrChange>
        </w:rPr>
      </w:pPr>
      <w:ins w:id="275" w:author="תומר עוז" w:date="2020-10-07T14:15:00Z">
        <w:r w:rsidRPr="006E50D0">
          <w:rPr>
            <w:rFonts w:asciiTheme="majorBidi" w:hAnsiTheme="majorBidi" w:cs="David"/>
            <w:rtl/>
            <w:rPrChange w:id="276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בכל פעם שהבטן זזה </w:t>
        </w:r>
        <w:del w:id="277" w:author="0mer dar" w:date="2020-12-19T18:20:00Z">
          <w:r w:rsidRPr="006E50D0" w:rsidDel="0057220A">
            <w:rPr>
              <w:rFonts w:asciiTheme="majorBidi" w:hAnsiTheme="majorBidi" w:cs="David"/>
              <w:rtl/>
              <w:rPrChange w:id="278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ת</w:delText>
          </w:r>
        </w:del>
      </w:ins>
      <w:ins w:id="279" w:author="0mer dar" w:date="2020-12-19T18:20:00Z">
        <w:r w:rsidR="0057220A" w:rsidRPr="006E50D0">
          <w:rPr>
            <w:rFonts w:asciiTheme="majorBidi" w:hAnsiTheme="majorBidi" w:cs="David" w:hint="eastAsia"/>
            <w:rtl/>
            <w:rPrChange w:id="280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ה</w:t>
        </w:r>
      </w:ins>
      <w:ins w:id="281" w:author="תומר עוז" w:date="2020-10-07T14:15:00Z">
        <w:r w:rsidRPr="006E50D0">
          <w:rPr>
            <w:rFonts w:asciiTheme="majorBidi" w:hAnsiTheme="majorBidi" w:cs="David"/>
            <w:rtl/>
            <w:rPrChange w:id="28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ביא</w:t>
        </w:r>
        <w:del w:id="283" w:author="0mer dar" w:date="2020-12-19T18:09:00Z">
          <w:r w:rsidRPr="006E50D0" w:rsidDel="003D7A1F">
            <w:rPr>
              <w:rFonts w:asciiTheme="majorBidi" w:hAnsiTheme="majorBidi" w:cs="David"/>
              <w:rtl/>
              <w:rPrChange w:id="284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rtl/>
            <w:rPrChange w:id="28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י את תשומת </w:t>
        </w:r>
        <w:r w:rsidRPr="006E50D0">
          <w:rPr>
            <w:rFonts w:asciiTheme="majorBidi" w:hAnsiTheme="majorBidi" w:cs="David"/>
            <w:rtl/>
            <w:rPrChange w:id="286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הלב</w:t>
        </w:r>
        <w:r w:rsidRPr="006E50D0">
          <w:rPr>
            <w:rFonts w:asciiTheme="majorBidi" w:hAnsiTheme="majorBidi" w:cs="David"/>
            <w:rtl/>
            <w:rPrChange w:id="28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לתנועה</w:t>
        </w:r>
      </w:ins>
      <w:ins w:id="288" w:author="עומר דר" w:date="2020-11-16T18:35:00Z">
        <w:r w:rsidR="004A0A1A" w:rsidRPr="006E50D0">
          <w:rPr>
            <w:rFonts w:asciiTheme="majorBidi" w:hAnsiTheme="majorBidi" w:cs="David"/>
            <w:rtl/>
            <w:rPrChange w:id="289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 של הנשימה</w:t>
        </w:r>
      </w:ins>
      <w:ins w:id="290" w:author="תומר עוז" w:date="2020-10-07T14:15:00Z">
        <w:r w:rsidRPr="006E50D0">
          <w:rPr>
            <w:rFonts w:asciiTheme="majorBidi" w:hAnsiTheme="majorBidi" w:cs="David"/>
            <w:rtl/>
            <w:rPrChange w:id="291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, ו</w:t>
        </w:r>
        <w:del w:id="292" w:author="0mer dar" w:date="2020-12-19T18:20:00Z">
          <w:r w:rsidRPr="006E50D0" w:rsidDel="0057220A">
            <w:rPr>
              <w:rFonts w:asciiTheme="majorBidi" w:hAnsiTheme="majorBidi" w:cs="David"/>
              <w:rtl/>
              <w:rPrChange w:id="29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ת</w:delText>
          </w:r>
        </w:del>
      </w:ins>
      <w:ins w:id="294" w:author="0mer dar" w:date="2020-12-19T18:20:00Z">
        <w:r w:rsidR="0057220A" w:rsidRPr="006E50D0">
          <w:rPr>
            <w:rFonts w:asciiTheme="majorBidi" w:hAnsiTheme="majorBidi" w:cs="David" w:hint="eastAsia"/>
            <w:rtl/>
            <w:rPrChange w:id="295" w:author="תומר עוז" w:date="2020-12-19T23:19:00Z">
              <w:rPr>
                <w:rFonts w:asciiTheme="majorBidi" w:hAnsiTheme="majorBidi" w:cs="David" w:hint="eastAsia"/>
                <w:rtl/>
              </w:rPr>
            </w:rPrChange>
          </w:rPr>
          <w:t>ה</w:t>
        </w:r>
      </w:ins>
      <w:ins w:id="296" w:author="תומר עוז" w:date="2020-10-07T14:15:00Z">
        <w:r w:rsidRPr="006E50D0">
          <w:rPr>
            <w:rFonts w:asciiTheme="majorBidi" w:hAnsiTheme="majorBidi" w:cs="David"/>
            <w:rtl/>
            <w:rPrChange w:id="297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שתמש</w:t>
        </w:r>
        <w:del w:id="298" w:author="0mer dar" w:date="2020-12-19T18:09:00Z">
          <w:r w:rsidRPr="006E50D0" w:rsidDel="003D7A1F">
            <w:rPr>
              <w:rFonts w:asciiTheme="majorBidi" w:hAnsiTheme="majorBidi" w:cs="David"/>
              <w:rtl/>
              <w:rPrChange w:id="299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rtl/>
            <w:rPrChange w:id="300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י במילים "עלייה" או "ירידה" על מנת לציין את התנועה (ה.ק). </w:t>
        </w:r>
      </w:ins>
    </w:p>
    <w:p w14:paraId="52284066" w14:textId="41443EF4" w:rsidR="00410345" w:rsidRPr="006E50D0" w:rsidRDefault="00410345" w:rsidP="00410345">
      <w:pPr>
        <w:jc w:val="both"/>
        <w:rPr>
          <w:ins w:id="301" w:author="תומר עוז" w:date="2020-10-07T14:15:00Z"/>
          <w:rFonts w:asciiTheme="majorBidi" w:hAnsiTheme="majorBidi" w:cs="David"/>
          <w:rtl/>
          <w:rPrChange w:id="302" w:author="תומר עוז" w:date="2020-12-19T23:19:00Z">
            <w:rPr>
              <w:ins w:id="303" w:author="תומר עוז" w:date="2020-10-07T14:15:00Z"/>
              <w:rFonts w:asciiTheme="majorBidi" w:hAnsiTheme="majorBidi" w:cs="David"/>
              <w:rtl/>
            </w:rPr>
          </w:rPrChange>
        </w:rPr>
      </w:pPr>
      <w:ins w:id="304" w:author="תומר עוז" w:date="2020-10-07T14:15:00Z">
        <w:r w:rsidRPr="006E50D0">
          <w:rPr>
            <w:rFonts w:asciiTheme="majorBidi" w:hAnsiTheme="majorBidi" w:cs="David"/>
            <w:rtl/>
            <w:rPrChange w:id="305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נסה/י לעקוב עם תשומת הלב אחר כל התנועה של הבטן, מהרגע שהיא מתחילה ועד הרגע שהיא נגמרת. </w:t>
        </w:r>
      </w:ins>
      <w:ins w:id="306" w:author="תומר עוז" w:date="2020-12-13T08:50:00Z">
        <w:r w:rsidR="00B93C59" w:rsidRPr="006E50D0">
          <w:rPr>
            <w:rFonts w:asciiTheme="majorBidi" w:hAnsiTheme="majorBidi" w:cs="David" w:hint="eastAsia"/>
            <w:rtl/>
            <w:rPrChange w:id="307" w:author="תומר עוז" w:date="2020-12-19T23:19:00Z">
              <w:rPr>
                <w:rFonts w:asciiTheme="majorBidi" w:hAnsiTheme="majorBidi" w:cs="David" w:hint="eastAsia"/>
                <w:b/>
                <w:bCs/>
                <w:u w:val="single"/>
                <w:rtl/>
              </w:rPr>
            </w:rPrChange>
          </w:rPr>
          <w:t>אין</w:t>
        </w:r>
        <w:r w:rsidR="00B93C59" w:rsidRPr="006E50D0">
          <w:rPr>
            <w:rFonts w:asciiTheme="majorBidi" w:hAnsiTheme="majorBidi" w:cs="David"/>
            <w:rtl/>
            <w:rPrChange w:id="308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צורך </w:t>
        </w:r>
      </w:ins>
      <w:ins w:id="309" w:author="תומר עוז" w:date="2020-10-07T14:15:00Z">
        <w:r w:rsidRPr="006E50D0">
          <w:rPr>
            <w:rFonts w:asciiTheme="majorBidi" w:hAnsiTheme="majorBidi" w:cs="David"/>
            <w:rtl/>
            <w:rPrChange w:id="310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לשלוט בנשימה, או לקבוע את הקצב שלה. נסה/י רק </w:t>
        </w:r>
        <w:r w:rsidRPr="006E50D0">
          <w:rPr>
            <w:rFonts w:asciiTheme="majorBidi" w:hAnsiTheme="majorBidi" w:cs="David" w:hint="eastAsia"/>
            <w:rtl/>
            <w:rPrChange w:id="311" w:author="תומר עוז" w:date="2020-12-19T23:19:00Z">
              <w:rPr>
                <w:rFonts w:asciiTheme="majorBidi" w:hAnsiTheme="majorBidi" w:cs="David" w:hint="eastAsia"/>
                <w:b/>
                <w:bCs/>
                <w:u w:val="single"/>
                <w:rtl/>
              </w:rPr>
            </w:rPrChange>
          </w:rPr>
          <w:t>להתבונן</w:t>
        </w:r>
        <w:r w:rsidRPr="006E50D0">
          <w:rPr>
            <w:rFonts w:asciiTheme="majorBidi" w:hAnsiTheme="majorBidi" w:cs="David"/>
            <w:rtl/>
            <w:rPrChange w:id="312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בתנועת הבטן כפי שהיא מתרחשת ברגע ההווה (ה.ק.)</w:t>
        </w:r>
        <w:del w:id="313" w:author="עמית ברנשטיין" w:date="2020-10-08T12:13:00Z">
          <w:r w:rsidRPr="006E50D0" w:rsidDel="00AD53AA">
            <w:rPr>
              <w:rFonts w:asciiTheme="majorBidi" w:hAnsiTheme="majorBidi" w:cs="David"/>
              <w:rtl/>
              <w:rPrChange w:id="314" w:author="תומר עוז" w:date="2020-12-19T23:19:00Z">
                <w:rPr>
                  <w:rFonts w:asciiTheme="majorBidi" w:hAnsiTheme="majorBidi" w:cs="David"/>
                  <w:b/>
                  <w:bCs/>
                  <w:u w:val="single"/>
                  <w:rtl/>
                </w:rPr>
              </w:rPrChange>
            </w:rPr>
            <w:delText>. בנוסף, הבחן/י בכך שכאשר את/ה מתבונן/ת בתנועה של הבטן ישנה אפשרות לתפוס ממנה מרחק, ולא להזדהות איתה, כלומר לא להתייחס אליה כאל חלק מעצמך (ה.ק.)</w:delText>
          </w:r>
        </w:del>
        <w:r w:rsidRPr="006E50D0">
          <w:rPr>
            <w:rFonts w:asciiTheme="majorBidi" w:hAnsiTheme="majorBidi" w:cs="David"/>
            <w:rtl/>
            <w:rPrChange w:id="315" w:author="תומר עוז" w:date="2020-12-19T23:19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</w:t>
        </w:r>
        <w:commentRangeStart w:id="316"/>
        <w:del w:id="317" w:author="עומר דר" w:date="2020-11-16T18:38:00Z">
          <w:r w:rsidRPr="006E50D0" w:rsidDel="004A0A1A">
            <w:rPr>
              <w:rFonts w:asciiTheme="majorBidi" w:hAnsiTheme="majorBidi" w:cs="David"/>
              <w:b/>
              <w:bCs/>
              <w:u w:val="single"/>
              <w:rtl/>
              <w:rPrChange w:id="318" w:author="תומר עוז" w:date="2020-12-19T23:19:00Z">
                <w:rPr>
                  <w:rFonts w:asciiTheme="majorBidi" w:hAnsiTheme="majorBidi" w:cs="David"/>
                  <w:b/>
                  <w:bCs/>
                  <w:u w:val="single"/>
                  <w:rtl/>
                </w:rPr>
              </w:rPrChange>
            </w:rPr>
            <w:delText>בתרגיל ז</w:delText>
          </w:r>
        </w:del>
      </w:ins>
      <w:commentRangeEnd w:id="316"/>
      <w:del w:id="319" w:author="תומר עוז" w:date="2020-12-13T08:52:00Z">
        <w:r w:rsidR="004A0A1A" w:rsidRPr="006E50D0" w:rsidDel="00B93C59">
          <w:rPr>
            <w:rStyle w:val="CommentReference"/>
            <w:rtl/>
            <w:rPrChange w:id="320" w:author="תומר עוז" w:date="2020-12-19T23:19:00Z">
              <w:rPr>
                <w:rStyle w:val="CommentReference"/>
                <w:rtl/>
              </w:rPr>
            </w:rPrChange>
          </w:rPr>
          <w:commentReference w:id="316"/>
        </w:r>
      </w:del>
      <w:ins w:id="321" w:author="תומר עוז" w:date="2020-10-07T14:15:00Z">
        <w:r w:rsidRPr="006E50D0">
          <w:rPr>
            <w:rFonts w:asciiTheme="majorBidi" w:hAnsiTheme="majorBidi" w:cs="David"/>
            <w:rtl/>
            <w:rPrChange w:id="322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>(ה. – 2 דקות).</w:t>
        </w:r>
      </w:ins>
    </w:p>
    <w:p w14:paraId="7C10602E" w14:textId="228EA524" w:rsidR="00347B5B" w:rsidRPr="006E50D0" w:rsidRDefault="00347B5B" w:rsidP="00347B5B">
      <w:pPr>
        <w:rPr>
          <w:ins w:id="323" w:author="עומר דר" w:date="2020-11-16T18:46:00Z"/>
          <w:rFonts w:cs="David"/>
          <w:b/>
          <w:bCs/>
          <w:sz w:val="24"/>
          <w:szCs w:val="24"/>
          <w:rtl/>
          <w:rPrChange w:id="324" w:author="תומר עוז" w:date="2020-12-19T23:19:00Z">
            <w:rPr>
              <w:ins w:id="325" w:author="עומר דר" w:date="2020-11-16T18:46:00Z"/>
              <w:rFonts w:cs="David"/>
              <w:sz w:val="24"/>
              <w:szCs w:val="24"/>
              <w:rtl/>
            </w:rPr>
          </w:rPrChange>
        </w:rPr>
      </w:pPr>
      <w:ins w:id="326" w:author="עומר דר" w:date="2020-11-16T18:46:00Z">
        <w:r w:rsidRPr="006E50D0">
          <w:rPr>
            <w:rFonts w:cs="David"/>
            <w:b/>
            <w:bCs/>
            <w:sz w:val="24"/>
            <w:szCs w:val="24"/>
            <w:rtl/>
            <w:rPrChange w:id="32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(אימון</w:t>
        </w:r>
      </w:ins>
      <w:ins w:id="328" w:author="עומר דר" w:date="2020-11-16T19:42:00Z">
        <w:r w:rsidR="00CB45FF" w:rsidRPr="006E50D0">
          <w:rPr>
            <w:rFonts w:cs="David"/>
            <w:b/>
            <w:bCs/>
            <w:sz w:val="24"/>
            <w:szCs w:val="24"/>
            <w:rtl/>
            <w:rPrChange w:id="32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1</w:t>
        </w:r>
      </w:ins>
      <w:ins w:id="330" w:author="תומר עוז" w:date="2020-12-13T09:04:00Z">
        <w:r w:rsidR="00AA4288" w:rsidRPr="006E50D0">
          <w:rPr>
            <w:rFonts w:cs="David"/>
            <w:b/>
            <w:bCs/>
            <w:sz w:val="24"/>
            <w:szCs w:val="24"/>
            <w:rPrChange w:id="331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  <w:r w:rsidR="00AA4288" w:rsidRPr="006E50D0">
          <w:rPr>
            <w:rFonts w:cs="David"/>
            <w:b/>
            <w:bCs/>
            <w:sz w:val="24"/>
            <w:szCs w:val="24"/>
            <w:rtl/>
            <w:rPrChange w:id="33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- </w:t>
        </w:r>
        <w:r w:rsidR="00AA4288" w:rsidRPr="006E50D0">
          <w:rPr>
            <w:rFonts w:cs="David" w:hint="eastAsia"/>
            <w:b/>
            <w:bCs/>
            <w:sz w:val="24"/>
            <w:szCs w:val="24"/>
            <w:rtl/>
            <w:rPrChange w:id="33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לימוד</w:t>
        </w:r>
        <w:r w:rsidR="00AA4288" w:rsidRPr="006E50D0">
          <w:rPr>
            <w:rFonts w:cs="David"/>
            <w:b/>
            <w:bCs/>
            <w:sz w:val="24"/>
            <w:szCs w:val="24"/>
            <w:rtl/>
            <w:rPrChange w:id="33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AA4288" w:rsidRPr="006E50D0">
          <w:rPr>
            <w:rFonts w:cs="David" w:hint="eastAsia"/>
            <w:b/>
            <w:bCs/>
            <w:sz w:val="24"/>
            <w:szCs w:val="24"/>
            <w:rtl/>
            <w:rPrChange w:id="33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לחיצה</w:t>
        </w:r>
        <w:r w:rsidR="00AA4288" w:rsidRPr="006E50D0">
          <w:rPr>
            <w:rFonts w:cs="David"/>
            <w:b/>
            <w:bCs/>
            <w:sz w:val="24"/>
            <w:szCs w:val="24"/>
            <w:rtl/>
            <w:rPrChange w:id="33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AA4288" w:rsidRPr="006E50D0">
          <w:rPr>
            <w:rFonts w:cs="David" w:hint="eastAsia"/>
            <w:b/>
            <w:bCs/>
            <w:sz w:val="24"/>
            <w:szCs w:val="24"/>
            <w:rtl/>
            <w:rPrChange w:id="33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על</w:t>
        </w:r>
        <w:r w:rsidR="00AA4288" w:rsidRPr="006E50D0">
          <w:rPr>
            <w:rFonts w:cs="David"/>
            <w:b/>
            <w:bCs/>
            <w:sz w:val="24"/>
            <w:szCs w:val="24"/>
            <w:rtl/>
            <w:rPrChange w:id="33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AA4288" w:rsidRPr="006E50D0">
          <w:rPr>
            <w:rFonts w:cs="David" w:hint="eastAsia"/>
            <w:b/>
            <w:bCs/>
            <w:sz w:val="24"/>
            <w:szCs w:val="24"/>
            <w:rtl/>
            <w:rPrChange w:id="33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הכפתור</w:t>
        </w:r>
      </w:ins>
      <w:ins w:id="340" w:author="עומר דר" w:date="2020-11-16T18:46:00Z">
        <w:r w:rsidRPr="006E50D0">
          <w:rPr>
            <w:rFonts w:cs="David"/>
            <w:b/>
            <w:bCs/>
            <w:sz w:val="24"/>
            <w:szCs w:val="24"/>
            <w:rtl/>
            <w:rPrChange w:id="34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) </w:t>
        </w:r>
      </w:ins>
    </w:p>
    <w:p w14:paraId="24720160" w14:textId="78DA4BB6" w:rsidR="001A7435" w:rsidRPr="006E50D0" w:rsidRDefault="00821A02" w:rsidP="00AE7C3B">
      <w:pPr>
        <w:rPr>
          <w:ins w:id="342" w:author="0mer dar" w:date="2020-12-19T18:34:00Z"/>
          <w:rFonts w:asciiTheme="majorBidi" w:hAnsiTheme="majorBidi" w:cs="David"/>
          <w:rtl/>
          <w:rPrChange w:id="343" w:author="תומר עוז" w:date="2020-12-19T23:19:00Z">
            <w:rPr>
              <w:ins w:id="344" w:author="0mer dar" w:date="2020-12-19T18:34:00Z"/>
              <w:rFonts w:asciiTheme="majorBidi" w:hAnsiTheme="majorBidi" w:cs="David"/>
              <w:rtl/>
            </w:rPr>
          </w:rPrChange>
        </w:rPr>
      </w:pPr>
      <w:r w:rsidRPr="006E50D0">
        <w:rPr>
          <w:rFonts w:cs="David" w:hint="cs"/>
          <w:sz w:val="24"/>
          <w:szCs w:val="24"/>
          <w:rtl/>
          <w:rPrChange w:id="34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כעת </w:t>
      </w:r>
      <w:r w:rsidR="007E253D" w:rsidRPr="006E50D0">
        <w:rPr>
          <w:rFonts w:cs="David" w:hint="cs"/>
          <w:sz w:val="24"/>
          <w:szCs w:val="24"/>
          <w:rtl/>
          <w:rPrChange w:id="34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פקח</w:t>
      </w:r>
      <w:del w:id="347" w:author="0mer dar" w:date="2020-12-19T18:10:00Z">
        <w:r w:rsidR="007B1740" w:rsidRPr="006E50D0" w:rsidDel="003D7A1F">
          <w:rPr>
            <w:rFonts w:cs="David" w:hint="cs"/>
            <w:sz w:val="24"/>
            <w:szCs w:val="24"/>
            <w:rtl/>
            <w:rPrChange w:id="34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7B1740" w:rsidRPr="006E50D0">
        <w:rPr>
          <w:rFonts w:cs="David" w:hint="cs"/>
          <w:sz w:val="24"/>
          <w:szCs w:val="24"/>
          <w:rtl/>
          <w:rPrChange w:id="34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</w:t>
      </w:r>
      <w:r w:rsidR="007E253D" w:rsidRPr="006E50D0">
        <w:rPr>
          <w:rFonts w:cs="David" w:hint="cs"/>
          <w:sz w:val="24"/>
          <w:szCs w:val="24"/>
          <w:rtl/>
          <w:rPrChange w:id="35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את עי</w:t>
      </w:r>
      <w:r w:rsidRPr="006E50D0">
        <w:rPr>
          <w:rFonts w:cs="David" w:hint="cs"/>
          <w:sz w:val="24"/>
          <w:szCs w:val="24"/>
          <w:rtl/>
          <w:rPrChange w:id="35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ניך </w:t>
      </w:r>
      <w:proofErr w:type="spellStart"/>
      <w:r w:rsidRPr="006E50D0">
        <w:rPr>
          <w:rFonts w:cs="David" w:hint="cs"/>
          <w:sz w:val="24"/>
          <w:szCs w:val="24"/>
          <w:rtl/>
          <w:rPrChange w:id="352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ותתבונ</w:t>
      </w:r>
      <w:del w:id="353" w:author="0mer dar" w:date="2020-12-19T18:10:00Z">
        <w:r w:rsidRPr="006E50D0" w:rsidDel="003D7A1F">
          <w:rPr>
            <w:rFonts w:cs="David" w:hint="cs"/>
            <w:sz w:val="24"/>
            <w:szCs w:val="24"/>
            <w:rtl/>
            <w:rPrChange w:id="35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ן</w:delText>
        </w:r>
        <w:r w:rsidR="007B1740" w:rsidRPr="006E50D0" w:rsidDel="003D7A1F">
          <w:rPr>
            <w:rFonts w:cs="David" w:hint="cs"/>
            <w:sz w:val="24"/>
            <w:szCs w:val="24"/>
            <w:rtl/>
            <w:rPrChange w:id="35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7B1740" w:rsidRPr="006E50D0">
        <w:rPr>
          <w:rFonts w:cs="David" w:hint="cs"/>
          <w:sz w:val="24"/>
          <w:szCs w:val="24"/>
          <w:rtl/>
          <w:rPrChange w:id="35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</w:t>
      </w:r>
      <w:proofErr w:type="spellEnd"/>
      <w:r w:rsidRPr="006E50D0">
        <w:rPr>
          <w:rFonts w:cs="David" w:hint="cs"/>
          <w:sz w:val="24"/>
          <w:szCs w:val="24"/>
          <w:rtl/>
          <w:rPrChange w:id="35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על </w:t>
      </w:r>
      <w:r w:rsidR="009F6AE0" w:rsidRPr="006E50D0">
        <w:rPr>
          <w:rFonts w:cs="David" w:hint="cs"/>
          <w:sz w:val="24"/>
          <w:szCs w:val="24"/>
          <w:rtl/>
          <w:rPrChange w:id="358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המקלדת</w:t>
      </w:r>
      <w:r w:rsidR="007F77D0" w:rsidRPr="006E50D0">
        <w:rPr>
          <w:rFonts w:cs="David" w:hint="cs"/>
          <w:sz w:val="24"/>
          <w:szCs w:val="24"/>
          <w:rtl/>
          <w:rPrChange w:id="35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del w:id="360" w:author="תומר עוז" w:date="2020-09-29T16:34:00Z">
        <w:r w:rsidR="007F77D0" w:rsidRPr="006E50D0" w:rsidDel="002B2507">
          <w:rPr>
            <w:rFonts w:cs="David" w:hint="cs"/>
            <w:sz w:val="24"/>
            <w:szCs w:val="24"/>
            <w:rtl/>
            <w:rPrChange w:id="36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הקטנה</w:delText>
        </w:r>
        <w:r w:rsidR="009F6AE0" w:rsidRPr="006E50D0" w:rsidDel="002B2507">
          <w:rPr>
            <w:rFonts w:cs="David" w:hint="cs"/>
            <w:sz w:val="24"/>
            <w:szCs w:val="24"/>
            <w:rtl/>
            <w:rPrChange w:id="36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</w:del>
      <w:r w:rsidR="009F6AE0" w:rsidRPr="006E50D0">
        <w:rPr>
          <w:rFonts w:cs="David" w:hint="cs"/>
          <w:sz w:val="24"/>
          <w:szCs w:val="24"/>
          <w:rtl/>
          <w:rPrChange w:id="363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שמולך. הנ</w:t>
      </w:r>
      <w:ins w:id="364" w:author="0mer dar" w:date="2020-12-19T18:10:00Z">
        <w:r w:rsidR="003D7A1F" w:rsidRPr="006E50D0">
          <w:rPr>
            <w:rFonts w:cs="David" w:hint="cs"/>
            <w:sz w:val="24"/>
            <w:szCs w:val="24"/>
            <w:rtl/>
            <w:rPrChange w:id="36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י</w:t>
        </w:r>
      </w:ins>
      <w:r w:rsidR="009F6AE0" w:rsidRPr="006E50D0">
        <w:rPr>
          <w:rFonts w:cs="David" w:hint="cs"/>
          <w:sz w:val="24"/>
          <w:szCs w:val="24"/>
          <w:rtl/>
          <w:rPrChange w:id="36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ח</w:t>
      </w:r>
      <w:del w:id="367" w:author="0mer dar" w:date="2020-12-19T18:10:00Z">
        <w:r w:rsidR="007B1740" w:rsidRPr="006E50D0" w:rsidDel="003D7A1F">
          <w:rPr>
            <w:rFonts w:cs="David" w:hint="cs"/>
            <w:sz w:val="24"/>
            <w:szCs w:val="24"/>
            <w:rtl/>
            <w:rPrChange w:id="36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7B1740" w:rsidRPr="006E50D0">
        <w:rPr>
          <w:rFonts w:cs="David" w:hint="cs"/>
          <w:sz w:val="24"/>
          <w:szCs w:val="24"/>
          <w:rtl/>
          <w:rPrChange w:id="36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 את</w:t>
      </w:r>
      <w:r w:rsidR="009F6AE0" w:rsidRPr="006E50D0">
        <w:rPr>
          <w:rFonts w:cs="David" w:hint="cs"/>
          <w:sz w:val="24"/>
          <w:szCs w:val="24"/>
          <w:rtl/>
          <w:rPrChange w:id="37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7B1740" w:rsidRPr="006E50D0">
        <w:rPr>
          <w:rFonts w:cs="David" w:hint="cs"/>
          <w:sz w:val="24"/>
          <w:szCs w:val="24"/>
          <w:rtl/>
          <w:rPrChange w:id="37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היד </w:t>
      </w:r>
      <w:ins w:id="372" w:author="עומר דר" w:date="2020-11-16T18:42:00Z">
        <w:r w:rsidR="00347B5B" w:rsidRPr="006E50D0">
          <w:rPr>
            <w:rFonts w:cs="David" w:hint="cs"/>
            <w:sz w:val="24"/>
            <w:szCs w:val="24"/>
            <w:rtl/>
            <w:rPrChange w:id="37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הדומיננטית </w:t>
        </w:r>
      </w:ins>
      <w:del w:id="374" w:author="עומר דר" w:date="2020-11-16T18:41:00Z">
        <w:r w:rsidR="007B1740" w:rsidRPr="006E50D0" w:rsidDel="00347B5B">
          <w:rPr>
            <w:rFonts w:cs="David" w:hint="cs"/>
            <w:sz w:val="24"/>
            <w:szCs w:val="24"/>
            <w:rtl/>
            <w:rPrChange w:id="37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אשר </w:delText>
        </w:r>
      </w:del>
      <w:del w:id="376" w:author="עומר דר" w:date="2020-11-16T18:42:00Z">
        <w:r w:rsidR="007B1740" w:rsidRPr="006E50D0" w:rsidDel="00347B5B">
          <w:rPr>
            <w:rFonts w:cs="David" w:hint="cs"/>
            <w:sz w:val="24"/>
            <w:szCs w:val="24"/>
            <w:rtl/>
            <w:rPrChange w:id="37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בה </w:delText>
        </w:r>
      </w:del>
      <w:ins w:id="378" w:author="עומר דר" w:date="2020-11-16T18:42:00Z">
        <w:r w:rsidR="00347B5B" w:rsidRPr="006E50D0">
          <w:rPr>
            <w:rFonts w:cs="David" w:hint="cs"/>
            <w:sz w:val="24"/>
            <w:szCs w:val="24"/>
            <w:rtl/>
            <w:rPrChange w:id="37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איתה </w:t>
        </w:r>
      </w:ins>
      <w:r w:rsidR="007B1740" w:rsidRPr="006E50D0">
        <w:rPr>
          <w:rFonts w:cs="David" w:hint="cs"/>
          <w:sz w:val="24"/>
          <w:szCs w:val="24"/>
          <w:rtl/>
          <w:rPrChange w:id="38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את</w:t>
      </w:r>
      <w:del w:id="381" w:author="0mer dar" w:date="2020-12-19T18:10:00Z">
        <w:r w:rsidR="007B1740" w:rsidRPr="006E50D0" w:rsidDel="003D7A1F">
          <w:rPr>
            <w:rFonts w:cs="David" w:hint="cs"/>
            <w:sz w:val="24"/>
            <w:szCs w:val="24"/>
            <w:rtl/>
            <w:rPrChange w:id="38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del w:id="383" w:author="עומר דר" w:date="2020-11-16T18:42:00Z">
        <w:r w:rsidR="007B1740" w:rsidRPr="006E50D0" w:rsidDel="00347B5B">
          <w:rPr>
            <w:rFonts w:cs="David" w:hint="cs"/>
            <w:sz w:val="24"/>
            <w:szCs w:val="24"/>
            <w:rtl/>
            <w:rPrChange w:id="38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 נוהג/ת להשתמש כדי</w:delText>
        </w:r>
      </w:del>
      <w:ins w:id="385" w:author="עומר דר" w:date="2020-11-16T18:42:00Z">
        <w:del w:id="386" w:author="0mer dar" w:date="2020-12-19T18:10:00Z">
          <w:r w:rsidR="00347B5B" w:rsidRPr="006E50D0" w:rsidDel="003D7A1F">
            <w:rPr>
              <w:rFonts w:cs="David" w:hint="cs"/>
              <w:sz w:val="24"/>
              <w:szCs w:val="24"/>
              <w:rtl/>
              <w:rPrChange w:id="387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ה</w:delText>
          </w:r>
        </w:del>
        <w:r w:rsidR="00347B5B" w:rsidRPr="006E50D0">
          <w:rPr>
            <w:rFonts w:cs="David" w:hint="cs"/>
            <w:sz w:val="24"/>
            <w:szCs w:val="24"/>
            <w:rtl/>
            <w:rPrChange w:id="38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כותב</w:t>
        </w:r>
        <w:del w:id="389" w:author="0mer dar" w:date="2020-12-19T18:10:00Z">
          <w:r w:rsidR="00347B5B" w:rsidRPr="006E50D0" w:rsidDel="003D7A1F">
            <w:rPr>
              <w:rFonts w:cs="David" w:hint="cs"/>
              <w:sz w:val="24"/>
              <w:szCs w:val="24"/>
              <w:rtl/>
              <w:rPrChange w:id="390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/</w:delText>
          </w:r>
        </w:del>
        <w:r w:rsidR="00347B5B" w:rsidRPr="006E50D0">
          <w:rPr>
            <w:rFonts w:cs="David" w:hint="cs"/>
            <w:sz w:val="24"/>
            <w:szCs w:val="24"/>
            <w:rtl/>
            <w:rPrChange w:id="39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ת</w:t>
        </w:r>
      </w:ins>
      <w:del w:id="392" w:author="עומר דר" w:date="2020-11-16T18:42:00Z">
        <w:r w:rsidR="007B1740" w:rsidRPr="006E50D0" w:rsidDel="00347B5B">
          <w:rPr>
            <w:rFonts w:cs="David" w:hint="cs"/>
            <w:sz w:val="24"/>
            <w:szCs w:val="24"/>
            <w:rtl/>
            <w:rPrChange w:id="39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לכתוב</w:delText>
        </w:r>
      </w:del>
      <w:r w:rsidR="007B1740" w:rsidRPr="006E50D0">
        <w:rPr>
          <w:rFonts w:cs="David" w:hint="cs"/>
          <w:sz w:val="24"/>
          <w:szCs w:val="24"/>
          <w:rtl/>
          <w:rPrChange w:id="39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9F6AE0" w:rsidRPr="006E50D0">
        <w:rPr>
          <w:rFonts w:cs="David" w:hint="cs"/>
          <w:sz w:val="24"/>
          <w:szCs w:val="24"/>
          <w:rtl/>
          <w:rPrChange w:id="39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על </w:t>
      </w:r>
      <w:r w:rsidR="007E5A40" w:rsidRPr="006E50D0">
        <w:rPr>
          <w:rFonts w:cs="David" w:hint="cs"/>
          <w:sz w:val="24"/>
          <w:szCs w:val="24"/>
          <w:rtl/>
          <w:rPrChange w:id="39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</w:t>
      </w:r>
      <w:r w:rsidR="009F6AE0" w:rsidRPr="006E50D0">
        <w:rPr>
          <w:rFonts w:cs="David" w:hint="cs"/>
          <w:sz w:val="24"/>
          <w:szCs w:val="24"/>
          <w:rtl/>
          <w:rPrChange w:id="39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כפתור</w:t>
      </w:r>
      <w:r w:rsidR="007E5A40" w:rsidRPr="006E50D0">
        <w:rPr>
          <w:rFonts w:cs="David" w:hint="cs"/>
          <w:sz w:val="24"/>
          <w:szCs w:val="24"/>
          <w:rtl/>
          <w:rPrChange w:id="398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del w:id="399" w:author="תומר עוז" w:date="2020-12-19T23:19:00Z">
        <w:r w:rsidR="007E5A40" w:rsidRPr="006E50D0" w:rsidDel="006E50D0">
          <w:rPr>
            <w:rFonts w:cs="David" w:hint="eastAsia"/>
            <w:strike/>
            <w:sz w:val="24"/>
            <w:szCs w:val="24"/>
            <w:rtl/>
            <w:rPrChange w:id="400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delText>המסומן</w:delText>
        </w:r>
        <w:r w:rsidR="007E5A40" w:rsidRPr="006E50D0" w:rsidDel="006E50D0">
          <w:rPr>
            <w:rFonts w:cs="David"/>
            <w:strike/>
            <w:sz w:val="24"/>
            <w:szCs w:val="24"/>
            <w:rtl/>
            <w:rPrChange w:id="40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7E5A40" w:rsidRPr="006E50D0" w:rsidDel="006E50D0">
          <w:rPr>
            <w:rFonts w:cs="David" w:hint="eastAsia"/>
            <w:strike/>
            <w:sz w:val="24"/>
            <w:szCs w:val="24"/>
            <w:rtl/>
            <w:rPrChange w:id="402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delText>במדבקה</w:delText>
        </w:r>
      </w:del>
      <w:ins w:id="403" w:author="תומר עוז" w:date="2020-09-29T16:34:00Z">
        <w:r w:rsidR="002B2507" w:rsidRPr="006E50D0">
          <w:rPr>
            <w:rFonts w:cs="David"/>
            <w:strike/>
            <w:sz w:val="24"/>
            <w:szCs w:val="24"/>
            <w:rtl/>
            <w:rPrChange w:id="40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(</w:t>
        </w:r>
        <w:r w:rsidR="002B2507" w:rsidRPr="006E50D0">
          <w:rPr>
            <w:rFonts w:cs="David" w:hint="cs"/>
            <w:sz w:val="24"/>
            <w:szCs w:val="24"/>
            <w:rtl/>
            <w:rPrChange w:id="40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מקש </w:t>
        </w:r>
      </w:ins>
      <w:ins w:id="406" w:author="0mer dar" w:date="2020-12-19T18:10:00Z">
        <w:r w:rsidR="003D7A1F" w:rsidRPr="006E50D0">
          <w:rPr>
            <w:rFonts w:cs="David" w:hint="cs"/>
            <w:sz w:val="24"/>
            <w:szCs w:val="24"/>
            <w:rtl/>
            <w:rPrChange w:id="40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ה</w:t>
        </w:r>
      </w:ins>
      <w:ins w:id="408" w:author="תומר עוז" w:date="2020-09-29T16:34:00Z">
        <w:r w:rsidR="002B2507" w:rsidRPr="006E50D0">
          <w:rPr>
            <w:rFonts w:cs="David" w:hint="cs"/>
            <w:sz w:val="24"/>
            <w:szCs w:val="24"/>
            <w:rtl/>
            <w:rPrChange w:id="40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רווח</w:t>
        </w:r>
        <w:del w:id="410" w:author="0mer dar" w:date="2020-12-19T18:10:00Z">
          <w:r w:rsidR="002B2507" w:rsidRPr="006E50D0" w:rsidDel="003D7A1F">
            <w:rPr>
              <w:rFonts w:cs="David" w:hint="cs"/>
              <w:sz w:val="24"/>
              <w:szCs w:val="24"/>
              <w:rtl/>
              <w:rPrChange w:id="411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)</w:delText>
          </w:r>
        </w:del>
      </w:ins>
      <w:r w:rsidR="007E253D" w:rsidRPr="006E50D0">
        <w:rPr>
          <w:rFonts w:cs="David" w:hint="cs"/>
          <w:sz w:val="24"/>
          <w:szCs w:val="24"/>
          <w:rtl/>
          <w:rPrChange w:id="412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.</w:t>
      </w:r>
      <w:r w:rsidR="000841DA" w:rsidRPr="006E50D0">
        <w:rPr>
          <w:rFonts w:cs="David" w:hint="cs"/>
          <w:sz w:val="24"/>
          <w:szCs w:val="24"/>
          <w:rtl/>
          <w:rPrChange w:id="413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ins w:id="414" w:author="עומר דר" w:date="2020-11-16T18:42:00Z">
        <w:r w:rsidR="00347B5B" w:rsidRPr="006E50D0">
          <w:rPr>
            <w:rFonts w:asciiTheme="majorBidi" w:hAnsiTheme="majorBidi" w:cs="David"/>
            <w:rtl/>
            <w:rPrChange w:id="415" w:author="תומר עוז" w:date="2020-12-19T23:19:00Z">
              <w:rPr>
                <w:rFonts w:asciiTheme="majorBidi" w:hAnsiTheme="majorBidi" w:cs="David"/>
                <w:rtl/>
              </w:rPr>
            </w:rPrChange>
          </w:rPr>
          <w:t xml:space="preserve">(ה.ק.). </w:t>
        </w:r>
      </w:ins>
    </w:p>
    <w:p w14:paraId="10A85AB6" w14:textId="02B3FB82" w:rsidR="00AE7C3B" w:rsidRPr="006E50D0" w:rsidRDefault="007E253D" w:rsidP="00AE7C3B">
      <w:pPr>
        <w:rPr>
          <w:ins w:id="416" w:author="תומר עוז" w:date="2020-12-13T17:16:00Z"/>
          <w:rFonts w:cs="David"/>
          <w:sz w:val="24"/>
          <w:szCs w:val="24"/>
          <w:rtl/>
          <w:rPrChange w:id="417" w:author="תומר עוז" w:date="2020-12-19T23:19:00Z">
            <w:rPr>
              <w:ins w:id="418" w:author="תומר עוז" w:date="2020-12-13T17:16:00Z"/>
              <w:rFonts w:cs="David"/>
              <w:sz w:val="24"/>
              <w:szCs w:val="24"/>
              <w:rtl/>
            </w:rPr>
          </w:rPrChange>
        </w:rPr>
      </w:pPr>
      <w:r w:rsidRPr="006E50D0">
        <w:rPr>
          <w:rFonts w:cs="David" w:hint="cs"/>
          <w:sz w:val="24"/>
          <w:szCs w:val="24"/>
          <w:rtl/>
          <w:rPrChange w:id="41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כעת עצ</w:t>
      </w:r>
      <w:ins w:id="420" w:author="0mer dar" w:date="2020-12-19T18:10:00Z">
        <w:r w:rsidR="003D7A1F" w:rsidRPr="006E50D0">
          <w:rPr>
            <w:rFonts w:cs="David" w:hint="cs"/>
            <w:sz w:val="24"/>
            <w:szCs w:val="24"/>
            <w:rtl/>
            <w:rPrChange w:id="42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del w:id="422" w:author="0mer dar" w:date="2020-12-19T18:10:00Z">
        <w:r w:rsidRPr="006E50D0" w:rsidDel="003D7A1F">
          <w:rPr>
            <w:rFonts w:cs="David" w:hint="cs"/>
            <w:sz w:val="24"/>
            <w:szCs w:val="24"/>
            <w:rtl/>
            <w:rPrChange w:id="42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ום</w:delText>
        </w:r>
        <w:r w:rsidR="007B1740" w:rsidRPr="006E50D0" w:rsidDel="003D7A1F">
          <w:rPr>
            <w:rFonts w:cs="David" w:hint="cs"/>
            <w:sz w:val="24"/>
            <w:szCs w:val="24"/>
            <w:rtl/>
            <w:rPrChange w:id="42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7B1740" w:rsidRPr="006E50D0">
        <w:rPr>
          <w:rFonts w:cs="David" w:hint="cs"/>
          <w:sz w:val="24"/>
          <w:szCs w:val="24"/>
          <w:rtl/>
          <w:rPrChange w:id="42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</w:t>
      </w:r>
      <w:r w:rsidR="00690715" w:rsidRPr="006E50D0">
        <w:rPr>
          <w:rFonts w:cs="David" w:hint="cs"/>
          <w:sz w:val="24"/>
          <w:szCs w:val="24"/>
          <w:rtl/>
          <w:rPrChange w:id="42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את עיניך</w:t>
      </w:r>
      <w:r w:rsidRPr="006E50D0">
        <w:rPr>
          <w:rFonts w:cs="David" w:hint="cs"/>
          <w:sz w:val="24"/>
          <w:szCs w:val="24"/>
          <w:rtl/>
          <w:rPrChange w:id="42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וח</w:t>
      </w:r>
      <w:del w:id="428" w:author="0mer dar" w:date="2020-12-19T18:11:00Z">
        <w:r w:rsidRPr="006E50D0" w:rsidDel="003D7A1F">
          <w:rPr>
            <w:rFonts w:cs="David" w:hint="cs"/>
            <w:sz w:val="24"/>
            <w:szCs w:val="24"/>
            <w:rtl/>
            <w:rPrChange w:id="42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ז</w:delText>
        </w:r>
      </w:del>
      <w:ins w:id="430" w:author="0mer dar" w:date="2020-12-19T18:11:00Z">
        <w:r w:rsidR="003D7A1F" w:rsidRPr="006E50D0">
          <w:rPr>
            <w:rFonts w:cs="David" w:hint="cs"/>
            <w:sz w:val="24"/>
            <w:szCs w:val="24"/>
            <w:rtl/>
            <w:rPrChange w:id="43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ז</w:t>
        </w:r>
      </w:ins>
      <w:del w:id="432" w:author="0mer dar" w:date="2020-12-19T18:11:00Z">
        <w:r w:rsidRPr="006E50D0" w:rsidDel="003D7A1F">
          <w:rPr>
            <w:rFonts w:cs="David" w:hint="cs"/>
            <w:sz w:val="24"/>
            <w:szCs w:val="24"/>
            <w:rtl/>
            <w:rPrChange w:id="43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</w:delText>
        </w:r>
      </w:del>
      <w:r w:rsidRPr="006E50D0">
        <w:rPr>
          <w:rFonts w:cs="David" w:hint="cs"/>
          <w:sz w:val="24"/>
          <w:szCs w:val="24"/>
          <w:rtl/>
          <w:rPrChange w:id="43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ר</w:t>
      </w:r>
      <w:del w:id="435" w:author="0mer dar" w:date="2020-12-19T18:11:00Z">
        <w:r w:rsidR="007B1740" w:rsidRPr="006E50D0" w:rsidDel="003D7A1F">
          <w:rPr>
            <w:rFonts w:cs="David" w:hint="cs"/>
            <w:sz w:val="24"/>
            <w:szCs w:val="24"/>
            <w:rtl/>
            <w:rPrChange w:id="43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7B1740" w:rsidRPr="006E50D0">
        <w:rPr>
          <w:rFonts w:cs="David" w:hint="cs"/>
          <w:sz w:val="24"/>
          <w:szCs w:val="24"/>
          <w:rtl/>
          <w:rPrChange w:id="43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</w:t>
      </w:r>
      <w:r w:rsidRPr="006E50D0">
        <w:rPr>
          <w:rFonts w:cs="David" w:hint="cs"/>
          <w:sz w:val="24"/>
          <w:szCs w:val="24"/>
          <w:rtl/>
          <w:rPrChange w:id="438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לבצע את </w:t>
      </w:r>
      <w:r w:rsidR="00690715" w:rsidRPr="006E50D0">
        <w:rPr>
          <w:rFonts w:cs="David" w:hint="cs"/>
          <w:sz w:val="24"/>
          <w:szCs w:val="24"/>
          <w:rtl/>
          <w:rPrChange w:id="43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המטלה</w:t>
      </w:r>
      <w:r w:rsidR="00CE4E38" w:rsidRPr="006E50D0">
        <w:rPr>
          <w:rFonts w:cs="David" w:hint="cs"/>
          <w:sz w:val="24"/>
          <w:szCs w:val="24"/>
          <w:rtl/>
          <w:rPrChange w:id="44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, אך הפעם </w:t>
      </w:r>
      <w:r w:rsidRPr="006E50D0">
        <w:rPr>
          <w:rFonts w:cs="David" w:hint="cs"/>
          <w:sz w:val="24"/>
          <w:szCs w:val="24"/>
          <w:rtl/>
          <w:rPrChange w:id="44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לח</w:t>
      </w:r>
      <w:del w:id="442" w:author="0mer dar" w:date="2020-12-19T18:11:00Z">
        <w:r w:rsidRPr="006E50D0" w:rsidDel="003D7A1F">
          <w:rPr>
            <w:rFonts w:cs="David" w:hint="cs"/>
            <w:sz w:val="24"/>
            <w:szCs w:val="24"/>
            <w:rtl/>
            <w:rPrChange w:id="44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ץ</w:delText>
        </w:r>
        <w:r w:rsidR="004D4465" w:rsidRPr="006E50D0" w:rsidDel="003D7A1F">
          <w:rPr>
            <w:rFonts w:cs="David" w:hint="cs"/>
            <w:sz w:val="24"/>
            <w:szCs w:val="24"/>
            <w:rtl/>
            <w:rPrChange w:id="44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ins w:id="445" w:author="0mer dar" w:date="2020-12-19T18:11:00Z">
        <w:r w:rsidR="003D7A1F" w:rsidRPr="006E50D0">
          <w:rPr>
            <w:rFonts w:cs="David" w:hint="cs"/>
            <w:sz w:val="24"/>
            <w:szCs w:val="24"/>
            <w:rtl/>
            <w:rPrChange w:id="44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צ</w:t>
        </w:r>
      </w:ins>
      <w:r w:rsidR="004D4465" w:rsidRPr="006E50D0">
        <w:rPr>
          <w:rFonts w:cs="David" w:hint="cs"/>
          <w:sz w:val="24"/>
          <w:szCs w:val="24"/>
          <w:rtl/>
          <w:rPrChange w:id="44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 לחיצה קצרה</w:t>
      </w:r>
      <w:r w:rsidRPr="006E50D0">
        <w:rPr>
          <w:rFonts w:cs="David" w:hint="cs"/>
          <w:sz w:val="24"/>
          <w:szCs w:val="24"/>
          <w:rtl/>
          <w:rPrChange w:id="448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על </w:t>
      </w:r>
      <w:r w:rsidR="007E5A40" w:rsidRPr="006E50D0">
        <w:rPr>
          <w:rFonts w:cs="David" w:hint="cs"/>
          <w:sz w:val="24"/>
          <w:szCs w:val="24"/>
          <w:rtl/>
          <w:rPrChange w:id="44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</w:t>
      </w:r>
      <w:r w:rsidRPr="006E50D0">
        <w:rPr>
          <w:rFonts w:cs="David" w:hint="cs"/>
          <w:sz w:val="24"/>
          <w:szCs w:val="24"/>
          <w:rtl/>
          <w:rPrChange w:id="45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כפתור בכל פעם שאת</w:t>
      </w:r>
      <w:del w:id="451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5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  <w:r w:rsidRPr="006E50D0" w:rsidDel="003D7A1F">
          <w:rPr>
            <w:rFonts w:cs="David" w:hint="cs"/>
            <w:sz w:val="24"/>
            <w:szCs w:val="24"/>
            <w:rtl/>
            <w:rPrChange w:id="45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</w:del>
      <w:r w:rsidRPr="006E50D0">
        <w:rPr>
          <w:rFonts w:cs="David" w:hint="cs"/>
          <w:sz w:val="24"/>
          <w:szCs w:val="24"/>
          <w:rtl/>
          <w:rPrChange w:id="45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4D4465" w:rsidRPr="006E50D0">
        <w:rPr>
          <w:rFonts w:cs="David" w:hint="cs"/>
          <w:sz w:val="24"/>
          <w:szCs w:val="24"/>
          <w:rtl/>
          <w:rPrChange w:id="45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ש</w:t>
      </w:r>
      <w:del w:id="456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5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ם/ה</w:delText>
        </w:r>
      </w:del>
      <w:ins w:id="458" w:author="0mer dar" w:date="2020-12-19T18:11:00Z">
        <w:r w:rsidR="003D7A1F" w:rsidRPr="006E50D0">
          <w:rPr>
            <w:rFonts w:cs="David" w:hint="cs"/>
            <w:sz w:val="24"/>
            <w:szCs w:val="24"/>
            <w:rtl/>
            <w:rPrChange w:id="45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מה</w:t>
        </w:r>
      </w:ins>
      <w:r w:rsidR="004D4465" w:rsidRPr="006E50D0">
        <w:rPr>
          <w:rFonts w:cs="David" w:hint="cs"/>
          <w:sz w:val="24"/>
          <w:szCs w:val="24"/>
          <w:rtl/>
          <w:rPrChange w:id="46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לב</w:t>
      </w:r>
      <w:r w:rsidRPr="006E50D0">
        <w:rPr>
          <w:rFonts w:cs="David" w:hint="cs"/>
          <w:sz w:val="24"/>
          <w:szCs w:val="24"/>
          <w:rtl/>
          <w:rPrChange w:id="46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לעלייה או לירידה של הבטן</w:t>
      </w:r>
      <w:ins w:id="462" w:author="עומר דר" w:date="2020-11-16T18:43:00Z">
        <w:r w:rsidR="00347B5B" w:rsidRPr="006E50D0">
          <w:rPr>
            <w:rFonts w:cs="David" w:hint="cs"/>
            <w:sz w:val="24"/>
            <w:szCs w:val="24"/>
            <w:rtl/>
            <w:rPrChange w:id="46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בזמן הנשימה</w:t>
        </w:r>
      </w:ins>
      <w:r w:rsidRPr="006E50D0">
        <w:rPr>
          <w:rFonts w:cs="David" w:hint="cs"/>
          <w:sz w:val="24"/>
          <w:szCs w:val="24"/>
          <w:rtl/>
          <w:rPrChange w:id="46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. לח</w:t>
      </w:r>
      <w:del w:id="465" w:author="0mer dar" w:date="2020-12-19T18:11:00Z">
        <w:r w:rsidRPr="006E50D0" w:rsidDel="003D7A1F">
          <w:rPr>
            <w:rFonts w:cs="David" w:hint="cs"/>
            <w:sz w:val="24"/>
            <w:szCs w:val="24"/>
            <w:rtl/>
            <w:rPrChange w:id="46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ץ</w:delText>
        </w:r>
        <w:r w:rsidR="004D4465" w:rsidRPr="006E50D0" w:rsidDel="003D7A1F">
          <w:rPr>
            <w:rFonts w:cs="David" w:hint="cs"/>
            <w:sz w:val="24"/>
            <w:szCs w:val="24"/>
            <w:rtl/>
            <w:rPrChange w:id="46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ins w:id="468" w:author="0mer dar" w:date="2020-12-19T18:11:00Z">
        <w:r w:rsidR="003D7A1F" w:rsidRPr="006E50D0">
          <w:rPr>
            <w:rFonts w:cs="David" w:hint="cs"/>
            <w:sz w:val="24"/>
            <w:szCs w:val="24"/>
            <w:rtl/>
            <w:rPrChange w:id="46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צ</w:t>
        </w:r>
      </w:ins>
      <w:r w:rsidR="004D4465" w:rsidRPr="006E50D0">
        <w:rPr>
          <w:rFonts w:cs="David" w:hint="cs"/>
          <w:sz w:val="24"/>
          <w:szCs w:val="24"/>
          <w:rtl/>
          <w:rPrChange w:id="47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</w:t>
      </w:r>
      <w:r w:rsidRPr="006E50D0">
        <w:rPr>
          <w:rFonts w:cs="David" w:hint="cs"/>
          <w:sz w:val="24"/>
          <w:szCs w:val="24"/>
          <w:rtl/>
          <w:rPrChange w:id="47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על הכפתור</w:t>
      </w:r>
      <w:r w:rsidR="00595246" w:rsidRPr="006E50D0">
        <w:rPr>
          <w:rFonts w:cs="David" w:hint="cs"/>
          <w:sz w:val="24"/>
          <w:szCs w:val="24"/>
          <w:rtl/>
          <w:rPrChange w:id="472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לחיצה אחת</w:t>
      </w:r>
      <w:r w:rsidR="00E61367" w:rsidRPr="006E50D0">
        <w:rPr>
          <w:rFonts w:cs="David" w:hint="cs"/>
          <w:sz w:val="24"/>
          <w:szCs w:val="24"/>
          <w:rtl/>
          <w:rPrChange w:id="473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קצרה</w:t>
      </w:r>
      <w:r w:rsidR="00595246" w:rsidRPr="006E50D0">
        <w:rPr>
          <w:rFonts w:cs="David" w:hint="cs"/>
          <w:sz w:val="24"/>
          <w:szCs w:val="24"/>
          <w:rtl/>
          <w:rPrChange w:id="47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Pr="006E50D0">
        <w:rPr>
          <w:rFonts w:cs="David" w:hint="cs"/>
          <w:sz w:val="24"/>
          <w:szCs w:val="24"/>
          <w:rtl/>
          <w:rPrChange w:id="47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כשאת</w:t>
      </w:r>
      <w:del w:id="476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7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  <w:r w:rsidRPr="006E50D0" w:rsidDel="003D7A1F">
          <w:rPr>
            <w:rFonts w:cs="David" w:hint="cs"/>
            <w:sz w:val="24"/>
            <w:szCs w:val="24"/>
            <w:rtl/>
            <w:rPrChange w:id="47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</w:del>
      <w:r w:rsidRPr="006E50D0">
        <w:rPr>
          <w:rFonts w:cs="David" w:hint="cs"/>
          <w:sz w:val="24"/>
          <w:szCs w:val="24"/>
          <w:rtl/>
          <w:rPrChange w:id="47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4D4465" w:rsidRPr="006E50D0">
        <w:rPr>
          <w:rFonts w:cs="David" w:hint="cs"/>
          <w:sz w:val="24"/>
          <w:szCs w:val="24"/>
          <w:rtl/>
          <w:rPrChange w:id="48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ש</w:t>
      </w:r>
      <w:del w:id="481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8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ם</w:delText>
        </w:r>
      </w:del>
      <w:ins w:id="483" w:author="0mer dar" w:date="2020-12-19T18:11:00Z">
        <w:r w:rsidR="003D7A1F" w:rsidRPr="006E50D0">
          <w:rPr>
            <w:rFonts w:cs="David" w:hint="cs"/>
            <w:sz w:val="24"/>
            <w:szCs w:val="24"/>
            <w:rtl/>
            <w:rPrChange w:id="48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del w:id="485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8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4D4465" w:rsidRPr="006E50D0">
        <w:rPr>
          <w:rFonts w:cs="David" w:hint="cs"/>
          <w:sz w:val="24"/>
          <w:szCs w:val="24"/>
          <w:rtl/>
          <w:rPrChange w:id="48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 לב</w:t>
      </w:r>
      <w:r w:rsidRPr="006E50D0">
        <w:rPr>
          <w:rFonts w:cs="David" w:hint="cs"/>
          <w:sz w:val="24"/>
          <w:szCs w:val="24"/>
          <w:rtl/>
          <w:rPrChange w:id="488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4D4465" w:rsidRPr="006E50D0">
        <w:rPr>
          <w:rFonts w:cs="David" w:hint="cs"/>
          <w:sz w:val="24"/>
          <w:szCs w:val="24"/>
          <w:rtl/>
          <w:rPrChange w:id="48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ל</w:t>
      </w:r>
      <w:r w:rsidRPr="006E50D0">
        <w:rPr>
          <w:rFonts w:cs="David" w:hint="cs"/>
          <w:sz w:val="24"/>
          <w:szCs w:val="24"/>
          <w:rtl/>
          <w:rPrChange w:id="49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עלייה של הבטן</w:t>
      </w:r>
      <w:ins w:id="491" w:author="עומר דר" w:date="2020-11-16T18:43:00Z">
        <w:r w:rsidR="00347B5B" w:rsidRPr="006E50D0">
          <w:rPr>
            <w:rFonts w:cs="David" w:hint="cs"/>
            <w:sz w:val="24"/>
            <w:szCs w:val="24"/>
            <w:rtl/>
            <w:rPrChange w:id="49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בשאיפה</w:t>
        </w:r>
      </w:ins>
      <w:r w:rsidRPr="006E50D0">
        <w:rPr>
          <w:rFonts w:cs="David" w:hint="cs"/>
          <w:sz w:val="24"/>
          <w:szCs w:val="24"/>
          <w:rtl/>
          <w:rPrChange w:id="493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, ו</w:t>
      </w:r>
      <w:r w:rsidR="00595246" w:rsidRPr="006E50D0">
        <w:rPr>
          <w:rFonts w:cs="David" w:hint="cs"/>
          <w:sz w:val="24"/>
          <w:szCs w:val="24"/>
          <w:rtl/>
          <w:rPrChange w:id="494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לחיצה</w:t>
      </w:r>
      <w:r w:rsidRPr="006E50D0">
        <w:rPr>
          <w:rFonts w:cs="David" w:hint="cs"/>
          <w:sz w:val="24"/>
          <w:szCs w:val="24"/>
          <w:rtl/>
          <w:rPrChange w:id="49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אח</w:t>
      </w:r>
      <w:r w:rsidR="00E61367" w:rsidRPr="006E50D0">
        <w:rPr>
          <w:rFonts w:cs="David" w:hint="cs"/>
          <w:sz w:val="24"/>
          <w:szCs w:val="24"/>
          <w:rtl/>
          <w:rPrChange w:id="496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ת קצרה</w:t>
      </w:r>
      <w:r w:rsidRPr="006E50D0">
        <w:rPr>
          <w:rFonts w:cs="David" w:hint="cs"/>
          <w:sz w:val="24"/>
          <w:szCs w:val="24"/>
          <w:rtl/>
          <w:rPrChange w:id="497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כשאת</w:t>
      </w:r>
      <w:del w:id="498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49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  <w:r w:rsidRPr="006E50D0" w:rsidDel="003D7A1F">
          <w:rPr>
            <w:rFonts w:cs="David" w:hint="cs"/>
            <w:sz w:val="24"/>
            <w:szCs w:val="24"/>
            <w:rtl/>
            <w:rPrChange w:id="50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</w:del>
      <w:r w:rsidRPr="006E50D0">
        <w:rPr>
          <w:rFonts w:cs="David" w:hint="cs"/>
          <w:sz w:val="24"/>
          <w:szCs w:val="24"/>
          <w:rtl/>
          <w:rPrChange w:id="50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4D4465" w:rsidRPr="006E50D0">
        <w:rPr>
          <w:rFonts w:cs="David" w:hint="cs"/>
          <w:sz w:val="24"/>
          <w:szCs w:val="24"/>
          <w:rtl/>
          <w:rPrChange w:id="502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ש</w:t>
      </w:r>
      <w:del w:id="503" w:author="0mer dar" w:date="2020-12-19T18:35:00Z">
        <w:r w:rsidR="004D4465" w:rsidRPr="006E50D0" w:rsidDel="001A7435">
          <w:rPr>
            <w:rFonts w:cs="David" w:hint="cs"/>
            <w:sz w:val="24"/>
            <w:szCs w:val="24"/>
            <w:rtl/>
            <w:rPrChange w:id="50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ם</w:delText>
        </w:r>
      </w:del>
      <w:ins w:id="505" w:author="0mer dar" w:date="2020-12-19T18:35:00Z">
        <w:r w:rsidR="001A7435" w:rsidRPr="006E50D0">
          <w:rPr>
            <w:rFonts w:cs="David" w:hint="cs"/>
            <w:sz w:val="24"/>
            <w:szCs w:val="24"/>
            <w:rtl/>
            <w:rPrChange w:id="50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del w:id="507" w:author="0mer dar" w:date="2020-12-19T18:11:00Z">
        <w:r w:rsidR="004D4465" w:rsidRPr="006E50D0" w:rsidDel="003D7A1F">
          <w:rPr>
            <w:rFonts w:cs="David" w:hint="cs"/>
            <w:sz w:val="24"/>
            <w:szCs w:val="24"/>
            <w:rtl/>
            <w:rPrChange w:id="50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</w:delText>
        </w:r>
      </w:del>
      <w:r w:rsidR="004D4465" w:rsidRPr="006E50D0">
        <w:rPr>
          <w:rFonts w:cs="David" w:hint="cs"/>
          <w:sz w:val="24"/>
          <w:szCs w:val="24"/>
          <w:rtl/>
          <w:rPrChange w:id="509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ה לב</w:t>
      </w:r>
      <w:r w:rsidRPr="006E50D0">
        <w:rPr>
          <w:rFonts w:cs="David" w:hint="cs"/>
          <w:sz w:val="24"/>
          <w:szCs w:val="24"/>
          <w:rtl/>
          <w:rPrChange w:id="510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 </w:t>
      </w:r>
      <w:r w:rsidR="004D4465" w:rsidRPr="006E50D0">
        <w:rPr>
          <w:rFonts w:cs="David" w:hint="cs"/>
          <w:sz w:val="24"/>
          <w:szCs w:val="24"/>
          <w:rtl/>
          <w:rPrChange w:id="511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ל</w:t>
      </w:r>
      <w:r w:rsidRPr="006E50D0">
        <w:rPr>
          <w:rFonts w:cs="David" w:hint="cs"/>
          <w:sz w:val="24"/>
          <w:szCs w:val="24"/>
          <w:rtl/>
          <w:rPrChange w:id="512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>ירידה של הבטן</w:t>
      </w:r>
      <w:ins w:id="513" w:author="עומר דר" w:date="2020-11-16T18:43:00Z">
        <w:r w:rsidR="00347B5B" w:rsidRPr="006E50D0">
          <w:rPr>
            <w:rFonts w:cs="David" w:hint="cs"/>
            <w:sz w:val="24"/>
            <w:szCs w:val="24"/>
            <w:rtl/>
            <w:rPrChange w:id="51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בנשיפה</w:t>
        </w:r>
      </w:ins>
      <w:r w:rsidRPr="006E50D0">
        <w:rPr>
          <w:rFonts w:cs="David" w:hint="cs"/>
          <w:sz w:val="24"/>
          <w:szCs w:val="24"/>
          <w:rtl/>
          <w:rPrChange w:id="515" w:author="תומר עוז" w:date="2020-12-19T23:19:00Z">
            <w:rPr>
              <w:rFonts w:cs="David" w:hint="cs"/>
              <w:sz w:val="24"/>
              <w:szCs w:val="24"/>
              <w:rtl/>
            </w:rPr>
          </w:rPrChange>
        </w:rPr>
        <w:t xml:space="preserve">. </w:t>
      </w:r>
      <w:ins w:id="516" w:author="תומר עוז" w:date="2020-12-13T17:16:00Z">
        <w:r w:rsidR="00AE7C3B" w:rsidRPr="006E50D0">
          <w:rPr>
            <w:rFonts w:cs="David"/>
            <w:sz w:val="24"/>
            <w:szCs w:val="24"/>
            <w:rtl/>
            <w:rPrChange w:id="51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תתחיל</w:t>
        </w:r>
        <w:del w:id="518" w:author="0mer dar" w:date="2020-12-19T18:11:00Z">
          <w:r w:rsidR="00AE7C3B" w:rsidRPr="006E50D0" w:rsidDel="003D7A1F">
            <w:rPr>
              <w:rFonts w:cs="David"/>
              <w:sz w:val="24"/>
              <w:szCs w:val="24"/>
              <w:rtl/>
              <w:rPrChange w:id="519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AE7C3B" w:rsidRPr="006E50D0">
          <w:rPr>
            <w:rFonts w:cs="David"/>
            <w:sz w:val="24"/>
            <w:szCs w:val="24"/>
            <w:rtl/>
            <w:rPrChange w:id="52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י לבצע את המטלה</w:t>
        </w:r>
        <w:r w:rsidR="00AE7C3B" w:rsidRPr="006E50D0">
          <w:rPr>
            <w:rFonts w:asciiTheme="majorBidi" w:hAnsiTheme="majorBidi" w:cs="David"/>
            <w:sz w:val="24"/>
            <w:szCs w:val="24"/>
            <w:rtl/>
            <w:rPrChange w:id="521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 </w:t>
        </w:r>
        <w:r w:rsidR="00AE7C3B" w:rsidRPr="006E50D0">
          <w:rPr>
            <w:rFonts w:cs="David"/>
            <w:sz w:val="24"/>
            <w:szCs w:val="24"/>
            <w:rtl/>
            <w:rPrChange w:id="52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(ה- דקה). </w:t>
        </w:r>
      </w:ins>
    </w:p>
    <w:p w14:paraId="30AC221C" w14:textId="25ACA800" w:rsidR="006D7A06" w:rsidRPr="006E50D0" w:rsidRDefault="006D7A06" w:rsidP="00027E5D">
      <w:pPr>
        <w:rPr>
          <w:ins w:id="523" w:author="תומר עוז" w:date="2020-12-13T09:08:00Z"/>
          <w:rFonts w:cs="David"/>
          <w:sz w:val="24"/>
          <w:szCs w:val="24"/>
          <w:rtl/>
          <w:rPrChange w:id="524" w:author="תומר עוז" w:date="2020-12-19T23:19:00Z">
            <w:rPr>
              <w:ins w:id="525" w:author="תומר עוז" w:date="2020-12-13T09:08:00Z"/>
              <w:rFonts w:cs="David"/>
              <w:sz w:val="24"/>
              <w:szCs w:val="24"/>
              <w:rtl/>
            </w:rPr>
          </w:rPrChange>
        </w:rPr>
      </w:pPr>
      <w:ins w:id="526" w:author="עומר דר" w:date="2020-11-16T19:01:00Z">
        <w:del w:id="527" w:author="תומר עוז" w:date="2020-12-13T17:03:00Z">
          <w:r w:rsidRPr="006E50D0" w:rsidDel="00422B35">
            <w:rPr>
              <w:rFonts w:cs="David" w:hint="eastAsia"/>
              <w:sz w:val="24"/>
              <w:szCs w:val="24"/>
              <w:rtl/>
              <w:rPrChange w:id="528" w:author="תומר עוז" w:date="2020-12-19T23:19:00Z">
                <w:rPr>
                  <w:rFonts w:cs="David" w:hint="eastAsia"/>
                  <w:sz w:val="24"/>
                  <w:szCs w:val="24"/>
                  <w:rtl/>
                </w:rPr>
              </w:rPrChange>
            </w:rPr>
            <w:delText>הימנע</w:delText>
          </w:r>
          <w:r w:rsidRPr="006E50D0" w:rsidDel="00422B35">
            <w:rPr>
              <w:rFonts w:cs="David"/>
              <w:sz w:val="24"/>
              <w:szCs w:val="24"/>
              <w:rtl/>
              <w:rPrChange w:id="529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/י </w:delText>
          </w:r>
          <w:commentRangeStart w:id="530"/>
          <w:commentRangeStart w:id="531"/>
          <w:r w:rsidRPr="006E50D0" w:rsidDel="00422B35">
            <w:rPr>
              <w:rFonts w:cs="David" w:hint="eastAsia"/>
              <w:sz w:val="24"/>
              <w:szCs w:val="24"/>
              <w:rtl/>
              <w:rPrChange w:id="532" w:author="תומר עוז" w:date="2020-12-19T23:19:00Z">
                <w:rPr>
                  <w:rFonts w:cs="David" w:hint="eastAsia"/>
                  <w:sz w:val="24"/>
                  <w:szCs w:val="24"/>
                  <w:rtl/>
                </w:rPr>
              </w:rPrChange>
            </w:rPr>
            <w:delText>מללחוץ</w:delText>
          </w:r>
        </w:del>
      </w:ins>
      <w:commentRangeEnd w:id="530"/>
      <w:del w:id="533" w:author="תומר עוז" w:date="2020-12-13T17:03:00Z">
        <w:r w:rsidR="00C761BC" w:rsidRPr="006E50D0" w:rsidDel="00422B35">
          <w:rPr>
            <w:rStyle w:val="CommentReference"/>
            <w:rPrChange w:id="534" w:author="תומר עוז" w:date="2020-12-19T23:19:00Z">
              <w:rPr>
                <w:rStyle w:val="CommentReference"/>
              </w:rPr>
            </w:rPrChange>
          </w:rPr>
          <w:commentReference w:id="530"/>
        </w:r>
        <w:commentRangeEnd w:id="531"/>
        <w:r w:rsidR="001B0065" w:rsidRPr="006E50D0" w:rsidDel="00422B35">
          <w:rPr>
            <w:rStyle w:val="CommentReference"/>
            <w:rtl/>
            <w:rPrChange w:id="535" w:author="תומר עוז" w:date="2020-12-19T23:19:00Z">
              <w:rPr>
                <w:rStyle w:val="CommentReference"/>
                <w:rtl/>
              </w:rPr>
            </w:rPrChange>
          </w:rPr>
          <w:commentReference w:id="531"/>
        </w:r>
      </w:del>
      <w:ins w:id="536" w:author="עומר דר" w:date="2020-11-16T19:01:00Z">
        <w:del w:id="537" w:author="תומר עוז" w:date="2020-12-13T17:03:00Z">
          <w:r w:rsidRPr="006E50D0" w:rsidDel="00422B35">
            <w:rPr>
              <w:rFonts w:cs="David"/>
              <w:sz w:val="24"/>
              <w:szCs w:val="24"/>
              <w:rtl/>
              <w:rPrChange w:id="538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 על הכפתור בזמנים בהם תשומת ליבך מוסחת למחשבות ואינך מבחין/ה בעלייה או בירידה של הבטן (ה- </w:delText>
          </w:r>
          <w:commentRangeStart w:id="539"/>
          <w:commentRangeStart w:id="540"/>
          <w:r w:rsidRPr="006E50D0" w:rsidDel="00422B35">
            <w:rPr>
              <w:rFonts w:cs="David"/>
              <w:sz w:val="24"/>
              <w:szCs w:val="24"/>
              <w:rtl/>
              <w:rPrChange w:id="541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30</w:delText>
          </w:r>
        </w:del>
      </w:ins>
      <w:commentRangeEnd w:id="539"/>
      <w:del w:id="542" w:author="תומר עוז" w:date="2020-12-13T17:03:00Z">
        <w:r w:rsidR="00860F0F" w:rsidRPr="006E50D0" w:rsidDel="00422B35">
          <w:rPr>
            <w:rStyle w:val="CommentReference"/>
            <w:rPrChange w:id="543" w:author="תומר עוז" w:date="2020-12-19T23:19:00Z">
              <w:rPr>
                <w:rStyle w:val="CommentReference"/>
              </w:rPr>
            </w:rPrChange>
          </w:rPr>
          <w:commentReference w:id="539"/>
        </w:r>
        <w:commentRangeEnd w:id="540"/>
        <w:r w:rsidR="001B0065" w:rsidRPr="006E50D0" w:rsidDel="00422B35">
          <w:rPr>
            <w:rStyle w:val="CommentReference"/>
            <w:rPrChange w:id="544" w:author="תומר עוז" w:date="2020-12-19T23:19:00Z">
              <w:rPr>
                <w:rStyle w:val="CommentReference"/>
              </w:rPr>
            </w:rPrChange>
          </w:rPr>
          <w:commentReference w:id="540"/>
        </w:r>
      </w:del>
      <w:ins w:id="545" w:author="עומר דר" w:date="2020-11-16T19:01:00Z">
        <w:del w:id="546" w:author="תומר עוז" w:date="2020-12-13T17:03:00Z">
          <w:r w:rsidRPr="006E50D0" w:rsidDel="00422B35">
            <w:rPr>
              <w:rFonts w:cs="David"/>
              <w:sz w:val="24"/>
              <w:szCs w:val="24"/>
              <w:rtl/>
              <w:rPrChange w:id="547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 שניות).</w:delText>
          </w:r>
        </w:del>
      </w:ins>
    </w:p>
    <w:p w14:paraId="0F76A249" w14:textId="14D1D60F" w:rsidR="00A6462C" w:rsidRPr="006E50D0" w:rsidRDefault="00A6462C" w:rsidP="006D7A06">
      <w:pPr>
        <w:rPr>
          <w:ins w:id="548" w:author="עומר דר" w:date="2020-11-16T19:01:00Z"/>
          <w:rFonts w:asciiTheme="majorBidi" w:hAnsiTheme="majorBidi" w:cs="David"/>
          <w:rtl/>
          <w:rPrChange w:id="549" w:author="תומר עוז" w:date="2020-12-19T23:19:00Z">
            <w:rPr>
              <w:ins w:id="550" w:author="עומר דר" w:date="2020-11-16T19:01:00Z"/>
              <w:rFonts w:asciiTheme="majorBidi" w:hAnsiTheme="majorBidi" w:cs="David"/>
              <w:rtl/>
            </w:rPr>
          </w:rPrChange>
        </w:rPr>
      </w:pPr>
      <w:ins w:id="551" w:author="תומר עוז" w:date="2020-12-13T09:08:00Z">
        <w:r w:rsidRPr="006E50D0">
          <w:rPr>
            <w:rFonts w:cs="David"/>
            <w:sz w:val="24"/>
            <w:szCs w:val="24"/>
            <w:rtl/>
            <w:rPrChange w:id="55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  <w:r w:rsidRPr="006E50D0">
          <w:rPr>
            <w:rFonts w:cs="David"/>
            <w:sz w:val="24"/>
            <w:szCs w:val="24"/>
            <w:rPrChange w:id="553" w:author="תומר עוז" w:date="2020-12-19T23:19:00Z">
              <w:rPr>
                <w:rFonts w:cs="David"/>
                <w:sz w:val="24"/>
                <w:szCs w:val="24"/>
              </w:rPr>
            </w:rPrChange>
          </w:rPr>
          <w:t>TASK UNDERSTANDING</w:t>
        </w:r>
      </w:ins>
      <w:ins w:id="554" w:author="תומר עוז" w:date="2020-12-13T09:09:00Z">
        <w:r w:rsidRPr="006E50D0">
          <w:rPr>
            <w:rFonts w:cs="David"/>
            <w:sz w:val="24"/>
            <w:szCs w:val="24"/>
            <w:rPrChange w:id="555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TEST IN CODE</w:t>
        </w:r>
      </w:ins>
      <w:ins w:id="556" w:author="תומר עוז" w:date="2020-12-13T09:10:00Z">
        <w:r w:rsidRPr="006E50D0">
          <w:rPr>
            <w:rFonts w:cs="David"/>
            <w:sz w:val="24"/>
            <w:szCs w:val="24"/>
            <w:rtl/>
            <w:rPrChange w:id="55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---</w:t>
        </w:r>
      </w:ins>
    </w:p>
    <w:p w14:paraId="0E306F64" w14:textId="655347C9" w:rsidR="00AA4288" w:rsidRPr="006E50D0" w:rsidRDefault="00AA4288" w:rsidP="00027E5D">
      <w:pPr>
        <w:rPr>
          <w:ins w:id="558" w:author="תומר עוז" w:date="2020-12-13T09:03:00Z"/>
          <w:rFonts w:cs="David"/>
          <w:sz w:val="24"/>
          <w:szCs w:val="24"/>
          <w:rPrChange w:id="559" w:author="תומר עוז" w:date="2020-12-19T23:19:00Z">
            <w:rPr>
              <w:ins w:id="560" w:author="תומר עוז" w:date="2020-12-13T09:03:00Z"/>
              <w:rFonts w:ascii="David" w:hAnsi="David" w:cs="David"/>
              <w:sz w:val="24"/>
              <w:szCs w:val="24"/>
              <w:highlight w:val="yellow"/>
            </w:rPr>
          </w:rPrChange>
        </w:rPr>
      </w:pPr>
      <w:ins w:id="561" w:author="תומר עוז" w:date="2020-12-13T09:03:00Z">
        <w:r w:rsidRPr="006E50D0">
          <w:rPr>
            <w:rFonts w:cs="David" w:hint="cs"/>
            <w:sz w:val="24"/>
            <w:szCs w:val="24"/>
            <w:rtl/>
            <w:rPrChange w:id="56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(אימון </w:t>
        </w:r>
        <w:r w:rsidRPr="006E50D0">
          <w:rPr>
            <w:rFonts w:cs="David"/>
            <w:sz w:val="24"/>
            <w:szCs w:val="24"/>
            <w:rPrChange w:id="563" w:author="תומר עוז" w:date="2020-12-19T23:19:00Z">
              <w:rPr>
                <w:rFonts w:cs="David"/>
                <w:sz w:val="24"/>
                <w:szCs w:val="24"/>
              </w:rPr>
            </w:rPrChange>
          </w:rPr>
          <w:t>2</w:t>
        </w:r>
      </w:ins>
      <w:ins w:id="564" w:author="תומר עוז" w:date="2020-12-13T09:04:00Z">
        <w:r w:rsidRPr="006E50D0">
          <w:rPr>
            <w:rFonts w:cs="David" w:hint="cs"/>
            <w:sz w:val="24"/>
            <w:szCs w:val="24"/>
            <w:rtl/>
            <w:rPrChange w:id="56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/>
            <w:sz w:val="24"/>
            <w:szCs w:val="24"/>
            <w:rtl/>
            <w:rPrChange w:id="56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–</w:t>
        </w:r>
        <w:r w:rsidRPr="006E50D0">
          <w:rPr>
            <w:rFonts w:cs="David" w:hint="cs"/>
            <w:sz w:val="24"/>
            <w:szCs w:val="24"/>
            <w:rtl/>
            <w:rPrChange w:id="56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הוספת </w:t>
        </w:r>
        <w:r w:rsidRPr="006E50D0">
          <w:rPr>
            <w:rFonts w:cs="David"/>
            <w:sz w:val="24"/>
            <w:szCs w:val="24"/>
            <w:rPrChange w:id="568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Disengagement from spontaneous </w:t>
        </w:r>
      </w:ins>
      <w:ins w:id="569" w:author="תומר עוז" w:date="2020-12-13T09:05:00Z">
        <w:r w:rsidRPr="006E50D0">
          <w:rPr>
            <w:rFonts w:cs="David"/>
            <w:sz w:val="24"/>
            <w:szCs w:val="24"/>
            <w:rPrChange w:id="570" w:author="תומר עוז" w:date="2020-12-19T23:19:00Z">
              <w:rPr>
                <w:rFonts w:cs="David"/>
                <w:sz w:val="24"/>
                <w:szCs w:val="24"/>
              </w:rPr>
            </w:rPrChange>
          </w:rPr>
          <w:t>mind wandering</w:t>
        </w:r>
      </w:ins>
      <w:ins w:id="571" w:author="תומר עוז" w:date="2020-12-13T09:03:00Z">
        <w:r w:rsidRPr="006E50D0">
          <w:rPr>
            <w:rFonts w:cs="David" w:hint="cs"/>
            <w:sz w:val="24"/>
            <w:szCs w:val="24"/>
            <w:rtl/>
            <w:rPrChange w:id="57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) </w:t>
        </w:r>
      </w:ins>
      <w:ins w:id="573" w:author="תומר עוז" w:date="2020-12-13T09:04:00Z">
        <w:r w:rsidRPr="006E50D0">
          <w:rPr>
            <w:rFonts w:cs="David"/>
            <w:sz w:val="24"/>
            <w:szCs w:val="24"/>
            <w:rPrChange w:id="574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</w:ins>
    </w:p>
    <w:p w14:paraId="0E5CA827" w14:textId="41A478EB" w:rsidR="003D7A1F" w:rsidRPr="006E50D0" w:rsidRDefault="00563F10" w:rsidP="00027E5D">
      <w:pPr>
        <w:rPr>
          <w:ins w:id="575" w:author="0mer dar" w:date="2020-12-19T18:13:00Z"/>
          <w:rFonts w:cs="David"/>
          <w:sz w:val="24"/>
          <w:szCs w:val="24"/>
          <w:rtl/>
          <w:rPrChange w:id="576" w:author="תומר עוז" w:date="2020-12-19T23:19:00Z">
            <w:rPr>
              <w:ins w:id="577" w:author="0mer dar" w:date="2020-12-19T18:13:00Z"/>
              <w:rFonts w:cs="David"/>
              <w:sz w:val="24"/>
              <w:szCs w:val="24"/>
              <w:rtl/>
            </w:rPr>
          </w:rPrChange>
        </w:rPr>
      </w:pPr>
      <w:ins w:id="578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579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בכל פעם </w:t>
        </w:r>
      </w:ins>
      <w:ins w:id="580" w:author="עומר דר" w:date="2020-11-16T18:58:00Z">
        <w:r w:rsidRPr="006E50D0">
          <w:rPr>
            <w:rFonts w:ascii="David" w:hAnsi="David" w:cs="David" w:hint="eastAsia"/>
            <w:sz w:val="24"/>
            <w:szCs w:val="24"/>
            <w:rtl/>
            <w:rPrChange w:id="581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שאת</w:t>
        </w:r>
        <w:del w:id="582" w:author="0mer dar" w:date="2020-12-19T18:12:00Z">
          <w:r w:rsidRPr="006E50D0" w:rsidDel="003D7A1F">
            <w:rPr>
              <w:rFonts w:ascii="David" w:hAnsi="David" w:cs="David"/>
              <w:sz w:val="24"/>
              <w:szCs w:val="24"/>
              <w:rtl/>
              <w:rPrChange w:id="583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584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ascii="David" w:hAnsi="David" w:cs="David" w:hint="eastAsia"/>
            <w:sz w:val="24"/>
            <w:szCs w:val="24"/>
            <w:rtl/>
            <w:rPrChange w:id="585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מבחינ</w:t>
        </w:r>
        <w:del w:id="586" w:author="0mer dar" w:date="2020-12-19T18:12:00Z">
          <w:r w:rsidRPr="006E50D0" w:rsidDel="003D7A1F">
            <w:rPr>
              <w:rFonts w:ascii="David" w:hAnsi="David" w:cs="David"/>
              <w:sz w:val="24"/>
              <w:szCs w:val="24"/>
              <w:rtl/>
              <w:rPrChange w:id="587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58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ה</w:t>
        </w:r>
      </w:ins>
      <w:ins w:id="589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590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בכך שתשומת הלב </w:t>
        </w:r>
      </w:ins>
      <w:ins w:id="591" w:author="עומר דר" w:date="2020-11-16T18:58:00Z">
        <w:r w:rsidRPr="006E50D0">
          <w:rPr>
            <w:rFonts w:ascii="David" w:hAnsi="David" w:cs="David" w:hint="eastAsia"/>
            <w:sz w:val="24"/>
            <w:szCs w:val="24"/>
            <w:rtl/>
            <w:rPrChange w:id="592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נודדת</w:t>
        </w:r>
      </w:ins>
      <w:ins w:id="593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594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</w:ins>
      <w:ins w:id="595" w:author="עומר דר" w:date="2020-11-16T18:58:00Z">
        <w:r w:rsidRPr="006E50D0">
          <w:rPr>
            <w:rFonts w:ascii="David" w:hAnsi="David" w:cs="David" w:hint="eastAsia"/>
            <w:sz w:val="24"/>
            <w:szCs w:val="24"/>
            <w:rtl/>
            <w:rPrChange w:id="596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למקומות</w:t>
        </w:r>
      </w:ins>
      <w:ins w:id="597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59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אחרים, </w:t>
        </w:r>
        <w:del w:id="599" w:author="0mer dar" w:date="2020-12-19T18:38:00Z">
          <w:r w:rsidRPr="006E50D0" w:rsidDel="001A7435">
            <w:rPr>
              <w:rFonts w:ascii="David" w:hAnsi="David" w:cs="David"/>
              <w:sz w:val="24"/>
              <w:szCs w:val="24"/>
              <w:rtl/>
              <w:rPrChange w:id="60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 xml:space="preserve">או 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601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שהמחשבות נודדות</w:t>
        </w:r>
      </w:ins>
      <w:ins w:id="602" w:author="עומר דר" w:date="2020-11-16T18:58:00Z">
        <w:r w:rsidRPr="006E50D0">
          <w:rPr>
            <w:rFonts w:ascii="David" w:hAnsi="David" w:cs="David"/>
            <w:sz w:val="24"/>
            <w:szCs w:val="24"/>
            <w:rtl/>
            <w:rPrChange w:id="60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,</w:t>
        </w:r>
      </w:ins>
      <w:ins w:id="604" w:author="עומר דר" w:date="2020-11-16T18:57:00Z">
        <w:r w:rsidRPr="006E50D0">
          <w:rPr>
            <w:rFonts w:ascii="David" w:hAnsi="David" w:cs="David"/>
            <w:sz w:val="24"/>
            <w:szCs w:val="24"/>
            <w:rtl/>
            <w:rPrChange w:id="605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</w:ins>
      <w:commentRangeStart w:id="606"/>
      <w:ins w:id="607" w:author="עומר דר" w:date="2020-11-16T18:59:00Z">
        <w:r w:rsidRPr="006E50D0">
          <w:rPr>
            <w:rFonts w:ascii="David" w:hAnsi="David" w:cs="David" w:hint="eastAsia"/>
            <w:sz w:val="24"/>
            <w:szCs w:val="24"/>
            <w:rtl/>
            <w:rPrChange w:id="608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נס</w:t>
        </w:r>
        <w:del w:id="609" w:author="0mer dar" w:date="2020-12-19T18:12:00Z">
          <w:r w:rsidRPr="006E50D0" w:rsidDel="003D7A1F">
            <w:rPr>
              <w:rFonts w:ascii="David" w:hAnsi="David" w:cs="David"/>
              <w:sz w:val="24"/>
              <w:szCs w:val="24"/>
              <w:rtl/>
              <w:rPrChange w:id="61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611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י</w:t>
        </w:r>
        <w:r w:rsidRPr="006E50D0">
          <w:rPr>
            <w:rFonts w:ascii="David" w:hAnsi="David" w:cs="David"/>
            <w:sz w:val="24"/>
            <w:szCs w:val="24"/>
            <w:rPrChange w:id="612" w:author="תומר עוז" w:date="2020-12-19T23:19:00Z">
              <w:rPr>
                <w:rFonts w:ascii="David" w:hAnsi="David" w:cs="David"/>
                <w:sz w:val="24"/>
                <w:szCs w:val="24"/>
              </w:rPr>
            </w:rPrChange>
          </w:rPr>
          <w:t xml:space="preserve"> </w:t>
        </w:r>
        <w:r w:rsidRPr="006E50D0">
          <w:rPr>
            <w:rFonts w:ascii="David" w:hAnsi="David" w:cs="David" w:hint="eastAsia"/>
            <w:sz w:val="24"/>
            <w:szCs w:val="24"/>
            <w:rtl/>
            <w:rPrChange w:id="613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לציין</w:t>
        </w:r>
        <w:r w:rsidRPr="006E50D0">
          <w:rPr>
            <w:rFonts w:ascii="David" w:hAnsi="David" w:cs="David"/>
            <w:sz w:val="24"/>
            <w:szCs w:val="24"/>
            <w:rtl/>
            <w:rPrChange w:id="614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לעצמ</w:t>
        </w:r>
        <w:r w:rsidRPr="006E50D0">
          <w:rPr>
            <w:rFonts w:ascii="David" w:hAnsi="David" w:cs="David" w:hint="eastAsia"/>
            <w:sz w:val="24"/>
            <w:szCs w:val="24"/>
            <w:rtl/>
            <w:rPrChange w:id="615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ך</w:t>
        </w:r>
        <w:r w:rsidRPr="006E50D0">
          <w:rPr>
            <w:rFonts w:ascii="David" w:hAnsi="David" w:cs="David"/>
            <w:sz w:val="24"/>
            <w:szCs w:val="24"/>
            <w:rtl/>
            <w:rPrChange w:id="616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מה החוויה שהסיחה את דעת</w:t>
        </w:r>
        <w:r w:rsidRPr="006E50D0">
          <w:rPr>
            <w:rFonts w:ascii="David" w:hAnsi="David" w:cs="David" w:hint="eastAsia"/>
            <w:sz w:val="24"/>
            <w:szCs w:val="24"/>
            <w:rtl/>
            <w:rPrChange w:id="617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ך</w:t>
        </w:r>
        <w:r w:rsidRPr="006E50D0">
          <w:rPr>
            <w:rFonts w:ascii="David" w:hAnsi="David" w:cs="David"/>
            <w:sz w:val="24"/>
            <w:szCs w:val="24"/>
            <w:rtl/>
            <w:rPrChange w:id="61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מ</w:t>
        </w:r>
        <w:del w:id="619" w:author="0mer dar" w:date="2020-12-19T18:40:00Z">
          <w:r w:rsidRPr="006E50D0" w:rsidDel="00301D96">
            <w:rPr>
              <w:rFonts w:ascii="David" w:hAnsi="David" w:cs="David"/>
              <w:sz w:val="24"/>
              <w:szCs w:val="24"/>
              <w:rtl/>
              <w:rPrChange w:id="62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ן</w:delText>
          </w:r>
        </w:del>
        <w:del w:id="621" w:author="0mer dar" w:date="2020-12-19T18:38:00Z">
          <w:r w:rsidRPr="006E50D0" w:rsidDel="001A7435">
            <w:rPr>
              <w:rFonts w:ascii="David" w:hAnsi="David" w:cs="David"/>
              <w:sz w:val="24"/>
              <w:szCs w:val="24"/>
              <w:rtl/>
              <w:rPrChange w:id="622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 xml:space="preserve"> 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62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הנשימה</w:t>
        </w:r>
      </w:ins>
      <w:commentRangeEnd w:id="606"/>
      <w:r w:rsidR="00B14D60" w:rsidRPr="006E50D0">
        <w:rPr>
          <w:rStyle w:val="CommentReference"/>
          <w:rPrChange w:id="624" w:author="תומר עוז" w:date="2020-12-19T23:19:00Z">
            <w:rPr>
              <w:rStyle w:val="CommentReference"/>
            </w:rPr>
          </w:rPrChange>
        </w:rPr>
        <w:commentReference w:id="606"/>
      </w:r>
      <w:ins w:id="625" w:author="0mer dar" w:date="2020-12-19T18:12:00Z">
        <w:r w:rsidR="003D7A1F" w:rsidRPr="006E50D0">
          <w:rPr>
            <w:rFonts w:ascii="David" w:hAnsi="David" w:cs="David" w:hint="cs"/>
            <w:sz w:val="24"/>
            <w:szCs w:val="24"/>
            <w:rtl/>
            <w:rPrChange w:id="626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.</w:t>
        </w:r>
      </w:ins>
      <w:ins w:id="627" w:author="תומר עוז" w:date="2020-12-13T17:50:00Z">
        <w:r w:rsidR="00607690" w:rsidRPr="006E50D0">
          <w:rPr>
            <w:rFonts w:ascii="David" w:hAnsi="David" w:cs="David" w:hint="cs"/>
            <w:sz w:val="24"/>
            <w:szCs w:val="24"/>
            <w:rtl/>
            <w:rPrChange w:id="628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 </w:t>
        </w:r>
      </w:ins>
      <w:ins w:id="629" w:author="תומר עוז" w:date="2020-12-13T17:51:00Z">
        <w:r w:rsidR="00607690" w:rsidRPr="006E50D0">
          <w:rPr>
            <w:rFonts w:ascii="David" w:hAnsi="David" w:cs="David" w:hint="cs"/>
            <w:sz w:val="24"/>
            <w:szCs w:val="24"/>
            <w:rtl/>
            <w:rPrChange w:id="630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ל</w:t>
        </w:r>
      </w:ins>
      <w:ins w:id="631" w:author="תומר עוז" w:date="2020-12-13T17:50:00Z">
        <w:r w:rsidR="00607690" w:rsidRPr="006E50D0">
          <w:rPr>
            <w:rFonts w:ascii="David" w:hAnsi="David" w:cs="David" w:hint="cs"/>
            <w:sz w:val="24"/>
            <w:szCs w:val="24"/>
            <w:rtl/>
            <w:rPrChange w:id="632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ד</w:t>
        </w:r>
      </w:ins>
      <w:ins w:id="633" w:author="תומר עוז" w:date="2020-12-13T17:51:00Z">
        <w:r w:rsidR="00607690" w:rsidRPr="006E50D0">
          <w:rPr>
            <w:rFonts w:ascii="David" w:hAnsi="David" w:cs="David" w:hint="cs"/>
            <w:sz w:val="24"/>
            <w:szCs w:val="24"/>
            <w:rtl/>
            <w:rPrChange w:id="634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ו</w:t>
        </w:r>
      </w:ins>
      <w:ins w:id="635" w:author="תומר עוז" w:date="2020-12-13T17:50:00Z">
        <w:r w:rsidR="00607690" w:rsidRPr="006E50D0">
          <w:rPr>
            <w:rFonts w:ascii="David" w:hAnsi="David" w:cs="David" w:hint="cs"/>
            <w:sz w:val="24"/>
            <w:szCs w:val="24"/>
            <w:rtl/>
            <w:rPrChange w:id="636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גמ</w:t>
        </w:r>
      </w:ins>
      <w:ins w:id="637" w:author="תומר עוז" w:date="2020-12-13T17:51:00Z">
        <w:r w:rsidR="00607690" w:rsidRPr="006E50D0">
          <w:rPr>
            <w:rFonts w:ascii="David" w:hAnsi="David" w:cs="David" w:hint="cs"/>
            <w:sz w:val="24"/>
            <w:szCs w:val="24"/>
            <w:rtl/>
            <w:rPrChange w:id="638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ה: מחשבה, תחושה בגוף או </w:t>
        </w:r>
      </w:ins>
      <w:ins w:id="639" w:author="תומר עוז" w:date="2020-12-13T17:52:00Z">
        <w:del w:id="640" w:author="0mer dar" w:date="2020-12-19T18:12:00Z">
          <w:r w:rsidR="002669B7" w:rsidRPr="006E50D0" w:rsidDel="003D7A1F">
            <w:rPr>
              <w:rFonts w:ascii="David" w:hAnsi="David" w:cs="David" w:hint="eastAsia"/>
              <w:sz w:val="24"/>
              <w:szCs w:val="24"/>
              <w:rtl/>
              <w:rPrChange w:id="641" w:author="תומר עוז" w:date="2020-12-19T23:19:00Z">
                <w:rPr>
                  <w:rFonts w:ascii="David" w:hAnsi="David" w:cs="David" w:hint="eastAsia"/>
                  <w:sz w:val="24"/>
                  <w:szCs w:val="24"/>
                  <w:rtl/>
                </w:rPr>
              </w:rPrChange>
            </w:rPr>
            <w:delText>תחושה</w:delText>
          </w:r>
        </w:del>
      </w:ins>
      <w:ins w:id="642" w:author="0mer dar" w:date="2020-12-19T18:12:00Z">
        <w:r w:rsidR="003D7A1F" w:rsidRPr="006E50D0">
          <w:rPr>
            <w:rFonts w:ascii="David" w:hAnsi="David" w:cs="David" w:hint="eastAsia"/>
            <w:sz w:val="24"/>
            <w:szCs w:val="24"/>
            <w:rtl/>
            <w:rPrChange w:id="643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הרגשה</w:t>
        </w:r>
      </w:ins>
      <w:ins w:id="644" w:author="תומר עוז" w:date="2020-12-13T17:52:00Z">
        <w:r w:rsidR="002669B7" w:rsidRPr="006E50D0">
          <w:rPr>
            <w:rFonts w:ascii="David" w:hAnsi="David" w:cs="David" w:hint="cs"/>
            <w:sz w:val="24"/>
            <w:szCs w:val="24"/>
            <w:rtl/>
            <w:rPrChange w:id="645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 נעימה או לא נעימה</w:t>
        </w:r>
      </w:ins>
      <w:ins w:id="646" w:author="עומר דר" w:date="2020-11-16T19:00:00Z">
        <w:r w:rsidRPr="006E50D0">
          <w:rPr>
            <w:rFonts w:ascii="David" w:hAnsi="David" w:cs="David"/>
            <w:sz w:val="24"/>
            <w:szCs w:val="24"/>
            <w:rtl/>
            <w:rPrChange w:id="647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. </w:t>
        </w:r>
        <w:r w:rsidRPr="006E50D0">
          <w:rPr>
            <w:rFonts w:ascii="David" w:hAnsi="David" w:cs="David"/>
            <w:sz w:val="24"/>
            <w:szCs w:val="24"/>
            <w:rtl/>
            <w:rPrChange w:id="64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lastRenderedPageBreak/>
          <w:t xml:space="preserve">לאחר </w:t>
        </w:r>
        <w:del w:id="649" w:author="0mer dar" w:date="2020-12-19T18:38:00Z">
          <w:r w:rsidRPr="006E50D0" w:rsidDel="001A7435">
            <w:rPr>
              <w:rFonts w:ascii="David" w:hAnsi="David" w:cs="David"/>
              <w:sz w:val="24"/>
              <w:szCs w:val="24"/>
              <w:rtl/>
              <w:rPrChange w:id="65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מכן</w:delText>
          </w:r>
        </w:del>
      </w:ins>
      <w:ins w:id="651" w:author="0mer dar" w:date="2020-12-19T18:40:00Z">
        <w:r w:rsidR="00301D96" w:rsidRPr="006E50D0">
          <w:rPr>
            <w:rFonts w:ascii="David" w:hAnsi="David" w:cs="David" w:hint="cs"/>
            <w:sz w:val="24"/>
            <w:szCs w:val="24"/>
            <w:rtl/>
            <w:rPrChange w:id="652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שתצייני</w:t>
        </w:r>
      </w:ins>
      <w:ins w:id="653" w:author="0mer dar" w:date="2020-12-19T18:38:00Z">
        <w:r w:rsidR="001A7435" w:rsidRPr="006E50D0">
          <w:rPr>
            <w:rFonts w:ascii="David" w:hAnsi="David" w:cs="David" w:hint="cs"/>
            <w:sz w:val="24"/>
            <w:szCs w:val="24"/>
            <w:rtl/>
            <w:rPrChange w:id="654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 לעצמך מה החוויה שהסיחה את דעתך מהנשימה,</w:t>
        </w:r>
      </w:ins>
      <w:ins w:id="655" w:author="עומר דר" w:date="2020-11-16T19:00:00Z">
        <w:r w:rsidRPr="006E50D0">
          <w:rPr>
            <w:rFonts w:ascii="David" w:hAnsi="David" w:cs="David"/>
            <w:sz w:val="24"/>
            <w:szCs w:val="24"/>
            <w:rtl/>
            <w:rPrChange w:id="656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</w:ins>
      <w:ins w:id="657" w:author="עומר דר" w:date="2020-11-16T18:57:00Z">
        <w:r w:rsidRPr="006E50D0">
          <w:rPr>
            <w:rFonts w:ascii="David" w:hAnsi="David" w:cs="David" w:hint="eastAsia"/>
            <w:sz w:val="24"/>
            <w:szCs w:val="24"/>
            <w:rtl/>
            <w:rPrChange w:id="658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נס</w:t>
        </w:r>
        <w:del w:id="659" w:author="0mer dar" w:date="2020-12-19T18:12:00Z">
          <w:r w:rsidRPr="006E50D0" w:rsidDel="003D7A1F">
            <w:rPr>
              <w:rFonts w:ascii="David" w:hAnsi="David" w:cs="David"/>
              <w:sz w:val="24"/>
              <w:szCs w:val="24"/>
              <w:rtl/>
              <w:rPrChange w:id="66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Pr="006E50D0">
          <w:rPr>
            <w:rFonts w:ascii="David" w:hAnsi="David" w:cs="David"/>
            <w:sz w:val="24"/>
            <w:szCs w:val="24"/>
            <w:rtl/>
            <w:rPrChange w:id="661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י</w:t>
        </w:r>
      </w:ins>
      <w:ins w:id="662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66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ברכות להחזיר את תשומת הלב אל </w:t>
        </w:r>
      </w:ins>
      <w:ins w:id="664" w:author="עומר דר" w:date="2020-11-16T18:57:00Z">
        <w:del w:id="665" w:author="0mer dar" w:date="2020-12-19T18:38:00Z">
          <w:r w:rsidRPr="006E50D0" w:rsidDel="001A7435">
            <w:rPr>
              <w:rFonts w:ascii="David" w:hAnsi="David" w:cs="David" w:hint="eastAsia"/>
              <w:sz w:val="24"/>
              <w:szCs w:val="24"/>
              <w:rtl/>
              <w:rPrChange w:id="666" w:author="תומר עוז" w:date="2020-12-19T23:19:00Z">
                <w:rPr>
                  <w:rFonts w:ascii="David" w:hAnsi="David" w:cs="David" w:hint="eastAsia"/>
                  <w:sz w:val="24"/>
                  <w:szCs w:val="24"/>
                  <w:rtl/>
                </w:rPr>
              </w:rPrChange>
            </w:rPr>
            <w:delText>תנועת</w:delText>
          </w:r>
        </w:del>
      </w:ins>
      <w:ins w:id="667" w:author="0mer dar" w:date="2020-12-19T18:38:00Z">
        <w:r w:rsidR="001A7435" w:rsidRPr="006E50D0">
          <w:rPr>
            <w:rFonts w:ascii="David" w:hAnsi="David" w:cs="David" w:hint="cs"/>
            <w:sz w:val="24"/>
            <w:szCs w:val="24"/>
            <w:rtl/>
            <w:rPrChange w:id="668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תחושת</w:t>
        </w:r>
      </w:ins>
      <w:ins w:id="669" w:author="עומר דר" w:date="2020-11-16T18:55:00Z">
        <w:r w:rsidRPr="006E50D0">
          <w:rPr>
            <w:rFonts w:ascii="David" w:hAnsi="David" w:cs="David"/>
            <w:sz w:val="24"/>
            <w:szCs w:val="24"/>
            <w:rtl/>
            <w:rPrChange w:id="670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הנשימה</w:t>
        </w:r>
        <w:r w:rsidRPr="006E50D0">
          <w:rPr>
            <w:rFonts w:ascii="David" w:hAnsi="David" w:cs="David"/>
            <w:sz w:val="24"/>
            <w:szCs w:val="24"/>
            <w:rPrChange w:id="671" w:author="תומר עוז" w:date="2020-12-19T23:19:00Z">
              <w:rPr>
                <w:rFonts w:ascii="David" w:hAnsi="David" w:cs="David"/>
                <w:sz w:val="24"/>
                <w:szCs w:val="24"/>
              </w:rPr>
            </w:rPrChange>
          </w:rPr>
          <w:t>.</w:t>
        </w:r>
      </w:ins>
      <w:ins w:id="672" w:author="עומר דר" w:date="2020-11-16T19:08:00Z">
        <w:r w:rsidR="006D7A06" w:rsidRPr="006E50D0">
          <w:rPr>
            <w:rFonts w:ascii="David" w:hAnsi="David" w:cs="David"/>
            <w:sz w:val="24"/>
            <w:szCs w:val="24"/>
            <w:rtl/>
            <w:rPrChange w:id="67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</w:ins>
      <w:ins w:id="674" w:author="עומר דר" w:date="2020-11-16T19:09:00Z">
        <w:r w:rsidR="006D7A06" w:rsidRPr="006E50D0">
          <w:rPr>
            <w:rFonts w:cs="David" w:hint="eastAsia"/>
            <w:sz w:val="24"/>
            <w:szCs w:val="24"/>
            <w:rtl/>
            <w:rPrChange w:id="67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  <w:r w:rsidR="006D7A06" w:rsidRPr="006E50D0">
          <w:rPr>
            <w:rFonts w:cs="David"/>
            <w:sz w:val="24"/>
            <w:szCs w:val="24"/>
            <w:rtl/>
            <w:rPrChange w:id="67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7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את</w:t>
        </w:r>
        <w:del w:id="678" w:author="0mer dar" w:date="2020-12-19T18:12:00Z">
          <w:r w:rsidR="006D7A06" w:rsidRPr="006E50D0" w:rsidDel="003D7A1F">
            <w:rPr>
              <w:rFonts w:cs="David"/>
              <w:sz w:val="24"/>
              <w:szCs w:val="24"/>
              <w:rtl/>
              <w:rPrChange w:id="679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6D7A06" w:rsidRPr="006E50D0">
          <w:rPr>
            <w:rFonts w:cs="David"/>
            <w:sz w:val="24"/>
            <w:szCs w:val="24"/>
            <w:rPrChange w:id="680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81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חוזר</w:t>
        </w:r>
        <w:del w:id="682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683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6D7A06" w:rsidRPr="006E50D0">
          <w:rPr>
            <w:rFonts w:cs="David"/>
            <w:sz w:val="24"/>
            <w:szCs w:val="24"/>
            <w:rtl/>
            <w:rPrChange w:id="68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ת </w:t>
        </w:r>
        <w:r w:rsidR="006D7A06" w:rsidRPr="006E50D0">
          <w:rPr>
            <w:rFonts w:cs="David" w:hint="eastAsia"/>
            <w:sz w:val="24"/>
            <w:szCs w:val="24"/>
            <w:rtl/>
            <w:rPrChange w:id="68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לשים</w:t>
        </w:r>
        <w:r w:rsidR="006D7A06" w:rsidRPr="006E50D0">
          <w:rPr>
            <w:rFonts w:cs="David"/>
            <w:sz w:val="24"/>
            <w:szCs w:val="24"/>
            <w:rtl/>
            <w:rPrChange w:id="68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8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לב</w:t>
        </w:r>
        <w:r w:rsidR="006D7A06" w:rsidRPr="006E50D0">
          <w:rPr>
            <w:rFonts w:cs="David"/>
            <w:sz w:val="24"/>
            <w:szCs w:val="24"/>
            <w:rtl/>
            <w:rPrChange w:id="68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8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לתחושת</w:t>
        </w:r>
        <w:r w:rsidR="006D7A06" w:rsidRPr="006E50D0">
          <w:rPr>
            <w:rFonts w:cs="David"/>
            <w:sz w:val="24"/>
            <w:szCs w:val="24"/>
            <w:rtl/>
            <w:rPrChange w:id="69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91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הנשימה</w:t>
        </w:r>
        <w:r w:rsidR="006D7A06" w:rsidRPr="006E50D0">
          <w:rPr>
            <w:rFonts w:cs="David"/>
            <w:sz w:val="24"/>
            <w:szCs w:val="24"/>
            <w:rtl/>
            <w:rPrChange w:id="69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, </w:t>
        </w:r>
        <w:proofErr w:type="spellStart"/>
        <w:r w:rsidR="006D7A06" w:rsidRPr="006E50D0">
          <w:rPr>
            <w:rFonts w:cs="David" w:hint="eastAsia"/>
            <w:sz w:val="24"/>
            <w:szCs w:val="24"/>
            <w:rtl/>
            <w:rPrChange w:id="69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ליחצ</w:t>
        </w:r>
        <w:del w:id="694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695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6D7A06" w:rsidRPr="006E50D0">
          <w:rPr>
            <w:rFonts w:cs="David"/>
            <w:sz w:val="24"/>
            <w:szCs w:val="24"/>
            <w:rtl/>
            <w:rPrChange w:id="69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י</w:t>
        </w:r>
        <w:proofErr w:type="spellEnd"/>
        <w:r w:rsidR="006D7A06" w:rsidRPr="006E50D0">
          <w:rPr>
            <w:rFonts w:cs="David"/>
            <w:sz w:val="24"/>
            <w:szCs w:val="24"/>
            <w:rtl/>
            <w:rPrChange w:id="69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698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על</w:t>
        </w:r>
        <w:r w:rsidR="006D7A06" w:rsidRPr="006E50D0">
          <w:rPr>
            <w:rFonts w:cs="David"/>
            <w:sz w:val="24"/>
            <w:szCs w:val="24"/>
            <w:rtl/>
            <w:rPrChange w:id="69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700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הכפתור</w:t>
        </w:r>
        <w:r w:rsidR="006D7A06" w:rsidRPr="006E50D0">
          <w:rPr>
            <w:rFonts w:cs="David"/>
            <w:sz w:val="24"/>
            <w:szCs w:val="24"/>
            <w:rtl/>
            <w:rPrChange w:id="70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6D7A06" w:rsidRPr="006E50D0">
          <w:rPr>
            <w:rFonts w:cs="David" w:hint="eastAsia"/>
            <w:sz w:val="24"/>
            <w:szCs w:val="24"/>
            <w:rtl/>
            <w:rPrChange w:id="702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</w:ins>
      <w:ins w:id="703" w:author="עומר דר" w:date="2020-11-16T19:10:00Z">
        <w:r w:rsidR="006D7A06" w:rsidRPr="006E50D0">
          <w:rPr>
            <w:rFonts w:cs="David"/>
            <w:sz w:val="24"/>
            <w:szCs w:val="24"/>
            <w:rtl/>
            <w:rPrChange w:id="70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del w:id="705" w:author="תומר עוז" w:date="2020-12-13T17:12:00Z">
          <w:r w:rsidR="006D7A06" w:rsidRPr="006E50D0" w:rsidDel="00232943">
            <w:rPr>
              <w:rFonts w:cs="David"/>
              <w:sz w:val="24"/>
              <w:szCs w:val="24"/>
              <w:rtl/>
              <w:rPrChange w:id="706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כש</w:delText>
          </w:r>
        </w:del>
        <w:r w:rsidR="006D7A06" w:rsidRPr="006E50D0">
          <w:rPr>
            <w:rFonts w:cs="David"/>
            <w:sz w:val="24"/>
            <w:szCs w:val="24"/>
            <w:rtl/>
            <w:rPrChange w:id="70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את</w:t>
        </w:r>
        <w:del w:id="708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709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6D7A06" w:rsidRPr="006E50D0">
          <w:rPr>
            <w:rFonts w:cs="David"/>
            <w:sz w:val="24"/>
            <w:szCs w:val="24"/>
            <w:rtl/>
            <w:rPrChange w:id="71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ש</w:t>
        </w:r>
        <w:del w:id="711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712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ם/</w:delText>
          </w:r>
        </w:del>
      </w:ins>
      <w:ins w:id="713" w:author="0mer dar" w:date="2020-12-19T18:13:00Z">
        <w:r w:rsidR="003D7A1F" w:rsidRPr="006E50D0">
          <w:rPr>
            <w:rFonts w:cs="David" w:hint="cs"/>
            <w:sz w:val="24"/>
            <w:szCs w:val="24"/>
            <w:rtl/>
            <w:rPrChange w:id="71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715" w:author="עומר דר" w:date="2020-11-16T19:10:00Z">
        <w:r w:rsidR="006D7A06" w:rsidRPr="006E50D0">
          <w:rPr>
            <w:rFonts w:cs="David"/>
            <w:sz w:val="24"/>
            <w:szCs w:val="24"/>
            <w:rtl/>
            <w:rPrChange w:id="71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ה לב לעלייה של הבטן </w:t>
        </w:r>
      </w:ins>
      <w:ins w:id="717" w:author="עומר דר" w:date="2020-11-16T19:09:00Z">
        <w:r w:rsidR="006D7A06" w:rsidRPr="006E50D0">
          <w:rPr>
            <w:rFonts w:cs="David" w:hint="eastAsia"/>
            <w:sz w:val="24"/>
            <w:szCs w:val="24"/>
            <w:rtl/>
            <w:rPrChange w:id="718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בשאיפה</w:t>
        </w:r>
        <w:r w:rsidR="006D7A06" w:rsidRPr="006E50D0">
          <w:rPr>
            <w:rFonts w:cs="David"/>
            <w:sz w:val="24"/>
            <w:szCs w:val="24"/>
            <w:rtl/>
            <w:rPrChange w:id="71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, </w:t>
        </w:r>
      </w:ins>
      <w:proofErr w:type="spellStart"/>
      <w:ins w:id="720" w:author="עומר דר" w:date="2020-11-16T19:10:00Z">
        <w:r w:rsidR="006D7A06" w:rsidRPr="006E50D0">
          <w:rPr>
            <w:rFonts w:cs="David" w:hint="eastAsia"/>
            <w:sz w:val="24"/>
            <w:szCs w:val="24"/>
            <w:rtl/>
            <w:rPrChange w:id="721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ו</w:t>
        </w:r>
      </w:ins>
      <w:ins w:id="722" w:author="0mer dar" w:date="2020-12-19T18:38:00Z">
        <w:r w:rsidR="001A7435" w:rsidRPr="006E50D0">
          <w:rPr>
            <w:rFonts w:cs="David" w:hint="cs"/>
            <w:sz w:val="24"/>
            <w:szCs w:val="24"/>
            <w:rtl/>
            <w:rPrChange w:id="72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ליחצי</w:t>
        </w:r>
        <w:proofErr w:type="spellEnd"/>
        <w:r w:rsidR="001A7435" w:rsidRPr="006E50D0">
          <w:rPr>
            <w:rFonts w:cs="David" w:hint="cs"/>
            <w:sz w:val="24"/>
            <w:szCs w:val="24"/>
            <w:rtl/>
            <w:rPrChange w:id="72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על הכפתור </w:t>
        </w:r>
      </w:ins>
      <w:ins w:id="725" w:author="עומר דר" w:date="2020-11-16T19:10:00Z">
        <w:r w:rsidR="006D7A06" w:rsidRPr="006E50D0">
          <w:rPr>
            <w:rFonts w:cs="David" w:hint="eastAsia"/>
            <w:sz w:val="24"/>
            <w:szCs w:val="24"/>
            <w:rtl/>
            <w:rPrChange w:id="726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</w:ins>
      <w:ins w:id="727" w:author="עומר דר" w:date="2020-11-16T19:09:00Z">
        <w:r w:rsidR="006D7A06" w:rsidRPr="006E50D0">
          <w:rPr>
            <w:rFonts w:cs="David"/>
            <w:sz w:val="24"/>
            <w:szCs w:val="24"/>
            <w:rtl/>
            <w:rPrChange w:id="72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</w:ins>
      <w:ins w:id="729" w:author="עומר דר" w:date="2020-11-16T19:10:00Z">
        <w:r w:rsidR="006D7A06" w:rsidRPr="006E50D0">
          <w:rPr>
            <w:rFonts w:cs="David" w:hint="eastAsia"/>
            <w:sz w:val="24"/>
            <w:szCs w:val="24"/>
            <w:rtl/>
            <w:rPrChange w:id="730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את</w:t>
        </w:r>
        <w:del w:id="731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732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6D7A06" w:rsidRPr="006E50D0">
          <w:rPr>
            <w:rFonts w:cs="David"/>
            <w:sz w:val="24"/>
            <w:szCs w:val="24"/>
            <w:rtl/>
            <w:rPrChange w:id="73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ש</w:t>
        </w:r>
        <w:del w:id="734" w:author="0mer dar" w:date="2020-12-19T18:13:00Z">
          <w:r w:rsidR="006D7A06" w:rsidRPr="006E50D0" w:rsidDel="003D7A1F">
            <w:rPr>
              <w:rFonts w:cs="David"/>
              <w:sz w:val="24"/>
              <w:szCs w:val="24"/>
              <w:rtl/>
              <w:rPrChange w:id="735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ם/</w:delText>
          </w:r>
        </w:del>
      </w:ins>
      <w:ins w:id="736" w:author="0mer dar" w:date="2020-12-19T18:13:00Z">
        <w:r w:rsidR="003D7A1F" w:rsidRPr="006E50D0">
          <w:rPr>
            <w:rFonts w:cs="David" w:hint="cs"/>
            <w:sz w:val="24"/>
            <w:szCs w:val="24"/>
            <w:rtl/>
            <w:rPrChange w:id="73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738" w:author="עומר דר" w:date="2020-11-16T19:10:00Z">
        <w:r w:rsidR="006D7A06" w:rsidRPr="006E50D0">
          <w:rPr>
            <w:rFonts w:cs="David"/>
            <w:sz w:val="24"/>
            <w:szCs w:val="24"/>
            <w:rtl/>
            <w:rPrChange w:id="73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ה לב לירידה של הבטן </w:t>
        </w:r>
        <w:r w:rsidR="006D7A06" w:rsidRPr="006E50D0">
          <w:rPr>
            <w:rFonts w:cs="David" w:hint="eastAsia"/>
            <w:sz w:val="24"/>
            <w:szCs w:val="24"/>
            <w:rtl/>
            <w:rPrChange w:id="740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בנשיפה</w:t>
        </w:r>
        <w:r w:rsidR="006D7A06" w:rsidRPr="006E50D0">
          <w:rPr>
            <w:rFonts w:cs="David"/>
            <w:sz w:val="24"/>
            <w:szCs w:val="24"/>
            <w:rtl/>
            <w:rPrChange w:id="74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.</w:t>
        </w:r>
      </w:ins>
      <w:ins w:id="742" w:author="תומר עוז" w:date="2020-12-13T09:08:00Z">
        <w:r w:rsidR="00A6462C" w:rsidRPr="006E50D0">
          <w:rPr>
            <w:rFonts w:cs="David"/>
            <w:sz w:val="24"/>
            <w:szCs w:val="24"/>
            <w:rPrChange w:id="743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  <w:r w:rsidR="00A6462C" w:rsidRPr="006E50D0">
          <w:rPr>
            <w:rFonts w:cs="David"/>
            <w:sz w:val="24"/>
            <w:szCs w:val="24"/>
            <w:rtl/>
            <w:rPrChange w:id="74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(ה.ק).</w:t>
        </w:r>
      </w:ins>
      <w:ins w:id="745" w:author="תומר עוז" w:date="2020-12-13T17:12:00Z">
        <w:r w:rsidR="00232943" w:rsidRPr="006E50D0">
          <w:rPr>
            <w:rFonts w:cs="David"/>
            <w:sz w:val="24"/>
            <w:szCs w:val="24"/>
            <w:rPrChange w:id="746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</w:ins>
    </w:p>
    <w:p w14:paraId="38D6636D" w14:textId="5DBF944E" w:rsidR="00563F10" w:rsidRPr="006E50D0" w:rsidRDefault="00232943" w:rsidP="00027E5D">
      <w:pPr>
        <w:rPr>
          <w:ins w:id="747" w:author="תומר עוז" w:date="2020-12-13T09:10:00Z"/>
          <w:rFonts w:cs="David"/>
          <w:sz w:val="24"/>
          <w:szCs w:val="24"/>
          <w:rtl/>
          <w:rPrChange w:id="748" w:author="תומר עוז" w:date="2020-12-19T23:19:00Z">
            <w:rPr>
              <w:ins w:id="749" w:author="תומר עוז" w:date="2020-12-13T09:10:00Z"/>
              <w:rFonts w:cs="David"/>
              <w:sz w:val="24"/>
              <w:szCs w:val="24"/>
              <w:rtl/>
            </w:rPr>
          </w:rPrChange>
        </w:rPr>
      </w:pPr>
      <w:ins w:id="750" w:author="תומר עוז" w:date="2020-12-13T17:15:00Z">
        <w:r w:rsidRPr="006E50D0">
          <w:rPr>
            <w:rFonts w:asciiTheme="majorBidi" w:hAnsiTheme="majorBidi" w:cs="David" w:hint="eastAsia"/>
            <w:sz w:val="24"/>
            <w:szCs w:val="24"/>
            <w:rtl/>
            <w:rPrChange w:id="751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cyan"/>
                <w:rtl/>
              </w:rPr>
            </w:rPrChange>
          </w:rPr>
          <w:t>אל</w:t>
        </w:r>
        <w:r w:rsidRPr="006E50D0">
          <w:rPr>
            <w:rFonts w:asciiTheme="majorBidi" w:hAnsiTheme="majorBidi" w:cs="David"/>
            <w:sz w:val="24"/>
            <w:szCs w:val="24"/>
            <w:rtl/>
            <w:rPrChange w:id="75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 תשכח</w:t>
        </w:r>
        <w:del w:id="753" w:author="0mer dar" w:date="2020-12-19T18:13:00Z">
          <w:r w:rsidRPr="006E50D0" w:rsidDel="003D7A1F">
            <w:rPr>
              <w:rFonts w:asciiTheme="majorBidi" w:hAnsiTheme="majorBidi" w:cs="David"/>
              <w:sz w:val="24"/>
              <w:szCs w:val="24"/>
              <w:rtl/>
              <w:rPrChange w:id="754" w:author="תומר עוז" w:date="2020-12-19T23:19:00Z">
                <w:rPr>
                  <w:rFonts w:asciiTheme="majorBidi" w:hAnsiTheme="majorBidi" w:cs="David"/>
                  <w:sz w:val="24"/>
                  <w:szCs w:val="24"/>
                  <w:highlight w:val="cyan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sz w:val="24"/>
            <w:szCs w:val="24"/>
            <w:rtl/>
            <w:rPrChange w:id="755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י ללחוץ על הכפתור בכל פעם </w:t>
        </w:r>
        <w:r w:rsidRPr="006E50D0">
          <w:rPr>
            <w:rFonts w:cs="David" w:hint="eastAsia"/>
            <w:sz w:val="24"/>
            <w:szCs w:val="24"/>
            <w:rtl/>
            <w:rPrChange w:id="756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שאת</w:t>
        </w:r>
        <w:del w:id="757" w:author="0mer dar" w:date="2020-12-19T18:13:00Z">
          <w:r w:rsidRPr="006E50D0" w:rsidDel="003D7A1F">
            <w:rPr>
              <w:rFonts w:cs="David"/>
              <w:sz w:val="24"/>
              <w:szCs w:val="24"/>
              <w:rtl/>
              <w:rPrChange w:id="758" w:author="תומר עוז" w:date="2020-12-19T23:19:00Z">
                <w:rPr>
                  <w:rFonts w:cs="David"/>
                  <w:sz w:val="24"/>
                  <w:szCs w:val="24"/>
                  <w:highlight w:val="cyan"/>
                  <w:rtl/>
                </w:rPr>
              </w:rPrChange>
            </w:rPr>
            <w:delText>/ה</w:delText>
          </w:r>
        </w:del>
        <w:r w:rsidRPr="006E50D0">
          <w:rPr>
            <w:rFonts w:cs="David"/>
            <w:sz w:val="24"/>
            <w:szCs w:val="24"/>
            <w:rtl/>
            <w:rPrChange w:id="759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60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</w:t>
        </w:r>
        <w:del w:id="761" w:author="0mer dar" w:date="2020-12-19T18:40:00Z">
          <w:r w:rsidRPr="006E50D0" w:rsidDel="00301D96">
            <w:rPr>
              <w:rFonts w:cs="David" w:hint="eastAsia"/>
              <w:sz w:val="24"/>
              <w:szCs w:val="24"/>
              <w:rtl/>
              <w:rPrChange w:id="762" w:author="תומר עוז" w:date="2020-12-19T23:19:00Z">
                <w:rPr>
                  <w:rFonts w:cs="David" w:hint="eastAsia"/>
                  <w:sz w:val="24"/>
                  <w:szCs w:val="24"/>
                  <w:highlight w:val="cyan"/>
                  <w:rtl/>
                </w:rPr>
              </w:rPrChange>
            </w:rPr>
            <w:delText>ם</w:delText>
          </w:r>
        </w:del>
      </w:ins>
      <w:ins w:id="763" w:author="0mer dar" w:date="2020-12-19T18:13:00Z">
        <w:r w:rsidR="003D7A1F" w:rsidRPr="006E50D0">
          <w:rPr>
            <w:rFonts w:cs="David" w:hint="cs"/>
            <w:sz w:val="24"/>
            <w:szCs w:val="24"/>
            <w:rtl/>
            <w:rPrChange w:id="76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765" w:author="תומר עוז" w:date="2020-12-13T17:15:00Z">
        <w:del w:id="766" w:author="0mer dar" w:date="2020-12-19T18:13:00Z">
          <w:r w:rsidRPr="006E50D0" w:rsidDel="003D7A1F">
            <w:rPr>
              <w:rFonts w:cs="David"/>
              <w:sz w:val="24"/>
              <w:szCs w:val="24"/>
              <w:rtl/>
              <w:rPrChange w:id="767" w:author="תומר עוז" w:date="2020-12-19T23:19:00Z">
                <w:rPr>
                  <w:rFonts w:cs="David"/>
                  <w:sz w:val="24"/>
                  <w:szCs w:val="24"/>
                  <w:highlight w:val="cyan"/>
                  <w:rtl/>
                </w:rPr>
              </w:rPrChange>
            </w:rPr>
            <w:delText>/</w:delText>
          </w:r>
        </w:del>
        <w:r w:rsidRPr="006E50D0">
          <w:rPr>
            <w:rFonts w:cs="David"/>
            <w:sz w:val="24"/>
            <w:szCs w:val="24"/>
            <w:rtl/>
            <w:rPrChange w:id="768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ה </w:t>
        </w:r>
        <w:r w:rsidRPr="006E50D0">
          <w:rPr>
            <w:rFonts w:cs="David" w:hint="eastAsia"/>
            <w:sz w:val="24"/>
            <w:szCs w:val="24"/>
            <w:rtl/>
            <w:rPrChange w:id="769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לב</w:t>
        </w:r>
        <w:r w:rsidRPr="006E50D0">
          <w:rPr>
            <w:rFonts w:cs="David"/>
            <w:sz w:val="24"/>
            <w:szCs w:val="24"/>
            <w:rtl/>
            <w:rPrChange w:id="770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71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לעלייה</w:t>
        </w:r>
        <w:r w:rsidRPr="006E50D0">
          <w:rPr>
            <w:rFonts w:cs="David"/>
            <w:sz w:val="24"/>
            <w:szCs w:val="24"/>
            <w:rtl/>
            <w:rPrChange w:id="772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73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או</w:t>
        </w:r>
        <w:r w:rsidRPr="006E50D0">
          <w:rPr>
            <w:rFonts w:cs="David"/>
            <w:sz w:val="24"/>
            <w:szCs w:val="24"/>
            <w:rtl/>
            <w:rPrChange w:id="774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75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לירידה</w:t>
        </w:r>
        <w:r w:rsidRPr="006E50D0">
          <w:rPr>
            <w:rFonts w:cs="David"/>
            <w:sz w:val="24"/>
            <w:szCs w:val="24"/>
            <w:rtl/>
            <w:rPrChange w:id="776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77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של</w:t>
        </w:r>
        <w:r w:rsidRPr="006E50D0">
          <w:rPr>
            <w:rFonts w:cs="David"/>
            <w:sz w:val="24"/>
            <w:szCs w:val="24"/>
            <w:rtl/>
            <w:rPrChange w:id="778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79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הבטן</w:t>
        </w:r>
        <w:r w:rsidRPr="006E50D0">
          <w:rPr>
            <w:rFonts w:cs="David"/>
            <w:sz w:val="24"/>
            <w:szCs w:val="24"/>
            <w:rtl/>
            <w:rPrChange w:id="780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, </w:t>
        </w:r>
        <w:r w:rsidRPr="006E50D0">
          <w:rPr>
            <w:rFonts w:cs="David" w:hint="eastAsia"/>
            <w:sz w:val="24"/>
            <w:szCs w:val="24"/>
            <w:rtl/>
            <w:rPrChange w:id="781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אך</w:t>
        </w:r>
        <w:r w:rsidRPr="006E50D0">
          <w:rPr>
            <w:rFonts w:asciiTheme="majorBidi" w:hAnsiTheme="majorBidi" w:cs="David"/>
            <w:sz w:val="24"/>
            <w:szCs w:val="24"/>
            <w:rtl/>
            <w:rPrChange w:id="78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 אל תלח</w:t>
        </w:r>
        <w:del w:id="783" w:author="0mer dar" w:date="2020-12-19T18:13:00Z">
          <w:r w:rsidRPr="006E50D0" w:rsidDel="003D7A1F">
            <w:rPr>
              <w:rFonts w:asciiTheme="majorBidi" w:hAnsiTheme="majorBidi" w:cs="David"/>
              <w:sz w:val="24"/>
              <w:szCs w:val="24"/>
              <w:rtl/>
              <w:rPrChange w:id="784" w:author="תומר עוז" w:date="2020-12-19T23:19:00Z">
                <w:rPr>
                  <w:rFonts w:asciiTheme="majorBidi" w:hAnsiTheme="majorBidi" w:cs="David"/>
                  <w:sz w:val="24"/>
                  <w:szCs w:val="24"/>
                  <w:highlight w:val="cyan"/>
                  <w:rtl/>
                </w:rPr>
              </w:rPrChange>
            </w:rPr>
            <w:delText>ץ/</w:delText>
          </w:r>
        </w:del>
      </w:ins>
      <w:ins w:id="785" w:author="0mer dar" w:date="2020-12-19T18:13:00Z">
        <w:r w:rsidR="003D7A1F" w:rsidRPr="006E50D0">
          <w:rPr>
            <w:rFonts w:asciiTheme="majorBidi" w:hAnsiTheme="majorBidi" w:cs="David" w:hint="cs"/>
            <w:sz w:val="24"/>
            <w:szCs w:val="24"/>
            <w:rtl/>
            <w:rPrChange w:id="78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t>צ</w:t>
        </w:r>
      </w:ins>
      <w:ins w:id="787" w:author="תומר עוז" w:date="2020-12-13T17:15:00Z">
        <w:r w:rsidRPr="006E50D0">
          <w:rPr>
            <w:rFonts w:asciiTheme="majorBidi" w:hAnsiTheme="majorBidi" w:cs="David"/>
            <w:sz w:val="24"/>
            <w:szCs w:val="24"/>
            <w:rtl/>
            <w:rPrChange w:id="788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י עליו </w:t>
        </w:r>
        <w:r w:rsidRPr="006E50D0">
          <w:rPr>
            <w:rFonts w:cs="David" w:hint="eastAsia"/>
            <w:sz w:val="24"/>
            <w:szCs w:val="24"/>
            <w:rtl/>
            <w:rPrChange w:id="789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כאשר</w:t>
        </w:r>
        <w:r w:rsidRPr="006E50D0">
          <w:rPr>
            <w:rFonts w:cs="David"/>
            <w:sz w:val="24"/>
            <w:szCs w:val="24"/>
            <w:rtl/>
            <w:rPrChange w:id="790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91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תשומת</w:t>
        </w:r>
        <w:r w:rsidRPr="006E50D0">
          <w:rPr>
            <w:rFonts w:cs="David"/>
            <w:sz w:val="24"/>
            <w:szCs w:val="24"/>
            <w:rtl/>
            <w:rPrChange w:id="792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93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ליבך</w:t>
        </w:r>
        <w:r w:rsidRPr="006E50D0">
          <w:rPr>
            <w:rFonts w:cs="David"/>
            <w:sz w:val="24"/>
            <w:szCs w:val="24"/>
            <w:rtl/>
            <w:rPrChange w:id="794" w:author="תומר עוז" w:date="2020-12-19T23:19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795" w:author="תומר עוז" w:date="2020-12-19T23:19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מוסחת</w:t>
        </w:r>
        <w:r w:rsidRPr="006E50D0">
          <w:rPr>
            <w:rFonts w:cs="David"/>
            <w:sz w:val="24"/>
            <w:szCs w:val="24"/>
            <w:rtl/>
            <w:rPrChange w:id="79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. </w:t>
        </w:r>
        <w:r w:rsidRPr="006E50D0">
          <w:rPr>
            <w:rFonts w:cs="David"/>
            <w:sz w:val="24"/>
            <w:szCs w:val="24"/>
            <w:rtl/>
            <w:rPrChange w:id="79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>תתחיל</w:t>
        </w:r>
        <w:del w:id="798" w:author="0mer dar" w:date="2020-12-19T18:13:00Z">
          <w:r w:rsidRPr="006E50D0" w:rsidDel="003D7A1F">
            <w:rPr>
              <w:rFonts w:cs="David"/>
              <w:sz w:val="24"/>
              <w:szCs w:val="24"/>
              <w:rtl/>
              <w:rPrChange w:id="799" w:author="תומר עוז" w:date="2020-12-19T23:19:00Z">
                <w:rPr>
                  <w:rFonts w:cs="David"/>
                  <w:sz w:val="24"/>
                  <w:szCs w:val="24"/>
                  <w:highlight w:val="yellow"/>
                  <w:rtl/>
                </w:rPr>
              </w:rPrChange>
            </w:rPr>
            <w:delText>/</w:delText>
          </w:r>
        </w:del>
        <w:r w:rsidRPr="006E50D0">
          <w:rPr>
            <w:rFonts w:cs="David"/>
            <w:sz w:val="24"/>
            <w:szCs w:val="24"/>
            <w:rtl/>
            <w:rPrChange w:id="80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>י לבצע את המטלה</w:t>
        </w:r>
        <w:r w:rsidRPr="006E50D0">
          <w:rPr>
            <w:rFonts w:asciiTheme="majorBidi" w:hAnsiTheme="majorBidi" w:cs="David"/>
            <w:sz w:val="24"/>
            <w:szCs w:val="24"/>
            <w:rtl/>
            <w:rPrChange w:id="801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Pr="006E50D0">
          <w:rPr>
            <w:rFonts w:cs="David"/>
            <w:sz w:val="24"/>
            <w:szCs w:val="24"/>
            <w:rtl/>
            <w:rPrChange w:id="80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(ה- דקה). </w:t>
        </w:r>
      </w:ins>
    </w:p>
    <w:p w14:paraId="34959AAA" w14:textId="47D7EF4B" w:rsidR="00A6462C" w:rsidRPr="006E50D0" w:rsidRDefault="00A6462C">
      <w:pPr>
        <w:rPr>
          <w:ins w:id="803" w:author="עומר דר" w:date="2020-11-16T18:56:00Z"/>
          <w:rFonts w:asciiTheme="majorBidi" w:hAnsiTheme="majorBidi" w:cs="David"/>
          <w:rtl/>
          <w:rPrChange w:id="804" w:author="תומר עוז" w:date="2020-12-19T23:19:00Z">
            <w:rPr>
              <w:ins w:id="805" w:author="עומר דר" w:date="2020-11-16T18:56:00Z"/>
              <w:rFonts w:ascii="David" w:hAnsi="David" w:cs="David"/>
              <w:sz w:val="24"/>
              <w:szCs w:val="24"/>
              <w:rtl/>
            </w:rPr>
          </w:rPrChange>
        </w:rPr>
        <w:pPrChange w:id="806" w:author="תומר עוז" w:date="2020-12-13T09:1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07" w:author="תומר עוז" w:date="2020-12-13T09:10:00Z">
        <w:r w:rsidRPr="006E50D0">
          <w:rPr>
            <w:rFonts w:cs="David"/>
            <w:sz w:val="24"/>
            <w:szCs w:val="24"/>
            <w:rtl/>
            <w:rPrChange w:id="80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  <w:r w:rsidRPr="006E50D0">
          <w:rPr>
            <w:rFonts w:cs="David"/>
            <w:sz w:val="24"/>
            <w:szCs w:val="24"/>
            <w:rPrChange w:id="809" w:author="תומר עוז" w:date="2020-12-19T23:19:00Z">
              <w:rPr>
                <w:rFonts w:cs="David"/>
                <w:sz w:val="24"/>
                <w:szCs w:val="24"/>
              </w:rPr>
            </w:rPrChange>
          </w:rPr>
          <w:t>TASK UNDERSTANDING TEST IN CODE</w:t>
        </w:r>
        <w:r w:rsidRPr="006E50D0">
          <w:rPr>
            <w:rFonts w:cs="David"/>
            <w:sz w:val="24"/>
            <w:szCs w:val="24"/>
            <w:rtl/>
            <w:rPrChange w:id="81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---</w:t>
        </w:r>
      </w:ins>
    </w:p>
    <w:p w14:paraId="619377CE" w14:textId="60DA8959" w:rsidR="00191603" w:rsidRPr="006E50D0" w:rsidDel="006D7A06" w:rsidRDefault="00CB45FF" w:rsidP="00347B5B">
      <w:pPr>
        <w:rPr>
          <w:ins w:id="811" w:author="תומר עוז" w:date="2020-09-29T16:35:00Z"/>
          <w:del w:id="812" w:author="עומר דר" w:date="2020-11-16T19:01:00Z"/>
          <w:rFonts w:asciiTheme="majorBidi" w:hAnsiTheme="majorBidi" w:cs="David"/>
          <w:rtl/>
          <w:rPrChange w:id="813" w:author="תומר עוז" w:date="2020-12-19T23:19:00Z">
            <w:rPr>
              <w:ins w:id="814" w:author="תומר עוז" w:date="2020-09-29T16:35:00Z"/>
              <w:del w:id="815" w:author="עומר דר" w:date="2020-11-16T19:01:00Z"/>
              <w:rFonts w:cs="David"/>
              <w:sz w:val="24"/>
              <w:szCs w:val="24"/>
              <w:rtl/>
            </w:rPr>
          </w:rPrChange>
        </w:rPr>
      </w:pPr>
      <w:ins w:id="816" w:author="עומר דר" w:date="2020-11-16T19:42:00Z">
        <w:r w:rsidRPr="006E50D0">
          <w:rPr>
            <w:rFonts w:cs="David" w:hint="cs"/>
            <w:sz w:val="24"/>
            <w:szCs w:val="24"/>
            <w:rtl/>
            <w:rPrChange w:id="81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(אימון </w:t>
        </w:r>
        <w:del w:id="818" w:author="תומר עוז" w:date="2020-12-13T09:07:00Z">
          <w:r w:rsidRPr="006E50D0" w:rsidDel="00A6462C">
            <w:rPr>
              <w:rFonts w:cs="David" w:hint="cs"/>
              <w:sz w:val="24"/>
              <w:szCs w:val="24"/>
              <w:rtl/>
              <w:rPrChange w:id="819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2</w:delText>
          </w:r>
        </w:del>
      </w:ins>
      <w:ins w:id="820" w:author="תומר עוז" w:date="2020-12-13T09:07:00Z">
        <w:r w:rsidR="00A6462C" w:rsidRPr="006E50D0">
          <w:rPr>
            <w:rFonts w:cs="David"/>
            <w:sz w:val="24"/>
            <w:szCs w:val="24"/>
            <w:rPrChange w:id="821" w:author="תומר עוז" w:date="2020-12-19T23:19:00Z">
              <w:rPr>
                <w:rFonts w:cs="David"/>
                <w:sz w:val="24"/>
                <w:szCs w:val="24"/>
              </w:rPr>
            </w:rPrChange>
          </w:rPr>
          <w:t>3</w:t>
        </w:r>
      </w:ins>
      <w:ins w:id="822" w:author="עומר דר" w:date="2020-11-16T19:42:00Z">
        <w:r w:rsidRPr="006E50D0">
          <w:rPr>
            <w:rFonts w:cs="David" w:hint="cs"/>
            <w:sz w:val="24"/>
            <w:szCs w:val="24"/>
            <w:rtl/>
            <w:rPrChange w:id="82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 xml:space="preserve"> - </w:t>
        </w:r>
      </w:ins>
      <w:del w:id="824" w:author="עומר דר" w:date="2020-11-16T19:01:00Z">
        <w:r w:rsidR="007E253D" w:rsidRPr="006E50D0" w:rsidDel="006D7A06">
          <w:rPr>
            <w:rFonts w:cs="David" w:hint="cs"/>
            <w:sz w:val="24"/>
            <w:szCs w:val="24"/>
            <w:rtl/>
            <w:rPrChange w:id="82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הימנע</w:delText>
        </w:r>
        <w:r w:rsidR="00E2244C" w:rsidRPr="006E50D0" w:rsidDel="006D7A06">
          <w:rPr>
            <w:rFonts w:cs="David" w:hint="cs"/>
            <w:sz w:val="24"/>
            <w:szCs w:val="24"/>
            <w:rtl/>
            <w:rPrChange w:id="82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="007E253D" w:rsidRPr="006E50D0" w:rsidDel="006D7A06">
          <w:rPr>
            <w:rFonts w:cs="David" w:hint="cs"/>
            <w:sz w:val="24"/>
            <w:szCs w:val="24"/>
            <w:rtl/>
            <w:rPrChange w:id="82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מללחוץ על הכפתור בזמנים בהם תשומת ליבך </w:delText>
        </w:r>
      </w:del>
      <w:del w:id="828" w:author="עומר דר" w:date="2020-11-16T18:43:00Z">
        <w:r w:rsidR="007E253D" w:rsidRPr="006E50D0" w:rsidDel="00347B5B">
          <w:rPr>
            <w:rFonts w:cs="David" w:hint="cs"/>
            <w:sz w:val="24"/>
            <w:szCs w:val="24"/>
            <w:rtl/>
            <w:rPrChange w:id="82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מוסחת</w:delText>
        </w:r>
      </w:del>
      <w:del w:id="830" w:author="עומר דר" w:date="2020-11-16T18:44:00Z">
        <w:r w:rsidR="007E253D" w:rsidRPr="006E50D0" w:rsidDel="00347B5B">
          <w:rPr>
            <w:rFonts w:cs="David" w:hint="cs"/>
            <w:sz w:val="24"/>
            <w:szCs w:val="24"/>
            <w:rtl/>
            <w:rPrChange w:id="83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,</w:delText>
        </w:r>
      </w:del>
      <w:del w:id="832" w:author="עומר דר" w:date="2020-11-16T19:01:00Z">
        <w:r w:rsidR="007E253D" w:rsidRPr="006E50D0" w:rsidDel="006D7A06">
          <w:rPr>
            <w:rFonts w:cs="David" w:hint="cs"/>
            <w:sz w:val="24"/>
            <w:szCs w:val="24"/>
            <w:rtl/>
            <w:rPrChange w:id="83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</w:del>
      <w:del w:id="834" w:author="עומר דר" w:date="2020-11-16T18:44:00Z">
        <w:r w:rsidR="007E253D" w:rsidRPr="006E50D0" w:rsidDel="00347B5B">
          <w:rPr>
            <w:rFonts w:cs="David" w:hint="cs"/>
            <w:sz w:val="24"/>
            <w:szCs w:val="24"/>
            <w:rtl/>
            <w:rPrChange w:id="83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</w:delText>
        </w:r>
        <w:r w:rsidR="00910582" w:rsidRPr="006E50D0" w:rsidDel="00347B5B">
          <w:rPr>
            <w:rFonts w:cs="David" w:hint="cs"/>
            <w:sz w:val="24"/>
            <w:szCs w:val="24"/>
            <w:rtl/>
            <w:rPrChange w:id="83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בזמנים </w:delText>
        </w:r>
        <w:r w:rsidR="007E253D" w:rsidRPr="006E50D0" w:rsidDel="00347B5B">
          <w:rPr>
            <w:rFonts w:cs="David" w:hint="cs"/>
            <w:sz w:val="24"/>
            <w:szCs w:val="24"/>
            <w:rtl/>
            <w:rPrChange w:id="83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שבהם </w:delText>
        </w:r>
        <w:r w:rsidR="00AB1F72" w:rsidRPr="006E50D0" w:rsidDel="00347B5B">
          <w:rPr>
            <w:rFonts w:cs="David" w:hint="cs"/>
            <w:sz w:val="24"/>
            <w:szCs w:val="24"/>
            <w:rtl/>
            <w:rPrChange w:id="83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את/ה לא</w:delText>
        </w:r>
      </w:del>
      <w:del w:id="839" w:author="עומר דר" w:date="2020-11-16T19:01:00Z">
        <w:r w:rsidR="007E253D" w:rsidRPr="006E50D0" w:rsidDel="006D7A06">
          <w:rPr>
            <w:rFonts w:cs="David" w:hint="cs"/>
            <w:sz w:val="24"/>
            <w:szCs w:val="24"/>
            <w:rtl/>
            <w:rPrChange w:id="84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מבחין</w:delText>
        </w:r>
        <w:r w:rsidR="004D4465" w:rsidRPr="006E50D0" w:rsidDel="006D7A06">
          <w:rPr>
            <w:rFonts w:cs="David" w:hint="cs"/>
            <w:sz w:val="24"/>
            <w:szCs w:val="24"/>
            <w:rtl/>
            <w:rPrChange w:id="84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/ה</w:delText>
        </w:r>
        <w:r w:rsidR="007E253D" w:rsidRPr="006E50D0" w:rsidDel="006D7A06">
          <w:rPr>
            <w:rFonts w:cs="David" w:hint="cs"/>
            <w:sz w:val="24"/>
            <w:szCs w:val="24"/>
            <w:rtl/>
            <w:rPrChange w:id="84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בעלייה</w:delText>
        </w:r>
        <w:r w:rsidR="008A7B7D" w:rsidRPr="006E50D0" w:rsidDel="006D7A06">
          <w:rPr>
            <w:rFonts w:cs="David" w:hint="cs"/>
            <w:sz w:val="24"/>
            <w:szCs w:val="24"/>
            <w:rtl/>
            <w:rPrChange w:id="84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או בירידה</w:delText>
        </w:r>
        <w:r w:rsidR="007E253D" w:rsidRPr="006E50D0" w:rsidDel="006D7A06">
          <w:rPr>
            <w:rFonts w:cs="David" w:hint="cs"/>
            <w:sz w:val="24"/>
            <w:szCs w:val="24"/>
            <w:rtl/>
            <w:rPrChange w:id="84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של הבטן</w:delText>
        </w:r>
        <w:r w:rsidR="00165D83" w:rsidRPr="006E50D0" w:rsidDel="006D7A06">
          <w:rPr>
            <w:rFonts w:cs="David" w:hint="cs"/>
            <w:sz w:val="24"/>
            <w:szCs w:val="24"/>
            <w:rtl/>
            <w:rPrChange w:id="84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(ה- </w:delText>
        </w:r>
        <w:r w:rsidR="009C2247" w:rsidRPr="006E50D0" w:rsidDel="006D7A06">
          <w:rPr>
            <w:rFonts w:cs="David" w:hint="cs"/>
            <w:sz w:val="24"/>
            <w:szCs w:val="24"/>
            <w:rtl/>
            <w:rPrChange w:id="84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30 שניות</w:delText>
        </w:r>
        <w:r w:rsidR="00165D83" w:rsidRPr="006E50D0" w:rsidDel="006D7A06">
          <w:rPr>
            <w:rFonts w:cs="David" w:hint="cs"/>
            <w:sz w:val="24"/>
            <w:szCs w:val="24"/>
            <w:rtl/>
            <w:rPrChange w:id="84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)</w:delText>
        </w:r>
        <w:r w:rsidR="007E253D" w:rsidRPr="006E50D0" w:rsidDel="006D7A06">
          <w:rPr>
            <w:rFonts w:cs="David" w:hint="cs"/>
            <w:sz w:val="24"/>
            <w:szCs w:val="24"/>
            <w:rtl/>
            <w:rPrChange w:id="84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.</w:delText>
        </w:r>
      </w:del>
    </w:p>
    <w:p w14:paraId="648876C9" w14:textId="2D544CBC" w:rsidR="00EE3D16" w:rsidRPr="006E50D0" w:rsidRDefault="006D7A06" w:rsidP="009A1684">
      <w:pPr>
        <w:rPr>
          <w:ins w:id="849" w:author="תומר עוז" w:date="2020-10-07T15:35:00Z"/>
          <w:rFonts w:asciiTheme="majorBidi" w:hAnsiTheme="majorBidi" w:cs="David"/>
          <w:rtl/>
          <w:rPrChange w:id="850" w:author="תומר עוז" w:date="2020-12-19T23:19:00Z">
            <w:rPr>
              <w:ins w:id="851" w:author="תומר עוז" w:date="2020-10-07T15:35:00Z"/>
              <w:rFonts w:asciiTheme="majorBidi" w:hAnsiTheme="majorBidi" w:cs="David"/>
              <w:rtl/>
            </w:rPr>
          </w:rPrChange>
        </w:rPr>
      </w:pPr>
      <w:ins w:id="852" w:author="עומר דר" w:date="2020-11-16T19:07:00Z">
        <w:r w:rsidRPr="006E50D0">
          <w:rPr>
            <w:rFonts w:cs="David" w:hint="eastAsia"/>
            <w:b/>
            <w:bCs/>
            <w:sz w:val="24"/>
            <w:szCs w:val="24"/>
            <w:rtl/>
            <w:rPrChange w:id="85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הוספת</w:t>
        </w:r>
        <w:r w:rsidRPr="006E50D0">
          <w:rPr>
            <w:rFonts w:cs="David"/>
            <w:b/>
            <w:bCs/>
            <w:sz w:val="24"/>
            <w:szCs w:val="24"/>
            <w:rtl/>
            <w:rPrChange w:id="85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b/>
            <w:bCs/>
            <w:sz w:val="24"/>
            <w:szCs w:val="24"/>
            <w:rtl/>
            <w:rPrChange w:id="85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משפטי</w:t>
        </w:r>
        <w:r w:rsidRPr="006E50D0">
          <w:rPr>
            <w:rFonts w:cs="David" w:hint="cs"/>
            <w:b/>
            <w:bCs/>
            <w:sz w:val="24"/>
            <w:szCs w:val="24"/>
            <w:rtl/>
            <w:rPrChange w:id="856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cs"/>
            <w:b/>
            <w:bCs/>
            <w:sz w:val="24"/>
            <w:szCs w:val="24"/>
            <w:rPrChange w:id="857" w:author="תומר עוז" w:date="2020-12-19T23:19:00Z">
              <w:rPr>
                <w:rFonts w:cs="David" w:hint="cs"/>
                <w:b/>
                <w:bCs/>
                <w:sz w:val="24"/>
                <w:szCs w:val="24"/>
              </w:rPr>
            </w:rPrChange>
          </w:rPr>
          <w:t>STP</w:t>
        </w:r>
      </w:ins>
      <w:ins w:id="858" w:author="תומר עוז" w:date="2020-12-13T09:05:00Z">
        <w:r w:rsidR="00AA4288" w:rsidRPr="006E50D0">
          <w:rPr>
            <w:rFonts w:cs="David" w:hint="cs"/>
            <w:b/>
            <w:bCs/>
            <w:sz w:val="24"/>
            <w:szCs w:val="24"/>
            <w:rtl/>
            <w:rPrChange w:id="859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t xml:space="preserve"> ו</w:t>
        </w:r>
      </w:ins>
      <w:ins w:id="860" w:author="תומר עוז" w:date="2020-12-13T18:00:00Z">
        <w:r w:rsidR="00911B2A" w:rsidRPr="006E50D0">
          <w:rPr>
            <w:rFonts w:cs="David" w:hint="cs"/>
            <w:b/>
            <w:bCs/>
            <w:sz w:val="24"/>
            <w:szCs w:val="24"/>
            <w:rtl/>
            <w:rPrChange w:id="861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t>לחיצה על כפתור</w:t>
        </w:r>
      </w:ins>
      <w:ins w:id="862" w:author="עומר דר" w:date="2020-11-16T19:42:00Z">
        <w:r w:rsidR="00CB45FF" w:rsidRPr="006E50D0">
          <w:rPr>
            <w:rFonts w:cs="David"/>
            <w:sz w:val="24"/>
            <w:szCs w:val="24"/>
            <w:rtl/>
            <w:rPrChange w:id="863" w:author="תומר עוז" w:date="2020-12-19T23:19:00Z">
              <w:rPr>
                <w:rFonts w:cs="David"/>
                <w:b/>
                <w:bCs/>
                <w:sz w:val="24"/>
                <w:szCs w:val="24"/>
                <w:rtl/>
              </w:rPr>
            </w:rPrChange>
          </w:rPr>
          <w:t>)</w:t>
        </w:r>
      </w:ins>
      <w:ins w:id="864" w:author="תומר עוז" w:date="2020-10-07T15:35:00Z">
        <w:del w:id="865" w:author="עומר דר" w:date="2020-11-16T19:07:00Z">
          <w:r w:rsidR="00EE3D16" w:rsidRPr="006E50D0" w:rsidDel="006D7A06">
            <w:rPr>
              <w:rFonts w:asciiTheme="majorBidi" w:hAnsiTheme="majorBidi" w:cs="David"/>
              <w:rtl/>
              <w:rPrChange w:id="866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(מ</w:delText>
          </w:r>
        </w:del>
        <w:del w:id="867" w:author="עומר דר" w:date="2020-11-16T18:47:00Z">
          <w:r w:rsidR="00EE3D16" w:rsidRPr="006E50D0" w:rsidDel="00347B5B">
            <w:rPr>
              <w:rFonts w:asciiTheme="majorBidi" w:hAnsiTheme="majorBidi" w:cs="David" w:hint="eastAsia"/>
              <w:rtl/>
              <w:rPrChange w:id="868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ן</w:delText>
          </w:r>
        </w:del>
        <w:del w:id="869" w:author="עומר דר" w:date="2020-11-16T19:07:00Z">
          <w:r w:rsidR="00EE3D16" w:rsidRPr="006E50D0" w:rsidDel="006D7A06">
            <w:rPr>
              <w:rFonts w:asciiTheme="majorBidi" w:hAnsiTheme="majorBidi" w:cs="David" w:hint="eastAsia"/>
              <w:rtl/>
              <w:rPrChange w:id="870" w:author="תומר עוז" w:date="2020-12-19T23:19:00Z">
                <w:rPr>
                  <w:rFonts w:asciiTheme="majorBidi" w:hAnsiTheme="majorBidi" w:cs="David" w:hint="eastAsia"/>
                  <w:rtl/>
                </w:rPr>
              </w:rPrChange>
            </w:rPr>
            <w:delText>דגש</w:delText>
          </w:r>
          <w:r w:rsidR="00EE3D16" w:rsidRPr="006E50D0" w:rsidDel="006D7A06">
            <w:rPr>
              <w:rFonts w:asciiTheme="majorBidi" w:hAnsiTheme="majorBidi" w:cs="David"/>
              <w:rtl/>
              <w:rPrChange w:id="871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 בצהוב </w:delText>
          </w:r>
          <w:r w:rsidR="00EE3D16" w:rsidRPr="006E50D0" w:rsidDel="006D7A06">
            <w:rPr>
              <w:rFonts w:asciiTheme="majorBidi" w:hAnsiTheme="majorBidi" w:cs="David"/>
              <w:rPrChange w:id="872" w:author="תומר עוז" w:date="2020-12-19T23:19:00Z">
                <w:rPr>
                  <w:rFonts w:asciiTheme="majorBidi" w:hAnsiTheme="majorBidi" w:cs="David"/>
                </w:rPr>
              </w:rPrChange>
            </w:rPr>
            <w:delText>Labeling</w:delText>
          </w:r>
          <w:r w:rsidR="00EE3D16" w:rsidRPr="006E50D0" w:rsidDel="006D7A06">
            <w:rPr>
              <w:rFonts w:asciiTheme="majorBidi" w:hAnsiTheme="majorBidi" w:cs="David"/>
              <w:rtl/>
              <w:rPrChange w:id="873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, מודגש באפור </w:delText>
          </w:r>
          <w:r w:rsidR="00EE3D16" w:rsidRPr="006E50D0" w:rsidDel="006D7A06">
            <w:rPr>
              <w:rFonts w:asciiTheme="majorBidi" w:hAnsiTheme="majorBidi" w:cs="David"/>
              <w:rPrChange w:id="874" w:author="תומר עוז" w:date="2020-12-19T23:19:00Z">
                <w:rPr>
                  <w:rFonts w:asciiTheme="majorBidi" w:hAnsiTheme="majorBidi" w:cs="David"/>
                </w:rPr>
              </w:rPrChange>
            </w:rPr>
            <w:delText>MAT</w:delText>
          </w:r>
          <w:r w:rsidR="00EE3D16" w:rsidRPr="006E50D0" w:rsidDel="006D7A06">
            <w:rPr>
              <w:rFonts w:asciiTheme="majorBidi" w:hAnsiTheme="majorBidi" w:cs="David"/>
              <w:rtl/>
              <w:rPrChange w:id="875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>).</w:delText>
          </w:r>
        </w:del>
      </w:ins>
    </w:p>
    <w:p w14:paraId="76116704" w14:textId="64FCB2E6" w:rsidR="003D7A1F" w:rsidRPr="006E50D0" w:rsidRDefault="00347B5B" w:rsidP="003D7A1F">
      <w:pPr>
        <w:rPr>
          <w:ins w:id="876" w:author="0mer dar" w:date="2020-12-19T18:14:00Z"/>
          <w:rFonts w:cs="David"/>
          <w:sz w:val="24"/>
          <w:szCs w:val="24"/>
          <w:rtl/>
          <w:rPrChange w:id="877" w:author="תומר עוז" w:date="2020-12-19T23:19:00Z">
            <w:rPr>
              <w:ins w:id="878" w:author="0mer dar" w:date="2020-12-19T18:14:00Z"/>
              <w:rFonts w:cs="David"/>
              <w:sz w:val="24"/>
              <w:szCs w:val="24"/>
              <w:rtl/>
            </w:rPr>
          </w:rPrChange>
        </w:rPr>
      </w:pPr>
      <w:ins w:id="879" w:author="עומר דר" w:date="2020-11-16T18:49:00Z">
        <w:r w:rsidRPr="006E50D0">
          <w:rPr>
            <w:rFonts w:asciiTheme="majorBidi" w:hAnsiTheme="majorBidi" w:cs="David" w:hint="cs"/>
            <w:rtl/>
            <w:rPrChange w:id="880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כעת נמשיך בת</w:t>
        </w:r>
        <w:del w:id="881" w:author="תומר עוז" w:date="2020-12-13T17:36:00Z">
          <w:r w:rsidRPr="006E50D0" w:rsidDel="00A13B9E">
            <w:rPr>
              <w:rFonts w:asciiTheme="majorBidi" w:hAnsiTheme="majorBidi" w:cs="David" w:hint="cs"/>
              <w:rtl/>
              <w:rPrChange w:id="882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י</w:delText>
          </w:r>
        </w:del>
        <w:r w:rsidRPr="006E50D0">
          <w:rPr>
            <w:rFonts w:asciiTheme="majorBidi" w:hAnsiTheme="majorBidi" w:cs="David" w:hint="cs"/>
            <w:rtl/>
            <w:rPrChange w:id="883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רגול </w:t>
        </w:r>
      </w:ins>
      <w:ins w:id="884" w:author="תומר עוז" w:date="2020-12-15T16:17:00Z">
        <w:r w:rsidR="00027E5D" w:rsidRPr="006E50D0">
          <w:rPr>
            <w:rFonts w:asciiTheme="majorBidi" w:hAnsiTheme="majorBidi" w:cs="David" w:hint="cs"/>
            <w:rtl/>
            <w:rPrChange w:id="885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שבו את</w:t>
        </w:r>
        <w:del w:id="886" w:author="0mer dar" w:date="2020-12-19T18:13:00Z">
          <w:r w:rsidR="00027E5D" w:rsidRPr="006E50D0" w:rsidDel="003D7A1F">
            <w:rPr>
              <w:rFonts w:asciiTheme="majorBidi" w:hAnsiTheme="majorBidi" w:cs="David" w:hint="cs"/>
              <w:rtl/>
              <w:rPrChange w:id="887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ה</w:delText>
          </w:r>
        </w:del>
        <w:r w:rsidR="00027E5D" w:rsidRPr="006E50D0">
          <w:rPr>
            <w:rFonts w:asciiTheme="majorBidi" w:hAnsiTheme="majorBidi" w:cs="David" w:hint="cs"/>
            <w:rtl/>
            <w:rPrChange w:id="888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 מפנה את הקשב לנשימה. </w:t>
        </w:r>
      </w:ins>
      <w:ins w:id="889" w:author="תומר עוז" w:date="2020-12-15T16:18:00Z">
        <w:r w:rsidR="00027E5D" w:rsidRPr="006E50D0">
          <w:rPr>
            <w:rFonts w:asciiTheme="majorBidi" w:hAnsiTheme="majorBidi" w:cs="David" w:hint="cs"/>
            <w:rtl/>
            <w:rPrChange w:id="890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עכשיו</w:t>
        </w:r>
      </w:ins>
      <w:ins w:id="891" w:author="תומר עוז" w:date="2020-12-15T16:19:00Z">
        <w:r w:rsidR="00027E5D" w:rsidRPr="006E50D0">
          <w:rPr>
            <w:rFonts w:asciiTheme="majorBidi" w:hAnsiTheme="majorBidi" w:cs="David" w:hint="cs"/>
            <w:rtl/>
            <w:rPrChange w:id="892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,</w:t>
        </w:r>
      </w:ins>
      <w:ins w:id="893" w:author="תומר עוז" w:date="2020-12-15T16:18:00Z">
        <w:r w:rsidR="00027E5D" w:rsidRPr="006E50D0">
          <w:rPr>
            <w:rFonts w:asciiTheme="majorBidi" w:hAnsiTheme="majorBidi" w:cs="David" w:hint="cs"/>
            <w:rtl/>
            <w:rPrChange w:id="894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 </w:t>
        </w:r>
      </w:ins>
      <w:ins w:id="895" w:author="עומר דר" w:date="2020-11-16T19:02:00Z">
        <w:del w:id="896" w:author="תומר עוז" w:date="2020-12-15T16:18:00Z">
          <w:r w:rsidR="006D7A06" w:rsidRPr="006E50D0" w:rsidDel="00027E5D">
            <w:rPr>
              <w:rFonts w:asciiTheme="majorBidi" w:hAnsiTheme="majorBidi" w:cs="David" w:hint="cs"/>
              <w:rtl/>
              <w:rPrChange w:id="897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ו</w:delText>
          </w:r>
        </w:del>
      </w:ins>
      <w:ins w:id="898" w:author="עומר דר" w:date="2020-11-16T18:49:00Z">
        <w:r w:rsidRPr="006E50D0">
          <w:rPr>
            <w:rFonts w:asciiTheme="majorBidi" w:hAnsiTheme="majorBidi" w:cs="David" w:hint="cs"/>
            <w:rtl/>
            <w:rPrChange w:id="89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במהל</w:t>
        </w:r>
      </w:ins>
      <w:ins w:id="900" w:author="תומר עוז" w:date="2020-12-15T16:18:00Z">
        <w:r w:rsidR="00027E5D" w:rsidRPr="006E50D0">
          <w:rPr>
            <w:rFonts w:asciiTheme="majorBidi" w:hAnsiTheme="majorBidi" w:cs="David" w:hint="cs"/>
            <w:rtl/>
            <w:rPrChange w:id="901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ך אותו תרגול </w:t>
        </w:r>
      </w:ins>
      <w:ins w:id="902" w:author="עומר דר" w:date="2020-11-16T18:49:00Z">
        <w:del w:id="903" w:author="תומר עוז" w:date="2020-12-15T16:18:00Z">
          <w:r w:rsidRPr="006E50D0" w:rsidDel="00027E5D">
            <w:rPr>
              <w:rFonts w:asciiTheme="majorBidi" w:hAnsiTheme="majorBidi" w:cs="David" w:hint="cs"/>
              <w:rtl/>
              <w:rPrChange w:id="904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כו </w:delText>
          </w:r>
        </w:del>
        <w:r w:rsidRPr="006E50D0">
          <w:rPr>
            <w:rFonts w:asciiTheme="majorBidi" w:hAnsiTheme="majorBidi" w:cs="David" w:hint="cs"/>
            <w:rtl/>
            <w:rPrChange w:id="905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יושמעו </w:t>
        </w:r>
        <w:del w:id="906" w:author="תומר עוז" w:date="2020-12-13T17:37:00Z">
          <w:r w:rsidRPr="006E50D0" w:rsidDel="00A13B9E">
            <w:rPr>
              <w:rFonts w:asciiTheme="majorBidi" w:hAnsiTheme="majorBidi" w:cs="David" w:hint="cs"/>
              <w:rtl/>
              <w:rPrChange w:id="907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משפטים</w:delText>
          </w:r>
        </w:del>
      </w:ins>
      <w:ins w:id="908" w:author="תומר עוז" w:date="2020-12-13T17:37:00Z">
        <w:r w:rsidR="00A13B9E" w:rsidRPr="006E50D0">
          <w:rPr>
            <w:rFonts w:asciiTheme="majorBidi" w:hAnsiTheme="majorBidi" w:cs="David" w:hint="cs"/>
            <w:rtl/>
            <w:rPrChange w:id="90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מחשבות</w:t>
        </w:r>
      </w:ins>
      <w:ins w:id="910" w:author="עומר דר" w:date="2020-11-16T18:49:00Z">
        <w:r w:rsidRPr="006E50D0">
          <w:rPr>
            <w:rFonts w:asciiTheme="majorBidi" w:hAnsiTheme="majorBidi" w:cs="David" w:hint="cs"/>
            <w:rtl/>
            <w:rPrChange w:id="911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.</w:t>
        </w:r>
      </w:ins>
      <w:ins w:id="912" w:author="תומר עוז" w:date="2020-12-15T16:37:00Z">
        <w:r w:rsidR="00A51D89" w:rsidRPr="006E50D0">
          <w:rPr>
            <w:rFonts w:asciiTheme="majorBidi" w:hAnsiTheme="majorBidi" w:cs="David" w:hint="cs"/>
            <w:rtl/>
            <w:rPrChange w:id="913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 </w:t>
        </w:r>
      </w:ins>
      <w:ins w:id="914" w:author="תומר עוז" w:date="2020-12-15T16:40:00Z">
        <w:r w:rsidR="000919F3" w:rsidRPr="006E50D0">
          <w:rPr>
            <w:rFonts w:asciiTheme="majorBidi" w:hAnsiTheme="majorBidi" w:cs="David" w:hint="cs"/>
            <w:rtl/>
            <w:rPrChange w:id="915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ב</w:t>
        </w:r>
      </w:ins>
      <w:ins w:id="916" w:author="תומר עוז" w:date="2020-12-15T16:38:00Z">
        <w:r w:rsidR="000919F3" w:rsidRPr="006E50D0">
          <w:rPr>
            <w:rFonts w:asciiTheme="majorBidi" w:hAnsiTheme="majorBidi" w:cs="David" w:hint="cs"/>
            <w:rtl/>
            <w:rPrChange w:id="917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כל פעם </w:t>
        </w:r>
      </w:ins>
      <w:ins w:id="918" w:author="תומר עוז" w:date="2020-12-15T16:40:00Z">
        <w:r w:rsidR="000919F3" w:rsidRPr="006E50D0">
          <w:rPr>
            <w:rFonts w:asciiTheme="majorBidi" w:hAnsiTheme="majorBidi" w:cs="David" w:hint="cs"/>
            <w:rtl/>
            <w:rPrChange w:id="91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שתשמע</w:t>
        </w:r>
      </w:ins>
      <w:ins w:id="920" w:author="0mer dar" w:date="2020-12-19T18:13:00Z">
        <w:r w:rsidR="003D7A1F" w:rsidRPr="006E50D0">
          <w:rPr>
            <w:rFonts w:asciiTheme="majorBidi" w:hAnsiTheme="majorBidi" w:cs="David" w:hint="cs"/>
            <w:rtl/>
            <w:rPrChange w:id="921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י</w:t>
        </w:r>
      </w:ins>
      <w:ins w:id="922" w:author="תומר עוז" w:date="2020-12-15T16:40:00Z">
        <w:r w:rsidR="000919F3" w:rsidRPr="006E50D0">
          <w:rPr>
            <w:rFonts w:asciiTheme="majorBidi" w:hAnsiTheme="majorBidi" w:cs="David" w:hint="cs"/>
            <w:rtl/>
            <w:rPrChange w:id="923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 מחשבה </w:t>
        </w:r>
      </w:ins>
      <w:ins w:id="924" w:author="תומר עוז" w:date="2020-12-15T16:38:00Z">
        <w:r w:rsidR="000919F3" w:rsidRPr="006E50D0">
          <w:rPr>
            <w:rFonts w:asciiTheme="majorBidi" w:hAnsiTheme="majorBidi" w:cs="David" w:hint="cs"/>
            <w:rtl/>
            <w:rPrChange w:id="925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תפנ</w:t>
        </w:r>
        <w:del w:id="926" w:author="0mer dar" w:date="2020-12-19T18:44:00Z">
          <w:r w:rsidR="000919F3" w:rsidRPr="006E50D0" w:rsidDel="00301D96">
            <w:rPr>
              <w:rFonts w:asciiTheme="majorBidi" w:hAnsiTheme="majorBidi" w:cs="David" w:hint="cs"/>
              <w:rtl/>
              <w:rPrChange w:id="927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ה</w:delText>
          </w:r>
        </w:del>
      </w:ins>
      <w:ins w:id="928" w:author="0mer dar" w:date="2020-12-19T18:44:00Z">
        <w:r w:rsidR="00301D96" w:rsidRPr="006E50D0">
          <w:rPr>
            <w:rFonts w:asciiTheme="majorBidi" w:hAnsiTheme="majorBidi" w:cs="David" w:hint="cs"/>
            <w:rtl/>
            <w:rPrChange w:id="929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י</w:t>
        </w:r>
      </w:ins>
      <w:ins w:id="930" w:author="תומר עוז" w:date="2020-12-15T16:38:00Z">
        <w:r w:rsidR="000919F3" w:rsidRPr="006E50D0">
          <w:rPr>
            <w:rFonts w:asciiTheme="majorBidi" w:hAnsiTheme="majorBidi" w:cs="David" w:hint="cs"/>
            <w:rtl/>
            <w:rPrChange w:id="931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 את הקשב </w:t>
        </w:r>
      </w:ins>
      <w:ins w:id="932" w:author="תומר עוז" w:date="2020-12-15T16:39:00Z">
        <w:r w:rsidR="000919F3" w:rsidRPr="006E50D0">
          <w:rPr>
            <w:rFonts w:asciiTheme="majorBidi" w:hAnsiTheme="majorBidi" w:cs="David" w:hint="cs"/>
            <w:rtl/>
            <w:rPrChange w:id="933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מהנשימה </w:t>
        </w:r>
      </w:ins>
      <w:ins w:id="934" w:author="תומר עוז" w:date="2020-12-15T16:38:00Z">
        <w:r w:rsidR="000919F3" w:rsidRPr="006E50D0">
          <w:rPr>
            <w:rFonts w:asciiTheme="majorBidi" w:hAnsiTheme="majorBidi" w:cs="David" w:hint="cs"/>
            <w:rtl/>
            <w:rPrChange w:id="935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>למחשבה</w:t>
        </w:r>
      </w:ins>
      <w:ins w:id="936" w:author="תומר עוז" w:date="2020-12-15T16:39:00Z">
        <w:r w:rsidR="000919F3" w:rsidRPr="006E50D0">
          <w:rPr>
            <w:rFonts w:asciiTheme="majorBidi" w:hAnsiTheme="majorBidi" w:cs="David" w:hint="cs"/>
            <w:rtl/>
            <w:rPrChange w:id="937" w:author="תומר עוז" w:date="2020-12-19T23:19:00Z">
              <w:rPr>
                <w:rFonts w:asciiTheme="majorBidi" w:hAnsiTheme="majorBidi" w:cs="David" w:hint="cs"/>
                <w:rtl/>
              </w:rPr>
            </w:rPrChange>
          </w:rPr>
          <w:t xml:space="preserve">, </w:t>
        </w:r>
        <w:r w:rsidR="000919F3" w:rsidRPr="006E50D0">
          <w:rPr>
            <w:rFonts w:ascii="David" w:hAnsi="David" w:cs="David" w:hint="eastAsia"/>
            <w:sz w:val="24"/>
            <w:szCs w:val="24"/>
            <w:rtl/>
            <w:rPrChange w:id="938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נס</w:t>
        </w:r>
        <w:del w:id="939" w:author="0mer dar" w:date="2020-12-19T18:13:00Z">
          <w:r w:rsidR="000919F3" w:rsidRPr="006E50D0" w:rsidDel="003D7A1F">
            <w:rPr>
              <w:rFonts w:ascii="David" w:hAnsi="David" w:cs="David"/>
              <w:sz w:val="24"/>
              <w:szCs w:val="24"/>
              <w:rtl/>
              <w:rPrChange w:id="940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0919F3" w:rsidRPr="006E50D0">
          <w:rPr>
            <w:rFonts w:ascii="David" w:hAnsi="David" w:cs="David"/>
            <w:sz w:val="24"/>
            <w:szCs w:val="24"/>
            <w:rtl/>
            <w:rPrChange w:id="941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י</w:t>
        </w:r>
        <w:r w:rsidR="000919F3" w:rsidRPr="006E50D0">
          <w:rPr>
            <w:rFonts w:ascii="David" w:hAnsi="David" w:cs="David"/>
            <w:sz w:val="24"/>
            <w:szCs w:val="24"/>
            <w:rPrChange w:id="942" w:author="תומר עוז" w:date="2020-12-19T23:19:00Z">
              <w:rPr>
                <w:rFonts w:ascii="David" w:hAnsi="David" w:cs="David"/>
                <w:sz w:val="24"/>
                <w:szCs w:val="24"/>
              </w:rPr>
            </w:rPrChange>
          </w:rPr>
          <w:t xml:space="preserve"> </w:t>
        </w:r>
        <w:r w:rsidR="000919F3" w:rsidRPr="006E50D0">
          <w:rPr>
            <w:rFonts w:ascii="David" w:hAnsi="David" w:cs="David" w:hint="eastAsia"/>
            <w:sz w:val="24"/>
            <w:szCs w:val="24"/>
            <w:rtl/>
            <w:rPrChange w:id="943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לציין</w:t>
        </w:r>
        <w:r w:rsidR="000919F3" w:rsidRPr="006E50D0">
          <w:rPr>
            <w:rFonts w:ascii="David" w:hAnsi="David" w:cs="David"/>
            <w:sz w:val="24"/>
            <w:szCs w:val="24"/>
            <w:rtl/>
            <w:rPrChange w:id="944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לעצמ</w:t>
        </w:r>
        <w:r w:rsidR="000919F3" w:rsidRPr="006E50D0">
          <w:rPr>
            <w:rFonts w:ascii="David" w:hAnsi="David" w:cs="David" w:hint="eastAsia"/>
            <w:sz w:val="24"/>
            <w:szCs w:val="24"/>
            <w:rtl/>
            <w:rPrChange w:id="945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ך</w:t>
        </w:r>
        <w:r w:rsidR="000919F3" w:rsidRPr="006E50D0">
          <w:rPr>
            <w:rFonts w:ascii="David" w:hAnsi="David" w:cs="David"/>
            <w:sz w:val="24"/>
            <w:szCs w:val="24"/>
            <w:rtl/>
            <w:rPrChange w:id="946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מה </w:t>
        </w:r>
        <w:r w:rsidR="000919F3" w:rsidRPr="006E50D0">
          <w:rPr>
            <w:rFonts w:ascii="David" w:hAnsi="David" w:cs="David" w:hint="cs"/>
            <w:sz w:val="24"/>
            <w:szCs w:val="24"/>
            <w:rtl/>
            <w:rPrChange w:id="947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המחשבה </w:t>
        </w:r>
        <w:r w:rsidR="000919F3" w:rsidRPr="006E50D0">
          <w:rPr>
            <w:rFonts w:ascii="David" w:hAnsi="David" w:cs="David"/>
            <w:sz w:val="24"/>
            <w:szCs w:val="24"/>
            <w:rtl/>
            <w:rPrChange w:id="94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>שהסיחה את דעת</w:t>
        </w:r>
        <w:r w:rsidR="000919F3" w:rsidRPr="006E50D0">
          <w:rPr>
            <w:rFonts w:ascii="David" w:hAnsi="David" w:cs="David" w:hint="eastAsia"/>
            <w:sz w:val="24"/>
            <w:szCs w:val="24"/>
            <w:rtl/>
            <w:rPrChange w:id="949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ך</w:t>
        </w:r>
      </w:ins>
      <w:ins w:id="950" w:author="תומר עוז" w:date="2020-12-15T16:40:00Z">
        <w:r w:rsidR="000919F3" w:rsidRPr="006E50D0">
          <w:rPr>
            <w:rFonts w:ascii="David" w:hAnsi="David" w:cs="David" w:hint="cs"/>
            <w:sz w:val="24"/>
            <w:szCs w:val="24"/>
            <w:rtl/>
            <w:rPrChange w:id="951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, ולאחר מכן</w:t>
        </w:r>
      </w:ins>
      <w:ins w:id="952" w:author="תומר עוז" w:date="2020-12-15T16:39:00Z">
        <w:r w:rsidR="000919F3" w:rsidRPr="006E50D0">
          <w:rPr>
            <w:rFonts w:ascii="David" w:hAnsi="David" w:cs="David" w:hint="cs"/>
            <w:sz w:val="24"/>
            <w:szCs w:val="24"/>
            <w:rtl/>
            <w:rPrChange w:id="953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 xml:space="preserve"> </w:t>
        </w:r>
      </w:ins>
      <w:ins w:id="954" w:author="תומר עוז" w:date="2020-12-15T16:27:00Z">
        <w:r w:rsidR="003249FC" w:rsidRPr="006E50D0">
          <w:rPr>
            <w:rFonts w:ascii="David" w:hAnsi="David" w:cs="David" w:hint="eastAsia"/>
            <w:sz w:val="24"/>
            <w:szCs w:val="24"/>
            <w:rtl/>
            <w:rPrChange w:id="955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נס</w:t>
        </w:r>
        <w:del w:id="956" w:author="0mer dar" w:date="2020-12-19T18:13:00Z">
          <w:r w:rsidR="003249FC" w:rsidRPr="006E50D0" w:rsidDel="003D7A1F">
            <w:rPr>
              <w:rFonts w:ascii="David" w:hAnsi="David" w:cs="David"/>
              <w:sz w:val="24"/>
              <w:szCs w:val="24"/>
              <w:rtl/>
              <w:rPrChange w:id="957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3249FC" w:rsidRPr="006E50D0">
          <w:rPr>
            <w:rFonts w:ascii="David" w:hAnsi="David" w:cs="David"/>
            <w:sz w:val="24"/>
            <w:szCs w:val="24"/>
            <w:rtl/>
            <w:rPrChange w:id="958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י ברכות להחזיר את תשומת הלב אל </w:t>
        </w:r>
        <w:del w:id="959" w:author="0mer dar" w:date="2020-12-19T18:44:00Z">
          <w:r w:rsidR="003249FC" w:rsidRPr="006E50D0" w:rsidDel="00301D96">
            <w:rPr>
              <w:rFonts w:ascii="David" w:hAnsi="David" w:cs="David" w:hint="eastAsia"/>
              <w:sz w:val="24"/>
              <w:szCs w:val="24"/>
              <w:rtl/>
              <w:rPrChange w:id="960" w:author="תומר עוז" w:date="2020-12-19T23:19:00Z">
                <w:rPr>
                  <w:rFonts w:ascii="David" w:hAnsi="David" w:cs="David" w:hint="eastAsia"/>
                  <w:sz w:val="24"/>
                  <w:szCs w:val="24"/>
                  <w:rtl/>
                </w:rPr>
              </w:rPrChange>
            </w:rPr>
            <w:delText>תנועת</w:delText>
          </w:r>
        </w:del>
      </w:ins>
      <w:ins w:id="961" w:author="0mer dar" w:date="2020-12-19T18:44:00Z">
        <w:r w:rsidR="00301D96" w:rsidRPr="006E50D0">
          <w:rPr>
            <w:rFonts w:ascii="David" w:hAnsi="David" w:cs="David" w:hint="cs"/>
            <w:sz w:val="24"/>
            <w:szCs w:val="24"/>
            <w:rtl/>
            <w:rPrChange w:id="962" w:author="תומר עוז" w:date="2020-12-19T23:19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תחושת</w:t>
        </w:r>
      </w:ins>
      <w:ins w:id="963" w:author="תומר עוז" w:date="2020-12-15T16:27:00Z">
        <w:r w:rsidR="003249FC" w:rsidRPr="006E50D0">
          <w:rPr>
            <w:rFonts w:ascii="David" w:hAnsi="David" w:cs="David"/>
            <w:sz w:val="24"/>
            <w:szCs w:val="24"/>
            <w:rtl/>
            <w:rPrChange w:id="964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הנשימה</w:t>
        </w:r>
        <w:r w:rsidR="003249FC" w:rsidRPr="006E50D0">
          <w:rPr>
            <w:rFonts w:ascii="David" w:hAnsi="David" w:cs="David"/>
            <w:sz w:val="24"/>
            <w:szCs w:val="24"/>
            <w:rPrChange w:id="965" w:author="תומר עוז" w:date="2020-12-19T23:19:00Z">
              <w:rPr>
                <w:rFonts w:ascii="David" w:hAnsi="David" w:cs="David"/>
                <w:sz w:val="24"/>
                <w:szCs w:val="24"/>
              </w:rPr>
            </w:rPrChange>
          </w:rPr>
          <w:t>.</w:t>
        </w:r>
        <w:r w:rsidR="003249FC" w:rsidRPr="006E50D0">
          <w:rPr>
            <w:rFonts w:ascii="David" w:hAnsi="David" w:cs="David"/>
            <w:sz w:val="24"/>
            <w:szCs w:val="24"/>
            <w:rtl/>
            <w:rPrChange w:id="966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6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  <w:r w:rsidR="003249FC" w:rsidRPr="006E50D0">
          <w:rPr>
            <w:rFonts w:cs="David"/>
            <w:sz w:val="24"/>
            <w:szCs w:val="24"/>
            <w:rtl/>
            <w:rPrChange w:id="96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6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את</w:t>
        </w:r>
        <w:del w:id="970" w:author="0mer dar" w:date="2020-12-19T18:13:00Z">
          <w:r w:rsidR="003249FC" w:rsidRPr="006E50D0" w:rsidDel="003D7A1F">
            <w:rPr>
              <w:rFonts w:cs="David"/>
              <w:sz w:val="24"/>
              <w:szCs w:val="24"/>
              <w:rtl/>
              <w:rPrChange w:id="971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3249FC" w:rsidRPr="006E50D0">
          <w:rPr>
            <w:rFonts w:cs="David"/>
            <w:sz w:val="24"/>
            <w:szCs w:val="24"/>
            <w:rPrChange w:id="972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7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חוזר</w:t>
        </w:r>
        <w:del w:id="974" w:author="0mer dar" w:date="2020-12-19T18:13:00Z">
          <w:r w:rsidR="003249FC" w:rsidRPr="006E50D0" w:rsidDel="003D7A1F">
            <w:rPr>
              <w:rFonts w:cs="David"/>
              <w:sz w:val="24"/>
              <w:szCs w:val="24"/>
              <w:rtl/>
              <w:rPrChange w:id="975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3249FC" w:rsidRPr="006E50D0">
          <w:rPr>
            <w:rFonts w:cs="David"/>
            <w:sz w:val="24"/>
            <w:szCs w:val="24"/>
            <w:rtl/>
            <w:rPrChange w:id="97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ת </w:t>
        </w:r>
        <w:r w:rsidR="003249FC" w:rsidRPr="006E50D0">
          <w:rPr>
            <w:rFonts w:cs="David" w:hint="eastAsia"/>
            <w:sz w:val="24"/>
            <w:szCs w:val="24"/>
            <w:rtl/>
            <w:rPrChange w:id="97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לשים</w:t>
        </w:r>
        <w:r w:rsidR="003249FC" w:rsidRPr="006E50D0">
          <w:rPr>
            <w:rFonts w:cs="David"/>
            <w:sz w:val="24"/>
            <w:szCs w:val="24"/>
            <w:rtl/>
            <w:rPrChange w:id="97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7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לב</w:t>
        </w:r>
        <w:r w:rsidR="003249FC" w:rsidRPr="006E50D0">
          <w:rPr>
            <w:rFonts w:cs="David"/>
            <w:sz w:val="24"/>
            <w:szCs w:val="24"/>
            <w:rtl/>
            <w:rPrChange w:id="98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81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לתחושת</w:t>
        </w:r>
        <w:r w:rsidR="003249FC" w:rsidRPr="006E50D0">
          <w:rPr>
            <w:rFonts w:cs="David"/>
            <w:sz w:val="24"/>
            <w:szCs w:val="24"/>
            <w:rtl/>
            <w:rPrChange w:id="98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8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הנשימה</w:t>
        </w:r>
        <w:r w:rsidR="003249FC" w:rsidRPr="006E50D0">
          <w:rPr>
            <w:rFonts w:cs="David"/>
            <w:sz w:val="24"/>
            <w:szCs w:val="24"/>
            <w:rtl/>
            <w:rPrChange w:id="98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, </w:t>
        </w:r>
        <w:proofErr w:type="spellStart"/>
        <w:r w:rsidR="003249FC" w:rsidRPr="006E50D0">
          <w:rPr>
            <w:rFonts w:cs="David" w:hint="eastAsia"/>
            <w:sz w:val="24"/>
            <w:szCs w:val="24"/>
            <w:rtl/>
            <w:rPrChange w:id="98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ליחצ</w:t>
        </w:r>
        <w:del w:id="986" w:author="0mer dar" w:date="2020-12-19T18:13:00Z">
          <w:r w:rsidR="003249FC" w:rsidRPr="006E50D0" w:rsidDel="003D7A1F">
            <w:rPr>
              <w:rFonts w:cs="David"/>
              <w:sz w:val="24"/>
              <w:szCs w:val="24"/>
              <w:rtl/>
              <w:rPrChange w:id="987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="003249FC" w:rsidRPr="006E50D0">
          <w:rPr>
            <w:rFonts w:cs="David"/>
            <w:sz w:val="24"/>
            <w:szCs w:val="24"/>
            <w:rtl/>
            <w:rPrChange w:id="98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י</w:t>
        </w:r>
        <w:proofErr w:type="spellEnd"/>
        <w:r w:rsidR="003249FC" w:rsidRPr="006E50D0">
          <w:rPr>
            <w:rFonts w:cs="David"/>
            <w:sz w:val="24"/>
            <w:szCs w:val="24"/>
            <w:rtl/>
            <w:rPrChange w:id="98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90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על</w:t>
        </w:r>
        <w:r w:rsidR="003249FC" w:rsidRPr="006E50D0">
          <w:rPr>
            <w:rFonts w:cs="David"/>
            <w:sz w:val="24"/>
            <w:szCs w:val="24"/>
            <w:rtl/>
            <w:rPrChange w:id="99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92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הכפתור</w:t>
        </w:r>
        <w:r w:rsidR="003249FC" w:rsidRPr="006E50D0">
          <w:rPr>
            <w:rFonts w:cs="David"/>
            <w:sz w:val="24"/>
            <w:szCs w:val="24"/>
            <w:rtl/>
            <w:rPrChange w:id="99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994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  <w:r w:rsidR="003249FC" w:rsidRPr="006E50D0">
          <w:rPr>
            <w:rFonts w:cs="David"/>
            <w:sz w:val="24"/>
            <w:szCs w:val="24"/>
            <w:rtl/>
            <w:rPrChange w:id="99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את</w:t>
        </w:r>
        <w:del w:id="996" w:author="0mer dar" w:date="2020-12-19T18:13:00Z">
          <w:r w:rsidR="003249FC" w:rsidRPr="006E50D0" w:rsidDel="003D7A1F">
            <w:rPr>
              <w:rFonts w:cs="David"/>
              <w:sz w:val="24"/>
              <w:szCs w:val="24"/>
              <w:rtl/>
              <w:rPrChange w:id="997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3249FC" w:rsidRPr="006E50D0">
          <w:rPr>
            <w:rFonts w:cs="David"/>
            <w:sz w:val="24"/>
            <w:szCs w:val="24"/>
            <w:rtl/>
            <w:rPrChange w:id="99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ש</w:t>
        </w:r>
        <w:del w:id="999" w:author="0mer dar" w:date="2020-12-19T18:13:00Z">
          <w:r w:rsidR="003249FC" w:rsidRPr="006E50D0" w:rsidDel="003D7A1F">
            <w:rPr>
              <w:rFonts w:cs="David"/>
              <w:sz w:val="24"/>
              <w:szCs w:val="24"/>
              <w:rtl/>
              <w:rPrChange w:id="1000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ם/</w:delText>
          </w:r>
        </w:del>
      </w:ins>
      <w:ins w:id="1001" w:author="0mer dar" w:date="2020-12-19T18:13:00Z">
        <w:r w:rsidR="003D7A1F" w:rsidRPr="006E50D0">
          <w:rPr>
            <w:rFonts w:cs="David" w:hint="cs"/>
            <w:sz w:val="24"/>
            <w:szCs w:val="24"/>
            <w:rtl/>
            <w:rPrChange w:id="100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1003" w:author="תומר עוז" w:date="2020-12-15T16:27:00Z">
        <w:r w:rsidR="003249FC" w:rsidRPr="006E50D0">
          <w:rPr>
            <w:rFonts w:cs="David"/>
            <w:sz w:val="24"/>
            <w:szCs w:val="24"/>
            <w:rtl/>
            <w:rPrChange w:id="100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ה לב לעלייה של הבטן </w:t>
        </w:r>
        <w:r w:rsidR="003249FC" w:rsidRPr="006E50D0">
          <w:rPr>
            <w:rFonts w:cs="David" w:hint="eastAsia"/>
            <w:sz w:val="24"/>
            <w:szCs w:val="24"/>
            <w:rtl/>
            <w:rPrChange w:id="100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בשאיפה</w:t>
        </w:r>
        <w:r w:rsidR="003249FC" w:rsidRPr="006E50D0">
          <w:rPr>
            <w:rFonts w:cs="David"/>
            <w:sz w:val="24"/>
            <w:szCs w:val="24"/>
            <w:rtl/>
            <w:rPrChange w:id="100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, </w:t>
        </w:r>
        <w:proofErr w:type="spellStart"/>
        <w:r w:rsidR="003249FC" w:rsidRPr="006E50D0">
          <w:rPr>
            <w:rFonts w:cs="David" w:hint="eastAsia"/>
            <w:sz w:val="24"/>
            <w:szCs w:val="24"/>
            <w:rtl/>
            <w:rPrChange w:id="100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ו</w:t>
        </w:r>
      </w:ins>
      <w:ins w:id="1008" w:author="0mer dar" w:date="2020-12-19T18:44:00Z">
        <w:r w:rsidR="00301D96" w:rsidRPr="006E50D0">
          <w:rPr>
            <w:rFonts w:cs="David" w:hint="eastAsia"/>
            <w:sz w:val="24"/>
            <w:szCs w:val="24"/>
            <w:rtl/>
            <w:rPrChange w:id="100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ליחצ</w:t>
        </w:r>
        <w:r w:rsidR="00301D96" w:rsidRPr="006E50D0">
          <w:rPr>
            <w:rFonts w:cs="David"/>
            <w:sz w:val="24"/>
            <w:szCs w:val="24"/>
            <w:rtl/>
            <w:rPrChange w:id="101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י</w:t>
        </w:r>
        <w:proofErr w:type="spellEnd"/>
        <w:r w:rsidR="00301D96" w:rsidRPr="006E50D0">
          <w:rPr>
            <w:rFonts w:cs="David"/>
            <w:sz w:val="24"/>
            <w:szCs w:val="24"/>
            <w:rtl/>
            <w:rPrChange w:id="101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01D96" w:rsidRPr="006E50D0">
          <w:rPr>
            <w:rFonts w:cs="David" w:hint="eastAsia"/>
            <w:sz w:val="24"/>
            <w:szCs w:val="24"/>
            <w:rtl/>
            <w:rPrChange w:id="1012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על</w:t>
        </w:r>
        <w:r w:rsidR="00301D96" w:rsidRPr="006E50D0">
          <w:rPr>
            <w:rFonts w:cs="David"/>
            <w:sz w:val="24"/>
            <w:szCs w:val="24"/>
            <w:rtl/>
            <w:rPrChange w:id="101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01D96" w:rsidRPr="006E50D0">
          <w:rPr>
            <w:rFonts w:cs="David" w:hint="eastAsia"/>
            <w:sz w:val="24"/>
            <w:szCs w:val="24"/>
            <w:rtl/>
            <w:rPrChange w:id="1014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הכפתור</w:t>
        </w:r>
        <w:r w:rsidR="00301D96" w:rsidRPr="006E50D0">
          <w:rPr>
            <w:rFonts w:cs="David"/>
            <w:sz w:val="24"/>
            <w:szCs w:val="24"/>
            <w:rtl/>
            <w:rPrChange w:id="101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</w:ins>
      <w:ins w:id="1016" w:author="תומר עוז" w:date="2020-12-15T16:27:00Z">
        <w:r w:rsidR="003249FC" w:rsidRPr="006E50D0">
          <w:rPr>
            <w:rFonts w:cs="David" w:hint="eastAsia"/>
            <w:sz w:val="24"/>
            <w:szCs w:val="24"/>
            <w:rtl/>
            <w:rPrChange w:id="101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  <w:r w:rsidR="003249FC" w:rsidRPr="006E50D0">
          <w:rPr>
            <w:rFonts w:cs="David"/>
            <w:sz w:val="24"/>
            <w:szCs w:val="24"/>
            <w:rtl/>
            <w:rPrChange w:id="101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="003249FC" w:rsidRPr="006E50D0">
          <w:rPr>
            <w:rFonts w:cs="David" w:hint="eastAsia"/>
            <w:sz w:val="24"/>
            <w:szCs w:val="24"/>
            <w:rtl/>
            <w:rPrChange w:id="101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את</w:t>
        </w:r>
        <w:del w:id="1020" w:author="0mer dar" w:date="2020-12-19T18:14:00Z">
          <w:r w:rsidR="003249FC" w:rsidRPr="006E50D0" w:rsidDel="003D7A1F">
            <w:rPr>
              <w:rFonts w:cs="David"/>
              <w:sz w:val="24"/>
              <w:szCs w:val="24"/>
              <w:rtl/>
              <w:rPrChange w:id="1021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="003249FC" w:rsidRPr="006E50D0">
          <w:rPr>
            <w:rFonts w:cs="David"/>
            <w:sz w:val="24"/>
            <w:szCs w:val="24"/>
            <w:rtl/>
            <w:rPrChange w:id="102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ש</w:t>
        </w:r>
        <w:del w:id="1023" w:author="0mer dar" w:date="2020-12-19T18:14:00Z">
          <w:r w:rsidR="003249FC" w:rsidRPr="006E50D0" w:rsidDel="003D7A1F">
            <w:rPr>
              <w:rFonts w:cs="David"/>
              <w:sz w:val="24"/>
              <w:szCs w:val="24"/>
              <w:rtl/>
              <w:rPrChange w:id="1024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ם/</w:delText>
          </w:r>
        </w:del>
      </w:ins>
      <w:ins w:id="1025" w:author="0mer dar" w:date="2020-12-19T18:14:00Z">
        <w:r w:rsidR="003D7A1F" w:rsidRPr="006E50D0">
          <w:rPr>
            <w:rFonts w:cs="David" w:hint="cs"/>
            <w:sz w:val="24"/>
            <w:szCs w:val="24"/>
            <w:rtl/>
            <w:rPrChange w:id="102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1027" w:author="תומר עוז" w:date="2020-12-15T16:27:00Z">
        <w:r w:rsidR="003249FC" w:rsidRPr="006E50D0">
          <w:rPr>
            <w:rFonts w:cs="David"/>
            <w:sz w:val="24"/>
            <w:szCs w:val="24"/>
            <w:rtl/>
            <w:rPrChange w:id="102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ה לב לירידה של הבטן </w:t>
        </w:r>
        <w:r w:rsidR="003249FC" w:rsidRPr="006E50D0">
          <w:rPr>
            <w:rFonts w:cs="David" w:hint="eastAsia"/>
            <w:sz w:val="24"/>
            <w:szCs w:val="24"/>
            <w:rtl/>
            <w:rPrChange w:id="102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בנשיפה</w:t>
        </w:r>
        <w:r w:rsidR="003249FC" w:rsidRPr="006E50D0">
          <w:rPr>
            <w:rFonts w:cs="David"/>
            <w:sz w:val="24"/>
            <w:szCs w:val="24"/>
            <w:rtl/>
            <w:rPrChange w:id="103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.</w:t>
        </w:r>
        <w:r w:rsidR="003249FC" w:rsidRPr="006E50D0">
          <w:rPr>
            <w:rFonts w:cs="David"/>
            <w:sz w:val="24"/>
            <w:szCs w:val="24"/>
            <w:rPrChange w:id="1031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  <w:r w:rsidR="003249FC" w:rsidRPr="006E50D0">
          <w:rPr>
            <w:rFonts w:cs="David"/>
            <w:sz w:val="24"/>
            <w:szCs w:val="24"/>
            <w:rtl/>
            <w:rPrChange w:id="103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(ה.ק).</w:t>
        </w:r>
        <w:r w:rsidR="003249FC" w:rsidRPr="006E50D0">
          <w:rPr>
            <w:rFonts w:cs="David"/>
            <w:sz w:val="24"/>
            <w:szCs w:val="24"/>
            <w:rPrChange w:id="1033" w:author="תומר עוז" w:date="2020-12-19T23:19:00Z">
              <w:rPr>
                <w:rFonts w:cs="David"/>
                <w:sz w:val="24"/>
                <w:szCs w:val="24"/>
              </w:rPr>
            </w:rPrChange>
          </w:rPr>
          <w:t xml:space="preserve"> </w:t>
        </w:r>
      </w:ins>
    </w:p>
    <w:p w14:paraId="2887E799" w14:textId="4D67FD31" w:rsidR="003249FC" w:rsidRPr="006E50D0" w:rsidRDefault="003249FC" w:rsidP="006E50D0">
      <w:pPr>
        <w:rPr>
          <w:ins w:id="1034" w:author="תומר עוז" w:date="2020-12-15T16:27:00Z"/>
          <w:rFonts w:asciiTheme="majorBidi" w:hAnsiTheme="majorBidi" w:cs="David"/>
          <w:sz w:val="24"/>
          <w:szCs w:val="24"/>
          <w:rPrChange w:id="1035" w:author="תומר עוז" w:date="2020-12-19T23:19:00Z">
            <w:rPr>
              <w:ins w:id="1036" w:author="תומר עוז" w:date="2020-12-15T16:27:00Z"/>
              <w:rFonts w:asciiTheme="majorBidi" w:hAnsiTheme="majorBidi" w:cs="David"/>
            </w:rPr>
          </w:rPrChange>
        </w:rPr>
      </w:pPr>
      <w:ins w:id="1037" w:author="תומר עוז" w:date="2020-12-15T16:27:00Z">
        <w:r w:rsidRPr="006E50D0">
          <w:rPr>
            <w:rFonts w:asciiTheme="majorBidi" w:hAnsiTheme="majorBidi" w:cs="David" w:hint="eastAsia"/>
            <w:sz w:val="24"/>
            <w:szCs w:val="24"/>
            <w:rtl/>
            <w:rPrChange w:id="1038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rtl/>
              </w:rPr>
            </w:rPrChange>
          </w:rPr>
          <w:t>אל</w:t>
        </w:r>
        <w:r w:rsidRPr="006E50D0">
          <w:rPr>
            <w:rFonts w:asciiTheme="majorBidi" w:hAnsiTheme="majorBidi" w:cs="David"/>
            <w:sz w:val="24"/>
            <w:szCs w:val="24"/>
            <w:rtl/>
            <w:rPrChange w:id="1039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 תשכח</w:t>
        </w:r>
        <w:del w:id="1040" w:author="0mer dar" w:date="2020-12-19T18:14:00Z">
          <w:r w:rsidRPr="006E50D0" w:rsidDel="003D7A1F">
            <w:rPr>
              <w:rFonts w:asciiTheme="majorBidi" w:hAnsiTheme="majorBidi" w:cs="David"/>
              <w:sz w:val="24"/>
              <w:szCs w:val="24"/>
              <w:rtl/>
              <w:rPrChange w:id="1041" w:author="תומר עוז" w:date="2020-12-19T23:19:00Z">
                <w:rPr>
                  <w:rFonts w:asciiTheme="majorBidi" w:hAnsiTheme="majorBidi"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Pr="006E50D0">
          <w:rPr>
            <w:rFonts w:asciiTheme="majorBidi" w:hAnsiTheme="majorBidi" w:cs="David"/>
            <w:sz w:val="24"/>
            <w:szCs w:val="24"/>
            <w:rtl/>
            <w:rPrChange w:id="1042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י ללחוץ על הכפתור בכל פעם </w:t>
        </w:r>
        <w:r w:rsidRPr="006E50D0">
          <w:rPr>
            <w:rFonts w:cs="David" w:hint="eastAsia"/>
            <w:sz w:val="24"/>
            <w:szCs w:val="24"/>
            <w:rtl/>
            <w:rPrChange w:id="104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שאת</w:t>
        </w:r>
        <w:del w:id="1044" w:author="0mer dar" w:date="2020-12-19T18:14:00Z">
          <w:r w:rsidRPr="006E50D0" w:rsidDel="003D7A1F">
            <w:rPr>
              <w:rFonts w:cs="David"/>
              <w:sz w:val="24"/>
              <w:szCs w:val="24"/>
              <w:rtl/>
              <w:rPrChange w:id="1045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/ה</w:delText>
          </w:r>
        </w:del>
        <w:r w:rsidRPr="006E50D0">
          <w:rPr>
            <w:rFonts w:cs="David"/>
            <w:sz w:val="24"/>
            <w:szCs w:val="24"/>
            <w:rtl/>
            <w:rPrChange w:id="104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4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ש</w:t>
        </w:r>
        <w:del w:id="1048" w:author="0mer dar" w:date="2020-12-19T18:14:00Z">
          <w:r w:rsidRPr="006E50D0" w:rsidDel="003D7A1F">
            <w:rPr>
              <w:rFonts w:cs="David" w:hint="eastAsia"/>
              <w:sz w:val="24"/>
              <w:szCs w:val="24"/>
              <w:rtl/>
              <w:rPrChange w:id="1049" w:author="תומר עוז" w:date="2020-12-19T23:19:00Z">
                <w:rPr>
                  <w:rFonts w:cs="David" w:hint="eastAsia"/>
                  <w:sz w:val="24"/>
                  <w:szCs w:val="24"/>
                  <w:rtl/>
                </w:rPr>
              </w:rPrChange>
            </w:rPr>
            <w:delText>ם</w:delText>
          </w:r>
          <w:r w:rsidRPr="006E50D0" w:rsidDel="003D7A1F">
            <w:rPr>
              <w:rFonts w:cs="David"/>
              <w:sz w:val="24"/>
              <w:szCs w:val="24"/>
              <w:rtl/>
              <w:rPrChange w:id="1050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</w:ins>
      <w:ins w:id="1051" w:author="0mer dar" w:date="2020-12-19T18:14:00Z">
        <w:r w:rsidR="003D7A1F" w:rsidRPr="006E50D0">
          <w:rPr>
            <w:rFonts w:cs="David" w:hint="cs"/>
            <w:sz w:val="24"/>
            <w:szCs w:val="24"/>
            <w:rtl/>
            <w:rPrChange w:id="105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t>מ</w:t>
        </w:r>
      </w:ins>
      <w:ins w:id="1053" w:author="תומר עוז" w:date="2020-12-15T16:27:00Z">
        <w:r w:rsidRPr="006E50D0">
          <w:rPr>
            <w:rFonts w:cs="David"/>
            <w:sz w:val="24"/>
            <w:szCs w:val="24"/>
            <w:rtl/>
            <w:rPrChange w:id="105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ה </w:t>
        </w:r>
        <w:r w:rsidRPr="006E50D0">
          <w:rPr>
            <w:rFonts w:cs="David" w:hint="eastAsia"/>
            <w:sz w:val="24"/>
            <w:szCs w:val="24"/>
            <w:rtl/>
            <w:rPrChange w:id="105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לב</w:t>
        </w:r>
        <w:r w:rsidRPr="006E50D0">
          <w:rPr>
            <w:rFonts w:cs="David"/>
            <w:sz w:val="24"/>
            <w:szCs w:val="24"/>
            <w:rtl/>
            <w:rPrChange w:id="105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5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לעלייה</w:t>
        </w:r>
        <w:r w:rsidRPr="006E50D0">
          <w:rPr>
            <w:rFonts w:cs="David"/>
            <w:sz w:val="24"/>
            <w:szCs w:val="24"/>
            <w:rtl/>
            <w:rPrChange w:id="105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5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או</w:t>
        </w:r>
        <w:r w:rsidRPr="006E50D0">
          <w:rPr>
            <w:rFonts w:cs="David"/>
            <w:sz w:val="24"/>
            <w:szCs w:val="24"/>
            <w:rtl/>
            <w:rPrChange w:id="106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61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לירידה</w:t>
        </w:r>
        <w:r w:rsidRPr="006E50D0">
          <w:rPr>
            <w:rFonts w:cs="David"/>
            <w:sz w:val="24"/>
            <w:szCs w:val="24"/>
            <w:rtl/>
            <w:rPrChange w:id="106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63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של</w:t>
        </w:r>
        <w:r w:rsidRPr="006E50D0">
          <w:rPr>
            <w:rFonts w:cs="David"/>
            <w:sz w:val="24"/>
            <w:szCs w:val="24"/>
            <w:rtl/>
            <w:rPrChange w:id="106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6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הבטן</w:t>
        </w:r>
        <w:r w:rsidRPr="006E50D0">
          <w:rPr>
            <w:rFonts w:cs="David"/>
            <w:sz w:val="24"/>
            <w:szCs w:val="24"/>
            <w:rtl/>
            <w:rPrChange w:id="106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, </w:t>
        </w:r>
        <w:r w:rsidRPr="006E50D0">
          <w:rPr>
            <w:rFonts w:cs="David" w:hint="eastAsia"/>
            <w:sz w:val="24"/>
            <w:szCs w:val="24"/>
            <w:rtl/>
            <w:rPrChange w:id="106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אך</w:t>
        </w:r>
        <w:r w:rsidRPr="006E50D0">
          <w:rPr>
            <w:rFonts w:asciiTheme="majorBidi" w:hAnsiTheme="majorBidi" w:cs="David"/>
            <w:sz w:val="24"/>
            <w:szCs w:val="24"/>
            <w:rtl/>
            <w:rPrChange w:id="1068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 אל תלח</w:t>
        </w:r>
        <w:del w:id="1069" w:author="0mer dar" w:date="2020-12-19T18:14:00Z">
          <w:r w:rsidRPr="006E50D0" w:rsidDel="003D7A1F">
            <w:rPr>
              <w:rFonts w:asciiTheme="majorBidi" w:hAnsiTheme="majorBidi" w:cs="David"/>
              <w:sz w:val="24"/>
              <w:szCs w:val="24"/>
              <w:rtl/>
              <w:rPrChange w:id="1070" w:author="תומר עוז" w:date="2020-12-19T23:19:00Z">
                <w:rPr>
                  <w:rFonts w:asciiTheme="majorBidi" w:hAnsiTheme="majorBidi" w:cs="David"/>
                  <w:sz w:val="24"/>
                  <w:szCs w:val="24"/>
                  <w:rtl/>
                </w:rPr>
              </w:rPrChange>
            </w:rPr>
            <w:delText>ץ/</w:delText>
          </w:r>
        </w:del>
      </w:ins>
      <w:ins w:id="1071" w:author="0mer dar" w:date="2020-12-19T18:14:00Z">
        <w:r w:rsidR="003D7A1F" w:rsidRPr="006E50D0">
          <w:rPr>
            <w:rFonts w:asciiTheme="majorBidi" w:hAnsiTheme="majorBidi" w:cs="David" w:hint="cs"/>
            <w:sz w:val="24"/>
            <w:szCs w:val="24"/>
            <w:rtl/>
            <w:rPrChange w:id="107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t>צ</w:t>
        </w:r>
      </w:ins>
      <w:ins w:id="1073" w:author="תומר עוז" w:date="2020-12-15T16:27:00Z">
        <w:r w:rsidRPr="006E50D0">
          <w:rPr>
            <w:rFonts w:asciiTheme="majorBidi" w:hAnsiTheme="majorBidi" w:cs="David"/>
            <w:sz w:val="24"/>
            <w:szCs w:val="24"/>
            <w:rtl/>
            <w:rPrChange w:id="107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י עליו </w:t>
        </w:r>
        <w:r w:rsidRPr="006E50D0">
          <w:rPr>
            <w:rFonts w:cs="David" w:hint="eastAsia"/>
            <w:sz w:val="24"/>
            <w:szCs w:val="24"/>
            <w:rtl/>
            <w:rPrChange w:id="1075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כאשר</w:t>
        </w:r>
        <w:r w:rsidRPr="006E50D0">
          <w:rPr>
            <w:rFonts w:cs="David"/>
            <w:sz w:val="24"/>
            <w:szCs w:val="24"/>
            <w:rtl/>
            <w:rPrChange w:id="107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77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תשומת</w:t>
        </w:r>
        <w:r w:rsidRPr="006E50D0">
          <w:rPr>
            <w:rFonts w:cs="David"/>
            <w:sz w:val="24"/>
            <w:szCs w:val="24"/>
            <w:rtl/>
            <w:rPrChange w:id="107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 w:hint="eastAsia"/>
            <w:sz w:val="24"/>
            <w:szCs w:val="24"/>
            <w:rtl/>
            <w:rPrChange w:id="1079" w:author="תומר עוז" w:date="2020-12-19T23:19:00Z">
              <w:rPr>
                <w:rFonts w:cs="David" w:hint="eastAsia"/>
                <w:sz w:val="24"/>
                <w:szCs w:val="24"/>
                <w:rtl/>
              </w:rPr>
            </w:rPrChange>
          </w:rPr>
          <w:t>ליבך</w:t>
        </w:r>
        <w:r w:rsidRPr="006E50D0">
          <w:rPr>
            <w:rFonts w:cs="David"/>
            <w:sz w:val="24"/>
            <w:szCs w:val="24"/>
            <w:rtl/>
            <w:rPrChange w:id="108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</w:ins>
      <w:ins w:id="1081" w:author="תומר עוז" w:date="2020-12-15T16:35:00Z">
        <w:r w:rsidR="00A51D89" w:rsidRPr="006E50D0">
          <w:rPr>
            <w:rFonts w:ascii="David" w:hAnsi="David" w:cs="David" w:hint="eastAsia"/>
            <w:sz w:val="24"/>
            <w:szCs w:val="24"/>
            <w:rtl/>
            <w:rPrChange w:id="1082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נודדת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8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84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למחשבה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85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86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או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87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88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שאת</w:t>
        </w:r>
        <w:del w:id="1089" w:author="0mer dar" w:date="2020-12-19T18:44:00Z">
          <w:r w:rsidR="00A51D89" w:rsidRPr="006E50D0" w:rsidDel="00301D96">
            <w:rPr>
              <w:rFonts w:ascii="David" w:hAnsi="David" w:cs="David" w:hint="eastAsia"/>
              <w:sz w:val="24"/>
              <w:szCs w:val="24"/>
              <w:rtl/>
              <w:rPrChange w:id="1090" w:author="תומר עוז" w:date="2020-12-19T23:19:00Z">
                <w:rPr>
                  <w:rFonts w:ascii="David" w:hAnsi="David" w:cs="David" w:hint="eastAsia"/>
                  <w:sz w:val="24"/>
                  <w:szCs w:val="24"/>
                  <w:rtl/>
                </w:rPr>
              </w:rPrChange>
            </w:rPr>
            <w:delText>ה</w:delText>
          </w:r>
        </w:del>
        <w:r w:rsidR="00A51D89" w:rsidRPr="006E50D0">
          <w:rPr>
            <w:rFonts w:ascii="David" w:hAnsi="David" w:cs="David"/>
            <w:sz w:val="24"/>
            <w:szCs w:val="24"/>
            <w:rtl/>
            <w:rPrChange w:id="1091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92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מפנה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93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94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את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95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96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הקשב</w:t>
        </w:r>
        <w:r w:rsidR="00A51D89" w:rsidRPr="006E50D0">
          <w:rPr>
            <w:rFonts w:ascii="David" w:hAnsi="David" w:cs="David"/>
            <w:sz w:val="24"/>
            <w:szCs w:val="24"/>
            <w:rtl/>
            <w:rPrChange w:id="1097" w:author="תומר עוז" w:date="2020-12-19T23:19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6E50D0">
          <w:rPr>
            <w:rFonts w:ascii="David" w:hAnsi="David" w:cs="David" w:hint="eastAsia"/>
            <w:sz w:val="24"/>
            <w:szCs w:val="24"/>
            <w:rtl/>
            <w:rPrChange w:id="1098" w:author="תומר עוז" w:date="2020-12-19T23:19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למחשבה</w:t>
        </w:r>
      </w:ins>
      <w:ins w:id="1099" w:author="תומר עוז" w:date="2020-12-15T16:27:00Z">
        <w:r w:rsidRPr="006E50D0">
          <w:rPr>
            <w:rFonts w:cs="David"/>
            <w:sz w:val="24"/>
            <w:szCs w:val="24"/>
            <w:rtl/>
            <w:rPrChange w:id="110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. </w:t>
        </w:r>
        <w:commentRangeStart w:id="1101"/>
        <w:r w:rsidRPr="006E50D0">
          <w:rPr>
            <w:rFonts w:cs="David"/>
            <w:sz w:val="24"/>
            <w:szCs w:val="24"/>
            <w:rtl/>
            <w:rPrChange w:id="110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תתחיל</w:t>
        </w:r>
        <w:del w:id="1103" w:author="0mer dar" w:date="2020-12-19T18:14:00Z">
          <w:r w:rsidRPr="006E50D0" w:rsidDel="003D7A1F">
            <w:rPr>
              <w:rFonts w:cs="David"/>
              <w:sz w:val="24"/>
              <w:szCs w:val="24"/>
              <w:rtl/>
              <w:rPrChange w:id="1104" w:author="תומר עוז" w:date="2020-12-19T23:19:00Z">
                <w:rPr>
                  <w:rFonts w:cs="David"/>
                  <w:sz w:val="24"/>
                  <w:szCs w:val="24"/>
                  <w:rtl/>
                </w:rPr>
              </w:rPrChange>
            </w:rPr>
            <w:delText>/</w:delText>
          </w:r>
        </w:del>
        <w:r w:rsidRPr="006E50D0">
          <w:rPr>
            <w:rFonts w:cs="David"/>
            <w:sz w:val="24"/>
            <w:szCs w:val="24"/>
            <w:rtl/>
            <w:rPrChange w:id="110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>י לבצע את המטלה</w:t>
        </w:r>
        <w:r w:rsidRPr="006E50D0">
          <w:rPr>
            <w:rFonts w:asciiTheme="majorBidi" w:hAnsiTheme="majorBidi" w:cs="David"/>
            <w:sz w:val="24"/>
            <w:szCs w:val="24"/>
            <w:rtl/>
            <w:rPrChange w:id="1106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t xml:space="preserve"> </w:t>
        </w:r>
        <w:r w:rsidRPr="006E50D0">
          <w:rPr>
            <w:rFonts w:cs="David"/>
            <w:sz w:val="24"/>
            <w:szCs w:val="24"/>
            <w:rtl/>
            <w:rPrChange w:id="110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t xml:space="preserve">(ה- דקה). </w:t>
        </w:r>
      </w:ins>
      <w:commentRangeEnd w:id="1101"/>
      <w:ins w:id="1108" w:author="תומר עוז" w:date="2020-12-15T16:43:00Z">
        <w:r w:rsidR="000919F3" w:rsidRPr="006E50D0">
          <w:rPr>
            <w:rStyle w:val="CommentReference"/>
            <w:rtl/>
            <w:rPrChange w:id="1109" w:author="תומר עוז" w:date="2020-12-19T23:19:00Z">
              <w:rPr>
                <w:rStyle w:val="CommentReference"/>
                <w:rtl/>
              </w:rPr>
            </w:rPrChange>
          </w:rPr>
          <w:commentReference w:id="1101"/>
        </w:r>
      </w:ins>
    </w:p>
    <w:p w14:paraId="206988D8" w14:textId="5CFCD2EE" w:rsidR="00347B5B" w:rsidRPr="006E50D0" w:rsidDel="00AB5730" w:rsidRDefault="00191EFA" w:rsidP="00027E5D">
      <w:pPr>
        <w:rPr>
          <w:ins w:id="1110" w:author="עומר דר" w:date="2020-11-16T18:50:00Z"/>
          <w:del w:id="1111" w:author="תומר עוז" w:date="2020-12-13T18:10:00Z"/>
          <w:rFonts w:cs="David"/>
          <w:b/>
          <w:bCs/>
          <w:rtl/>
          <w:rPrChange w:id="1112" w:author="תומר עוז" w:date="2020-12-19T23:19:00Z">
            <w:rPr>
              <w:ins w:id="1113" w:author="עומר דר" w:date="2020-11-16T18:50:00Z"/>
              <w:del w:id="1114" w:author="תומר עוז" w:date="2020-12-13T18:10:00Z"/>
              <w:rFonts w:cs="David"/>
              <w:b/>
              <w:bCs/>
              <w:rtl/>
            </w:rPr>
          </w:rPrChange>
        </w:rPr>
      </w:pPr>
      <w:ins w:id="1115" w:author="עומר דר" w:date="2020-11-16T18:51:00Z">
        <w:del w:id="1116" w:author="תומר עוז" w:date="2020-12-15T16:18:00Z">
          <w:r w:rsidRPr="006E50D0" w:rsidDel="00027E5D">
            <w:rPr>
              <w:rFonts w:asciiTheme="majorBidi" w:hAnsiTheme="majorBidi" w:cs="David" w:hint="cs"/>
              <w:rtl/>
              <w:rPrChange w:id="1117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 הישאר/י עם עיניים עצומות, </w:delText>
          </w:r>
          <w:r w:rsidRPr="006E50D0" w:rsidDel="00027E5D">
            <w:rPr>
              <w:rFonts w:asciiTheme="majorBidi" w:hAnsiTheme="majorBidi" w:cs="David"/>
              <w:rtl/>
              <w:rPrChange w:id="1118" w:author="תומר עוז" w:date="2020-12-19T23:19:00Z">
                <w:rPr>
                  <w:rFonts w:asciiTheme="majorBidi" w:hAnsiTheme="majorBidi" w:cs="David"/>
                  <w:rtl/>
                </w:rPr>
              </w:rPrChange>
            </w:rPr>
            <w:delText xml:space="preserve">ושב/י עם גב זקוף, </w:delText>
          </w:r>
          <w:r w:rsidRPr="006E50D0" w:rsidDel="00027E5D">
            <w:rPr>
              <w:rFonts w:ascii="David" w:hAnsi="David" w:cs="David"/>
              <w:sz w:val="24"/>
              <w:szCs w:val="24"/>
              <w:rtl/>
              <w:rPrChange w:id="1119" w:author="תומר עוז" w:date="2020-12-19T23:19:00Z">
                <w:rPr>
                  <w:rFonts w:ascii="David" w:hAnsi="David" w:cs="David"/>
                  <w:sz w:val="24"/>
                  <w:szCs w:val="24"/>
                  <w:rtl/>
                </w:rPr>
              </w:rPrChange>
            </w:rPr>
            <w:delText>אך לא מתוח מדי</w:delText>
          </w:r>
        </w:del>
        <w:del w:id="1120" w:author="תומר עוז" w:date="2020-12-15T16:19:00Z">
          <w:r w:rsidRPr="006E50D0" w:rsidDel="00027E5D">
            <w:rPr>
              <w:rFonts w:ascii="David" w:hAnsi="David" w:cs="David" w:hint="cs"/>
              <w:sz w:val="24"/>
              <w:szCs w:val="24"/>
              <w:rtl/>
              <w:rPrChange w:id="1121" w:author="תומר עוז" w:date="2020-12-19T23:19:00Z">
                <w:rPr>
                  <w:rFonts w:ascii="David" w:hAnsi="David" w:cs="David" w:hint="cs"/>
                  <w:sz w:val="24"/>
                  <w:szCs w:val="24"/>
                  <w:rtl/>
                </w:rPr>
              </w:rPrChange>
            </w:rPr>
            <w:delText>.</w:delText>
          </w:r>
        </w:del>
        <w:del w:id="1122" w:author="תומר עוז" w:date="2020-12-15T16:47:00Z">
          <w:r w:rsidRPr="006E50D0" w:rsidDel="00BB1AA6">
            <w:rPr>
              <w:rFonts w:asciiTheme="majorBidi" w:hAnsiTheme="majorBidi" w:cs="David" w:hint="cs"/>
              <w:rtl/>
              <w:rPrChange w:id="1123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 </w:delText>
          </w:r>
        </w:del>
      </w:ins>
      <w:ins w:id="1124" w:author="עומר דר" w:date="2020-11-16T18:50:00Z">
        <w:del w:id="1125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26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כאשר תשמע</w:delText>
          </w:r>
        </w:del>
      </w:ins>
      <w:ins w:id="1127" w:author="עומר דר" w:date="2020-11-16T19:02:00Z">
        <w:del w:id="1128" w:author="תומר עוז" w:date="2020-12-15T16:47:00Z">
          <w:r w:rsidR="006D7A06" w:rsidRPr="006E50D0" w:rsidDel="00BB1AA6">
            <w:rPr>
              <w:rFonts w:cs="David" w:hint="cs"/>
              <w:b/>
              <w:bCs/>
              <w:rtl/>
              <w:rPrChange w:id="1129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/</w:delText>
          </w:r>
        </w:del>
      </w:ins>
      <w:ins w:id="1130" w:author="עומר דר" w:date="2020-11-16T18:50:00Z">
        <w:del w:id="1131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32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 xml:space="preserve">\י </w:delText>
          </w:r>
        </w:del>
        <w:del w:id="1133" w:author="תומר עוז" w:date="2020-12-13T09:12:00Z">
          <w:r w:rsidR="00347B5B" w:rsidRPr="006E50D0" w:rsidDel="00033F16">
            <w:rPr>
              <w:rFonts w:cs="David"/>
              <w:b/>
              <w:bCs/>
              <w:rtl/>
              <w:rPrChange w:id="1134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משפט</w:delText>
          </w:r>
        </w:del>
        <w:del w:id="1135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36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, את\</w:delText>
          </w:r>
        </w:del>
      </w:ins>
      <w:ins w:id="1137" w:author="עומר דר" w:date="2020-11-16T18:51:00Z">
        <w:del w:id="1138" w:author="תומר עוז" w:date="2020-12-15T16:47:00Z">
          <w:r w:rsidRPr="006E50D0" w:rsidDel="00BB1AA6">
            <w:rPr>
              <w:rFonts w:cs="David" w:hint="cs"/>
              <w:b/>
              <w:bCs/>
              <w:rtl/>
              <w:rPrChange w:id="1139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/</w:delText>
          </w:r>
        </w:del>
      </w:ins>
      <w:ins w:id="1140" w:author="עומר דר" w:date="2020-11-16T18:50:00Z">
        <w:del w:id="1141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42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ה מתבקש\</w:delText>
          </w:r>
        </w:del>
      </w:ins>
      <w:ins w:id="1143" w:author="עומר דר" w:date="2020-11-16T18:51:00Z">
        <w:del w:id="1144" w:author="תומר עוז" w:date="2020-12-15T16:47:00Z">
          <w:r w:rsidRPr="006E50D0" w:rsidDel="00BB1AA6">
            <w:rPr>
              <w:rFonts w:cs="David" w:hint="cs"/>
              <w:b/>
              <w:bCs/>
              <w:rtl/>
              <w:rPrChange w:id="1145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/</w:delText>
          </w:r>
        </w:del>
      </w:ins>
      <w:ins w:id="1146" w:author="עומר דר" w:date="2020-11-16T18:50:00Z">
        <w:del w:id="1147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48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 xml:space="preserve">ת </w:delText>
          </w:r>
        </w:del>
        <w:del w:id="1149" w:author="תומר עוז" w:date="2020-12-15T16:19:00Z">
          <w:r w:rsidR="00347B5B" w:rsidRPr="006E50D0" w:rsidDel="00027E5D">
            <w:rPr>
              <w:rFonts w:cs="David"/>
              <w:b/>
              <w:bCs/>
              <w:rtl/>
              <w:rPrChange w:id="1150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להקשיב</w:delText>
          </w:r>
        </w:del>
        <w:del w:id="1151" w:author="תומר עוז" w:date="2020-12-15T16:47:00Z">
          <w:r w:rsidR="00347B5B" w:rsidRPr="006E50D0" w:rsidDel="00BB1AA6">
            <w:rPr>
              <w:rFonts w:cs="David"/>
              <w:b/>
              <w:bCs/>
              <w:rtl/>
              <w:rPrChange w:id="1152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 xml:space="preserve"> </w:delText>
          </w:r>
        </w:del>
        <w:del w:id="1153" w:author="תומר עוז" w:date="2020-12-13T09:12:00Z">
          <w:r w:rsidR="00347B5B" w:rsidRPr="006E50D0" w:rsidDel="00033F16">
            <w:rPr>
              <w:rFonts w:cs="David"/>
              <w:b/>
              <w:bCs/>
              <w:rtl/>
              <w:rPrChange w:id="1154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לו</w:delText>
          </w:r>
        </w:del>
        <w:del w:id="1155" w:author="תומר עוז" w:date="2020-12-15T16:19:00Z">
          <w:r w:rsidR="00347B5B" w:rsidRPr="006E50D0" w:rsidDel="00027E5D">
            <w:rPr>
              <w:rFonts w:cs="David"/>
              <w:b/>
              <w:bCs/>
              <w:rtl/>
              <w:rPrChange w:id="1156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 xml:space="preserve"> כפי שאת\</w:delText>
          </w:r>
        </w:del>
      </w:ins>
      <w:ins w:id="1157" w:author="עומר דר" w:date="2020-11-16T18:52:00Z">
        <w:del w:id="1158" w:author="תומר עוז" w:date="2020-12-15T16:19:00Z">
          <w:r w:rsidRPr="006E50D0" w:rsidDel="00027E5D">
            <w:rPr>
              <w:rFonts w:cs="David" w:hint="cs"/>
              <w:b/>
              <w:bCs/>
              <w:rtl/>
              <w:rPrChange w:id="1159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/</w:delText>
          </w:r>
        </w:del>
      </w:ins>
      <w:ins w:id="1160" w:author="עומר דר" w:date="2020-11-16T18:50:00Z">
        <w:del w:id="1161" w:author="תומר עוז" w:date="2020-12-15T16:19:00Z">
          <w:r w:rsidR="00347B5B" w:rsidRPr="006E50D0" w:rsidDel="00027E5D">
            <w:rPr>
              <w:rFonts w:cs="David"/>
              <w:b/>
              <w:bCs/>
              <w:rtl/>
              <w:rPrChange w:id="1162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ה מקשיב\</w:delText>
          </w:r>
        </w:del>
      </w:ins>
      <w:ins w:id="1163" w:author="עומר דר" w:date="2020-11-16T18:52:00Z">
        <w:del w:id="1164" w:author="תומר עוז" w:date="2020-12-15T16:19:00Z">
          <w:r w:rsidRPr="006E50D0" w:rsidDel="00027E5D">
            <w:rPr>
              <w:rFonts w:cs="David" w:hint="cs"/>
              <w:b/>
              <w:bCs/>
              <w:rtl/>
              <w:rPrChange w:id="1165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/</w:delText>
          </w:r>
        </w:del>
      </w:ins>
      <w:ins w:id="1166" w:author="עומר דר" w:date="2020-11-16T18:50:00Z">
        <w:del w:id="1167" w:author="תומר עוז" w:date="2020-12-15T16:19:00Z">
          <w:r w:rsidR="00347B5B" w:rsidRPr="006E50D0" w:rsidDel="00027E5D">
            <w:rPr>
              <w:rFonts w:cs="David"/>
              <w:b/>
              <w:bCs/>
              <w:rtl/>
              <w:rPrChange w:id="1168" w:author="תומר עוז" w:date="2020-12-19T23:19:00Z">
                <w:rPr>
                  <w:rFonts w:cs="David"/>
                  <w:b/>
                  <w:bCs/>
                  <w:rtl/>
                </w:rPr>
              </w:rPrChange>
            </w:rPr>
            <w:delText>ה למחשבה שעוברת לך בראש</w:delText>
          </w:r>
        </w:del>
        <w:del w:id="1169" w:author="תומר עוז" w:date="2020-12-15T16:47:00Z">
          <w:r w:rsidR="00347B5B" w:rsidRPr="006E50D0" w:rsidDel="00BB1AA6">
            <w:rPr>
              <w:rFonts w:cs="David" w:hint="cs"/>
              <w:b/>
              <w:bCs/>
              <w:rtl/>
              <w:rPrChange w:id="1170" w:author="תומר עוז" w:date="2020-12-19T23:19:00Z">
                <w:rPr>
                  <w:rFonts w:cs="David" w:hint="cs"/>
                  <w:b/>
                  <w:bCs/>
                  <w:rtl/>
                </w:rPr>
              </w:rPrChange>
            </w:rPr>
            <w:delText>.</w:delText>
          </w:r>
        </w:del>
      </w:ins>
      <w:ins w:id="1171" w:author="עומר דר" w:date="2020-11-16T18:53:00Z">
        <w:del w:id="1172" w:author="תומר עוז" w:date="2020-12-15T16:47:00Z">
          <w:r w:rsidR="00563F10" w:rsidRPr="006E50D0" w:rsidDel="00BB1AA6">
            <w:rPr>
              <w:rFonts w:cs="David" w:hint="cs"/>
              <w:b/>
              <w:bCs/>
              <w:rPrChange w:id="1173" w:author="תומר עוז" w:date="2020-12-19T23:19:00Z">
                <w:rPr>
                  <w:rFonts w:cs="David" w:hint="cs"/>
                  <w:b/>
                  <w:bCs/>
                </w:rPr>
              </w:rPrChange>
            </w:rPr>
            <w:delText xml:space="preserve">  </w:delText>
          </w:r>
        </w:del>
      </w:ins>
    </w:p>
    <w:p w14:paraId="466D87DB" w14:textId="166A8B05" w:rsidR="00701056" w:rsidRPr="006E50D0" w:rsidDel="00AB5730" w:rsidRDefault="001E490B" w:rsidP="00701056">
      <w:pPr>
        <w:rPr>
          <w:ins w:id="1174" w:author="עומר דר" w:date="2020-11-16T19:20:00Z"/>
          <w:del w:id="1175" w:author="תומר עוז" w:date="2020-12-13T18:10:00Z"/>
          <w:rFonts w:cs="David"/>
          <w:sz w:val="24"/>
          <w:szCs w:val="24"/>
          <w:rtl/>
          <w:rPrChange w:id="1176" w:author="תומר עוז" w:date="2020-12-19T23:19:00Z">
            <w:rPr>
              <w:ins w:id="1177" w:author="עומר דר" w:date="2020-11-16T19:20:00Z"/>
              <w:del w:id="1178" w:author="תומר עוז" w:date="2020-12-13T18:10:00Z"/>
              <w:rFonts w:cs="David"/>
              <w:sz w:val="24"/>
              <w:szCs w:val="24"/>
              <w:rtl/>
            </w:rPr>
          </w:rPrChange>
        </w:rPr>
      </w:pPr>
      <w:commentRangeStart w:id="1179"/>
      <w:commentRangeEnd w:id="1179"/>
      <w:del w:id="1180" w:author="תומר עוז" w:date="2020-12-13T18:10:00Z">
        <w:r w:rsidRPr="006E50D0" w:rsidDel="00AB5730">
          <w:rPr>
            <w:rStyle w:val="CommentReference"/>
            <w:rPrChange w:id="1181" w:author="תומר עוז" w:date="2020-12-19T23:19:00Z">
              <w:rPr>
                <w:rStyle w:val="CommentReference"/>
              </w:rPr>
            </w:rPrChange>
          </w:rPr>
          <w:commentReference w:id="1179"/>
        </w:r>
        <w:commentRangeStart w:id="1182"/>
        <w:commentRangeEnd w:id="1182"/>
        <w:r w:rsidRPr="006E50D0" w:rsidDel="00AB5730">
          <w:rPr>
            <w:rStyle w:val="CommentReference"/>
            <w:rPrChange w:id="1183" w:author="תומר עוז" w:date="2020-12-19T23:19:00Z">
              <w:rPr>
                <w:rStyle w:val="CommentReference"/>
              </w:rPr>
            </w:rPrChange>
          </w:rPr>
          <w:commentReference w:id="1182"/>
        </w:r>
      </w:del>
      <w:ins w:id="1184" w:author="עומר דר" w:date="2020-11-16T19:15:00Z">
        <w:del w:id="1185" w:author="תומר עוז" w:date="2020-12-13T17:42:00Z">
          <w:r w:rsidR="00701056" w:rsidRPr="006E50D0" w:rsidDel="00F80FF3">
            <w:rPr>
              <w:rFonts w:asciiTheme="majorBidi" w:hAnsiTheme="majorBidi" w:cs="David" w:hint="cs"/>
              <w:rtl/>
              <w:rPrChange w:id="1186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. </w:delText>
          </w:r>
        </w:del>
      </w:ins>
      <w:ins w:id="1187" w:author="עומר דר" w:date="2020-11-16T19:14:00Z">
        <w:del w:id="1188" w:author="תומר עוז" w:date="2020-12-13T17:39:00Z">
          <w:r w:rsidR="00701056" w:rsidRPr="006E50D0" w:rsidDel="00F80FF3">
            <w:rPr>
              <w:rFonts w:asciiTheme="majorBidi" w:hAnsiTheme="majorBidi" w:cs="David" w:hint="cs"/>
              <w:rtl/>
              <w:rPrChange w:id="1189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>ו</w:delText>
          </w:r>
        </w:del>
        <w:del w:id="1190" w:author="תומר עוז" w:date="2020-12-13T18:10:00Z">
          <w:r w:rsidR="00701056" w:rsidRPr="006E50D0" w:rsidDel="00AB5730">
            <w:rPr>
              <w:rFonts w:asciiTheme="majorBidi" w:hAnsiTheme="majorBidi" w:cs="David" w:hint="cs"/>
              <w:rtl/>
              <w:rPrChange w:id="1191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לאחר </w:delText>
          </w:r>
        </w:del>
        <w:del w:id="1192" w:author="תומר עוז" w:date="2020-12-13T17:40:00Z">
          <w:r w:rsidR="00701056" w:rsidRPr="006E50D0" w:rsidDel="00F80FF3">
            <w:rPr>
              <w:rFonts w:asciiTheme="majorBidi" w:hAnsiTheme="majorBidi" w:cs="David" w:hint="cs"/>
              <w:rtl/>
              <w:rPrChange w:id="1193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מכן </w:delText>
          </w:r>
        </w:del>
        <w:del w:id="1194" w:author="תומר עוז" w:date="2020-12-13T18:10:00Z">
          <w:r w:rsidR="00701056" w:rsidRPr="006E50D0" w:rsidDel="00AB5730">
            <w:rPr>
              <w:rFonts w:asciiTheme="majorBidi" w:hAnsiTheme="majorBidi" w:cs="David" w:hint="cs"/>
              <w:rtl/>
              <w:rPrChange w:id="1195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נסה </w:delText>
          </w:r>
        </w:del>
      </w:ins>
      <w:ins w:id="1196" w:author="עומר דר" w:date="2020-11-16T19:15:00Z">
        <w:del w:id="1197" w:author="תומר עוז" w:date="2020-12-13T18:10:00Z">
          <w:r w:rsidR="00701056" w:rsidRPr="006E50D0" w:rsidDel="00AB5730">
            <w:rPr>
              <w:rFonts w:asciiTheme="majorBidi" w:hAnsiTheme="majorBidi" w:cs="David" w:hint="cs"/>
              <w:rtl/>
              <w:rPrChange w:id="1198" w:author="תומר עוז" w:date="2020-12-19T23:19:00Z">
                <w:rPr>
                  <w:rFonts w:asciiTheme="majorBidi" w:hAnsiTheme="majorBidi" w:cs="David" w:hint="cs"/>
                  <w:rtl/>
                </w:rPr>
              </w:rPrChange>
            </w:rPr>
            <w:delText xml:space="preserve">להחזיר </w:delText>
          </w:r>
        </w:del>
      </w:ins>
      <w:del w:id="1199" w:author="תומר עוז" w:date="2020-12-13T18:10:00Z">
        <w:r w:rsidR="009A1684" w:rsidRPr="006E50D0" w:rsidDel="00AB5730">
          <w:rPr>
            <w:rFonts w:cs="David"/>
            <w:sz w:val="24"/>
            <w:szCs w:val="24"/>
            <w:rtl/>
            <w:rPrChange w:id="1200" w:author="תומר עוז" w:date="2020-12-19T23:19:00Z">
              <w:rPr>
                <w:rFonts w:cs="David"/>
                <w:sz w:val="24"/>
                <w:szCs w:val="24"/>
                <w:highlight w:val="lightGray"/>
                <w:rtl/>
              </w:rPr>
            </w:rPrChange>
          </w:rPr>
          <w:delText xml:space="preserve">, </w:delText>
        </w:r>
        <w:r w:rsidR="009A1684" w:rsidRPr="006E50D0" w:rsidDel="00AB5730">
          <w:rPr>
            <w:rFonts w:cs="David" w:hint="eastAsia"/>
            <w:sz w:val="24"/>
            <w:szCs w:val="24"/>
            <w:rtl/>
            <w:rPrChange w:id="1201" w:author="תומר עוז" w:date="2020-12-19T23:19:00Z">
              <w:rPr>
                <w:rFonts w:cs="David" w:hint="eastAsia"/>
                <w:sz w:val="24"/>
                <w:szCs w:val="24"/>
                <w:highlight w:val="lightGray"/>
                <w:rtl/>
              </w:rPr>
            </w:rPrChange>
          </w:rPr>
          <w:delText>תחזיר</w:delText>
        </w:r>
        <w:r w:rsidR="009A1684" w:rsidRPr="006E50D0" w:rsidDel="00AB5730">
          <w:rPr>
            <w:rFonts w:cs="David"/>
            <w:sz w:val="24"/>
            <w:szCs w:val="24"/>
            <w:rtl/>
            <w:rPrChange w:id="1202" w:author="תומר עוז" w:date="2020-12-19T23:19:00Z">
              <w:rPr>
                <w:rFonts w:cs="David"/>
                <w:sz w:val="24"/>
                <w:szCs w:val="24"/>
                <w:highlight w:val="lightGray"/>
                <w:rtl/>
              </w:rPr>
            </w:rPrChange>
          </w:rPr>
          <w:delText xml:space="preserve">/י את תשומת הלב אל </w:delText>
        </w:r>
      </w:del>
      <w:ins w:id="1203" w:author="עומר דר" w:date="2020-11-16T19:15:00Z">
        <w:del w:id="1204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05" w:author="תומר עוז" w:date="2020-12-19T23:19:00Z">
                <w:rPr>
                  <w:rFonts w:cs="David" w:hint="cs"/>
                  <w:sz w:val="24"/>
                  <w:szCs w:val="24"/>
                  <w:highlight w:val="lightGray"/>
                  <w:rtl/>
                </w:rPr>
              </w:rPrChange>
            </w:rPr>
            <w:delText>הנשימה ב.</w:delText>
          </w:r>
        </w:del>
      </w:ins>
      <w:ins w:id="1206" w:author="עומר דר" w:date="2020-11-16T19:16:00Z">
        <w:del w:id="1207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08" w:author="תומר עוז" w:date="2020-12-19T23:19:00Z">
                <w:rPr>
                  <w:rFonts w:cs="David" w:hint="cs"/>
                  <w:sz w:val="24"/>
                  <w:szCs w:val="24"/>
                  <w:highlight w:val="lightGray"/>
                  <w:rtl/>
                </w:rPr>
              </w:rPrChange>
            </w:rPr>
            <w:delText xml:space="preserve"> </w:delText>
          </w:r>
        </w:del>
      </w:ins>
      <w:ins w:id="1209" w:author="עומר דר" w:date="2020-11-16T19:15:00Z">
        <w:del w:id="1210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11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כאשר את/ה</w:delText>
          </w:r>
          <w:r w:rsidR="00701056" w:rsidRPr="006E50D0" w:rsidDel="00AB5730">
            <w:rPr>
              <w:rFonts w:cs="David" w:hint="cs"/>
              <w:sz w:val="24"/>
              <w:szCs w:val="24"/>
              <w:rPrChange w:id="1212" w:author="תומר עוז" w:date="2020-12-19T23:19:00Z">
                <w:rPr>
                  <w:rFonts w:cs="David" w:hint="cs"/>
                  <w:sz w:val="24"/>
                  <w:szCs w:val="24"/>
                </w:rPr>
              </w:rPrChange>
            </w:rPr>
            <w:delText xml:space="preserve"> </w:delText>
          </w:r>
          <w:r w:rsidR="00701056" w:rsidRPr="006E50D0" w:rsidDel="00AB5730">
            <w:rPr>
              <w:rFonts w:cs="David" w:hint="cs"/>
              <w:sz w:val="24"/>
              <w:szCs w:val="24"/>
              <w:rtl/>
              <w:rPrChange w:id="1213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 xml:space="preserve">חוזר/ת לשים לב לתחושת הנשימה, ליחצ/י על הכפתור כשאת/ה שם/ה לב לעלייה של הבטן בשאיפה, </w:delText>
          </w:r>
        </w:del>
      </w:ins>
      <w:ins w:id="1214" w:author="עומר דר" w:date="2020-11-16T19:20:00Z">
        <w:del w:id="1215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16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וכש</w:delText>
          </w:r>
        </w:del>
      </w:ins>
      <w:ins w:id="1217" w:author="עומר דר" w:date="2020-11-16T19:15:00Z">
        <w:del w:id="1218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19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 xml:space="preserve">את/ה שם/ה לב לירידה של הבטן </w:delText>
          </w:r>
          <w:commentRangeStart w:id="1220"/>
          <w:commentRangeStart w:id="1221"/>
          <w:r w:rsidR="00701056" w:rsidRPr="006E50D0" w:rsidDel="00AB5730">
            <w:rPr>
              <w:rFonts w:cs="David" w:hint="cs"/>
              <w:sz w:val="24"/>
              <w:szCs w:val="24"/>
              <w:rtl/>
              <w:rPrChange w:id="1222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בנשיפה</w:delText>
          </w:r>
        </w:del>
      </w:ins>
      <w:commentRangeEnd w:id="1220"/>
      <w:del w:id="1223" w:author="תומר עוז" w:date="2020-12-13T18:10:00Z">
        <w:r w:rsidR="0056015D" w:rsidRPr="006E50D0" w:rsidDel="00AB5730">
          <w:rPr>
            <w:rStyle w:val="CommentReference"/>
            <w:rPrChange w:id="1224" w:author="תומר עוז" w:date="2020-12-19T23:19:00Z">
              <w:rPr>
                <w:rStyle w:val="CommentReference"/>
              </w:rPr>
            </w:rPrChange>
          </w:rPr>
          <w:commentReference w:id="1220"/>
        </w:r>
        <w:commentRangeEnd w:id="1221"/>
        <w:r w:rsidR="00033F16" w:rsidRPr="006E50D0" w:rsidDel="00AB5730">
          <w:rPr>
            <w:rStyle w:val="CommentReference"/>
            <w:rtl/>
            <w:rPrChange w:id="1225" w:author="תומר עוז" w:date="2020-12-19T23:19:00Z">
              <w:rPr>
                <w:rStyle w:val="CommentReference"/>
                <w:rtl/>
              </w:rPr>
            </w:rPrChange>
          </w:rPr>
          <w:commentReference w:id="1221"/>
        </w:r>
      </w:del>
      <w:ins w:id="1226" w:author="עומר דר" w:date="2020-11-16T19:15:00Z">
        <w:del w:id="1227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28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>.</w:delText>
          </w:r>
        </w:del>
      </w:ins>
      <w:ins w:id="1229" w:author="עומר דר" w:date="2020-11-16T19:16:00Z">
        <w:del w:id="1230" w:author="תומר עוז" w:date="2020-12-13T18:10:00Z">
          <w:r w:rsidR="00701056" w:rsidRPr="006E50D0" w:rsidDel="00AB5730">
            <w:rPr>
              <w:rFonts w:cs="David" w:hint="cs"/>
              <w:sz w:val="24"/>
              <w:szCs w:val="24"/>
              <w:rtl/>
              <w:rPrChange w:id="1231" w:author="תומר עוז" w:date="2020-12-19T23:19:00Z">
                <w:rPr>
                  <w:rFonts w:cs="David" w:hint="cs"/>
                  <w:sz w:val="24"/>
                  <w:szCs w:val="24"/>
                  <w:rtl/>
                </w:rPr>
              </w:rPrChange>
            </w:rPr>
            <w:delText xml:space="preserve"> </w:delText>
          </w:r>
        </w:del>
      </w:ins>
    </w:p>
    <w:p w14:paraId="5CE50D83" w14:textId="063E0591" w:rsidR="009A1684" w:rsidRPr="006E50D0" w:rsidDel="00BB1AA6" w:rsidRDefault="00701056" w:rsidP="00AA7E37">
      <w:pPr>
        <w:rPr>
          <w:del w:id="1232" w:author="תומר עוז" w:date="2020-12-15T16:47:00Z"/>
          <w:rFonts w:cs="David"/>
          <w:sz w:val="24"/>
          <w:szCs w:val="24"/>
          <w:rtl/>
          <w:rPrChange w:id="1233" w:author="תומר עוז" w:date="2020-12-19T23:19:00Z">
            <w:rPr>
              <w:del w:id="1234" w:author="תומר עוז" w:date="2020-12-15T16:47:00Z"/>
              <w:rFonts w:cs="David"/>
              <w:sz w:val="24"/>
              <w:szCs w:val="24"/>
              <w:rtl/>
            </w:rPr>
          </w:rPrChange>
        </w:rPr>
      </w:pPr>
      <w:ins w:id="1235" w:author="עומר דר" w:date="2020-11-16T19:22:00Z">
        <w:del w:id="1236" w:author="תומר עוז" w:date="2020-12-13T18:10:00Z">
          <w:r w:rsidRPr="006E50D0" w:rsidDel="00AB5730">
            <w:rPr>
              <w:rFonts w:cs="David" w:hint="cs"/>
              <w:sz w:val="24"/>
              <w:szCs w:val="24"/>
              <w:rtl/>
              <w:rPrChange w:id="1237" w:author="תומר עוז" w:date="2020-12-19T23:19:00Z">
                <w:rPr>
                  <w:rFonts w:cs="David" w:hint="cs"/>
                  <w:sz w:val="24"/>
                  <w:szCs w:val="24"/>
                  <w:highlight w:val="lightGray"/>
                  <w:rtl/>
                </w:rPr>
              </w:rPrChange>
            </w:rPr>
            <w:delText xml:space="preserve"> במהלך הנשימה</w:delText>
          </w:r>
        </w:del>
      </w:ins>
      <w:commentRangeStart w:id="1238"/>
      <w:commentRangeStart w:id="1239"/>
      <w:commentRangeEnd w:id="1238"/>
      <w:del w:id="1240" w:author="תומר עוז" w:date="2020-12-15T16:47:00Z">
        <w:r w:rsidR="00AD6A98" w:rsidRPr="006E50D0" w:rsidDel="00BB1AA6">
          <w:rPr>
            <w:rStyle w:val="CommentReference"/>
            <w:rPrChange w:id="1241" w:author="תומר עוז" w:date="2020-12-19T23:19:00Z">
              <w:rPr>
                <w:rStyle w:val="CommentReference"/>
              </w:rPr>
            </w:rPrChange>
          </w:rPr>
          <w:commentReference w:id="1238"/>
        </w:r>
        <w:commentRangeEnd w:id="1239"/>
        <w:r w:rsidR="00AD6A98" w:rsidRPr="006E50D0" w:rsidDel="00BB1AA6">
          <w:rPr>
            <w:rStyle w:val="CommentReference"/>
            <w:rPrChange w:id="1242" w:author="תומר עוז" w:date="2020-12-19T23:19:00Z">
              <w:rPr>
                <w:rStyle w:val="CommentReference"/>
              </w:rPr>
            </w:rPrChange>
          </w:rPr>
          <w:commentReference w:id="1239"/>
        </w:r>
      </w:del>
    </w:p>
    <w:p w14:paraId="65433458" w14:textId="6BD8BEA2" w:rsidR="009A1684" w:rsidRPr="006E50D0" w:rsidDel="00BB1AA6" w:rsidRDefault="009A1684" w:rsidP="00AB1F72">
      <w:pPr>
        <w:rPr>
          <w:del w:id="1243" w:author="תומר עוז" w:date="2020-12-15T16:47:00Z"/>
          <w:rFonts w:cs="David"/>
          <w:sz w:val="24"/>
          <w:szCs w:val="24"/>
          <w:rtl/>
          <w:rPrChange w:id="1244" w:author="תומר עוז" w:date="2020-12-19T23:19:00Z">
            <w:rPr>
              <w:del w:id="1245" w:author="תומר עוז" w:date="2020-12-15T16:47:00Z"/>
              <w:rFonts w:cs="David"/>
              <w:sz w:val="24"/>
              <w:szCs w:val="24"/>
              <w:rtl/>
            </w:rPr>
          </w:rPrChange>
        </w:rPr>
      </w:pPr>
      <w:del w:id="1246" w:author="תומר עוז" w:date="2020-12-15T16:47:00Z">
        <w:r w:rsidRPr="006E50D0" w:rsidDel="00BB1AA6">
          <w:rPr>
            <w:rFonts w:cs="David" w:hint="cs"/>
            <w:sz w:val="24"/>
            <w:szCs w:val="24"/>
            <w:rPrChange w:id="1247" w:author="תומר עוז" w:date="2020-12-19T23:19:00Z">
              <w:rPr>
                <w:rFonts w:cs="David" w:hint="cs"/>
                <w:sz w:val="24"/>
                <w:szCs w:val="24"/>
              </w:rPr>
            </w:rPrChange>
          </w:rPr>
          <w:delText>MAT</w:delText>
        </w:r>
      </w:del>
    </w:p>
    <w:p w14:paraId="7168061B" w14:textId="0E200024" w:rsidR="007E253D" w:rsidRPr="006E50D0" w:rsidDel="00BB1AA6" w:rsidRDefault="00DB53E5" w:rsidP="007E253D">
      <w:pPr>
        <w:rPr>
          <w:del w:id="1248" w:author="תומר עוז" w:date="2020-12-15T16:47:00Z"/>
          <w:rFonts w:cs="David"/>
          <w:b/>
          <w:bCs/>
          <w:sz w:val="24"/>
          <w:szCs w:val="24"/>
          <w:rtl/>
          <w:rPrChange w:id="1249" w:author="תומר עוז" w:date="2020-12-19T23:19:00Z">
            <w:rPr>
              <w:del w:id="1250" w:author="תומר עוז" w:date="2020-12-15T16:47:00Z"/>
              <w:rFonts w:cs="David"/>
              <w:b/>
              <w:bCs/>
              <w:sz w:val="24"/>
              <w:szCs w:val="24"/>
              <w:rtl/>
            </w:rPr>
          </w:rPrChange>
        </w:rPr>
      </w:pPr>
      <w:del w:id="1251" w:author="תומר עוז" w:date="2020-12-15T16:47:00Z">
        <w:r w:rsidRPr="006E50D0" w:rsidDel="00BB1AA6">
          <w:rPr>
            <w:rFonts w:cs="David" w:hint="cs"/>
            <w:b/>
            <w:bCs/>
            <w:sz w:val="24"/>
            <w:szCs w:val="24"/>
            <w:rtl/>
            <w:rPrChange w:id="1252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>קשיבות</w:delText>
        </w:r>
        <w:r w:rsidR="00642D1A" w:rsidRPr="006E50D0" w:rsidDel="00BB1AA6">
          <w:rPr>
            <w:rFonts w:cs="David" w:hint="cs"/>
            <w:b/>
            <w:bCs/>
            <w:sz w:val="24"/>
            <w:szCs w:val="24"/>
            <w:rtl/>
            <w:rPrChange w:id="1253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 xml:space="preserve"> פתוח</w:delText>
        </w:r>
        <w:r w:rsidRPr="006E50D0" w:rsidDel="00BB1AA6">
          <w:rPr>
            <w:rFonts w:cs="David" w:hint="cs"/>
            <w:b/>
            <w:bCs/>
            <w:sz w:val="24"/>
            <w:szCs w:val="24"/>
            <w:rtl/>
            <w:rPrChange w:id="1254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>ה</w:delText>
        </w:r>
        <w:r w:rsidR="00642D1A" w:rsidRPr="006E50D0" w:rsidDel="00BB1AA6">
          <w:rPr>
            <w:rFonts w:cs="David" w:hint="cs"/>
            <w:b/>
            <w:bCs/>
            <w:sz w:val="24"/>
            <w:szCs w:val="24"/>
            <w:rtl/>
            <w:rPrChange w:id="1255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 xml:space="preserve"> (</w:delText>
        </w:r>
        <w:r w:rsidR="00642D1A" w:rsidRPr="006E50D0" w:rsidDel="00BB1AA6">
          <w:rPr>
            <w:rFonts w:cs="David"/>
            <w:b/>
            <w:bCs/>
            <w:sz w:val="24"/>
            <w:szCs w:val="24"/>
            <w:rPrChange w:id="1256" w:author="תומר עוז" w:date="2020-12-19T23:19:00Z">
              <w:rPr>
                <w:rFonts w:cs="David"/>
                <w:b/>
                <w:bCs/>
                <w:sz w:val="24"/>
                <w:szCs w:val="24"/>
              </w:rPr>
            </w:rPrChange>
          </w:rPr>
          <w:delText>open monitoring</w:delText>
        </w:r>
        <w:r w:rsidR="00B0262E" w:rsidRPr="006E50D0" w:rsidDel="00BB1AA6">
          <w:rPr>
            <w:rFonts w:cs="David"/>
            <w:b/>
            <w:bCs/>
            <w:sz w:val="24"/>
            <w:szCs w:val="24"/>
            <w:rPrChange w:id="1257" w:author="תומר עוז" w:date="2020-12-19T23:19:00Z">
              <w:rPr>
                <w:rFonts w:cs="David"/>
                <w:b/>
                <w:bCs/>
                <w:sz w:val="24"/>
                <w:szCs w:val="24"/>
              </w:rPr>
            </w:rPrChange>
          </w:rPr>
          <w:delText xml:space="preserve"> - practice</w:delText>
        </w:r>
        <w:r w:rsidR="00642D1A" w:rsidRPr="006E50D0" w:rsidDel="00BB1AA6">
          <w:rPr>
            <w:rFonts w:cs="David" w:hint="cs"/>
            <w:b/>
            <w:bCs/>
            <w:sz w:val="24"/>
            <w:szCs w:val="24"/>
            <w:rtl/>
            <w:rPrChange w:id="1258" w:author="תומר עוז" w:date="2020-12-19T23:19:00Z">
              <w:rPr>
                <w:rFonts w:cs="David" w:hint="cs"/>
                <w:b/>
                <w:bCs/>
                <w:sz w:val="24"/>
                <w:szCs w:val="24"/>
                <w:rtl/>
              </w:rPr>
            </w:rPrChange>
          </w:rPr>
          <w:delText>)</w:delText>
        </w:r>
      </w:del>
    </w:p>
    <w:p w14:paraId="3EBF25B5" w14:textId="5A93236B" w:rsidR="00DB53E5" w:rsidRPr="006E50D0" w:rsidDel="00BB1AA6" w:rsidRDefault="008D0DCC" w:rsidP="00CC4FF9">
      <w:pPr>
        <w:rPr>
          <w:del w:id="1259" w:author="תומר עוז" w:date="2020-12-15T16:47:00Z"/>
          <w:rFonts w:cs="David"/>
          <w:sz w:val="24"/>
          <w:szCs w:val="24"/>
          <w:rtl/>
          <w:rPrChange w:id="1260" w:author="תומר עוז" w:date="2020-12-19T23:19:00Z">
            <w:rPr>
              <w:del w:id="1261" w:author="תומר עוז" w:date="2020-12-15T16:47:00Z"/>
              <w:rFonts w:cs="David"/>
              <w:sz w:val="24"/>
              <w:szCs w:val="24"/>
              <w:rtl/>
            </w:rPr>
          </w:rPrChange>
        </w:rPr>
      </w:pPr>
      <w:del w:id="1262" w:author="תומר עוז" w:date="2020-12-15T16:47:00Z">
        <w:r w:rsidRPr="006E50D0" w:rsidDel="00BB1AA6">
          <w:rPr>
            <w:rFonts w:cs="David" w:hint="cs"/>
            <w:sz w:val="24"/>
            <w:szCs w:val="24"/>
            <w:rtl/>
            <w:rPrChange w:id="126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כעת תשמע/י הנחיות למטלת קשיבות פתוחה. במהלך ההנחיות התרכז/י בלהבין את ההנחיות, ורק לאחר מכן בצע/י את המטלה</w:delText>
        </w:r>
        <w:r w:rsidR="00863B5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6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  <w:r w:rsidR="00AB1F7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6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הישאר/י עם עיניים עצומות.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26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במטלה זו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67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הלב אליו,</w:delText>
        </w:r>
        <w:r w:rsidR="007B1740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6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ות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6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שתמש</w:delText>
        </w:r>
        <w:r w:rsidR="007B1740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/י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במילה</w:delText>
        </w:r>
        <w:r w:rsidR="008605E8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או שתיים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על מנת להכיר בו. את המיל</w:delText>
        </w:r>
        <w:r w:rsidR="008605E8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ים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אמור</w:delText>
        </w:r>
        <w:r w:rsidR="007B1740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/י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פעמיים בקול </w:delText>
        </w:r>
        <w:r w:rsidR="00132B3F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חזק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7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ו</w:delText>
        </w:r>
        <w:r w:rsidR="00832E1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8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ברור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8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  <w:r w:rsidR="0059524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8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595246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283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rtl/>
              </w:rPr>
            </w:rPrChange>
          </w:rPr>
          <w:delText>תשתמש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8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/</w:delText>
        </w:r>
        <w:r w:rsidR="00595246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285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rtl/>
              </w:rPr>
            </w:rPrChange>
          </w:rPr>
          <w:delText>י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86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</w:delText>
        </w:r>
        <w:r w:rsidR="00595246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287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rtl/>
              </w:rPr>
            </w:rPrChange>
          </w:rPr>
          <w:delText>במילים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88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פשוטות</w:delText>
        </w:r>
        <w:r w:rsidR="008A7B7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8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,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90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ונסה/י שלא להשקיע מחשבה מרובה מדי בבחירת המילים</w:delText>
        </w:r>
        <w:r w:rsidR="0059524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9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92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לדוגמא: אם </w:delText>
        </w:r>
        <w:r w:rsidR="0069071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9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את/ה שומע/ת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9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</w:delText>
        </w:r>
        <w:r w:rsidR="0059524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9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קול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96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, הפנה/י את תשומת הלב אליו, ותאמר/י</w:delText>
        </w:r>
        <w:r w:rsidR="00FB133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9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למשל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298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"שמיעה</w:delText>
        </w:r>
        <w:r w:rsidR="003722F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29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שמיעה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00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". אם מופיע כאב</w:delText>
        </w:r>
        <w:r w:rsidR="00F74D2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גב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02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, הפנה/י את תשומת הלב לתחושות הכאב</w:delText>
        </w:r>
        <w:r w:rsidR="00F74D2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בגב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0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, ותאמר/י</w:delText>
        </w:r>
        <w:r w:rsidR="00FB133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למשל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06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"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כאב</w:delText>
        </w:r>
        <w:r w:rsidR="00F74D2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גב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0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10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כאב</w:delText>
        </w:r>
        <w:r w:rsidR="00F74D2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1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גב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12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". אם מופיעה תחושת עצבנות</w:delText>
        </w:r>
        <w:r w:rsidR="00CC4FF9" w:rsidRPr="006E50D0" w:rsidDel="00BB1AA6">
          <w:rPr>
            <w:rFonts w:asciiTheme="majorBidi" w:hAnsiTheme="majorBidi" w:cs="David"/>
            <w:sz w:val="24"/>
            <w:szCs w:val="24"/>
            <w:rtl/>
            <w:rPrChange w:id="1313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, הבחן/י בכך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1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, ותאמר</w:delText>
        </w:r>
        <w:r w:rsidR="0059524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1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/י</w:delText>
        </w:r>
        <w:r w:rsidR="00FB133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1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למשל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17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"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1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עצבנות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19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עצבנות". אם מופיעה שלווה, הבחן/י בכך, ותאמר/י</w:delText>
        </w:r>
        <w:r w:rsidR="00FB133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2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למשל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21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"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2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שלווה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23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>שלווה". אם המחשבות</w:delText>
        </w:r>
        <w:r w:rsidR="00CC4FF9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2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שלך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25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נודדות, הבחן/י בכך, ותאמר/י</w:delText>
        </w:r>
        <w:r w:rsidR="00FB133D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2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למשל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27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"</w:delText>
        </w:r>
        <w:r w:rsidR="0057721C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2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מחשבה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29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מחשבה". </w:delText>
        </w:r>
        <w:r w:rsidR="009C2247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אין צורך להשתמש בדיוק במילים </w:delText>
        </w:r>
        <w:r w:rsidR="0069071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אלו. 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32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בחר/י </w:delText>
        </w:r>
        <w:r w:rsidR="008605E8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במילה או שתיים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34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שנראות לך מתאימות כדי לתאר את מה </w:delText>
        </w:r>
        <w:r w:rsidR="00CC4FF9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שאת</w:delText>
        </w:r>
        <w:r w:rsidR="0067659F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</w:delText>
        </w:r>
        <w:r w:rsidR="00CC4FF9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3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ה חווה</w:delText>
        </w:r>
        <w:r w:rsidR="00595246" w:rsidRPr="006E50D0" w:rsidDel="00BB1AA6">
          <w:rPr>
            <w:rFonts w:asciiTheme="majorBidi" w:hAnsiTheme="majorBidi" w:cs="David"/>
            <w:sz w:val="24"/>
            <w:szCs w:val="24"/>
            <w:rtl/>
            <w:rPrChange w:id="1338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ברגע ההווה.</w:delText>
        </w:r>
        <w:r w:rsidR="00DB53E5" w:rsidRPr="006E50D0" w:rsidDel="00BB1AA6">
          <w:rPr>
            <w:rFonts w:cs="David" w:hint="cs"/>
            <w:sz w:val="24"/>
            <w:szCs w:val="24"/>
            <w:rtl/>
            <w:rPrChange w:id="133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7B1740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זכור/י לומר </w:delText>
        </w:r>
        <w:r w:rsidR="008605E8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את המילים</w:delText>
        </w:r>
        <w:r w:rsidR="007B1740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פעמיים, ולהשתמש</w:delText>
        </w:r>
        <w:r w:rsidR="00DB53E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בקול חזק וברור כדי שניתן יהיה להבין את המילים שאת/ה אומר/ת.</w:delText>
        </w:r>
        <w:r w:rsidR="00AB1F7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במטלה זו אין ללחוץ על הכפתור.</w:delText>
        </w:r>
        <w:r w:rsidR="00DB53E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cs"/>
            <w:sz w:val="24"/>
            <w:szCs w:val="24"/>
            <w:rtl/>
            <w:rPrChange w:id="134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תתחיל</w:delText>
        </w:r>
        <w:r w:rsidR="00E61367" w:rsidRPr="006E50D0" w:rsidDel="00BB1AA6">
          <w:rPr>
            <w:rFonts w:cs="David" w:hint="cs"/>
            <w:sz w:val="24"/>
            <w:szCs w:val="24"/>
            <w:rtl/>
            <w:rPrChange w:id="134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="00DB53E5" w:rsidRPr="006E50D0" w:rsidDel="00BB1AA6">
          <w:rPr>
            <w:rFonts w:cs="David" w:hint="cs"/>
            <w:sz w:val="24"/>
            <w:szCs w:val="24"/>
            <w:rtl/>
            <w:rPrChange w:id="134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לבצע את המטלה</w:delText>
        </w:r>
        <w:r w:rsidR="00DB53E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4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(ה- דקה).</w:delText>
        </w:r>
      </w:del>
    </w:p>
    <w:p w14:paraId="461659CF" w14:textId="1D8EFEC0" w:rsidR="00DB53E5" w:rsidRPr="006E50D0" w:rsidDel="00BB1AA6" w:rsidRDefault="00DB53E5" w:rsidP="00DB53E5">
      <w:pPr>
        <w:jc w:val="both"/>
        <w:rPr>
          <w:del w:id="1350" w:author="תומר עוז" w:date="2020-12-15T16:47:00Z"/>
          <w:rFonts w:asciiTheme="majorBidi" w:hAnsiTheme="majorBidi" w:cs="David"/>
          <w:b/>
          <w:bCs/>
          <w:sz w:val="24"/>
          <w:szCs w:val="24"/>
          <w:rtl/>
          <w:rPrChange w:id="1351" w:author="תומר עוז" w:date="2020-12-19T23:19:00Z">
            <w:rPr>
              <w:del w:id="1352" w:author="תומר עוז" w:date="2020-12-15T16:47:00Z"/>
              <w:rFonts w:asciiTheme="majorBidi" w:hAnsiTheme="majorBidi" w:cs="David"/>
              <w:b/>
              <w:bCs/>
              <w:sz w:val="24"/>
              <w:szCs w:val="24"/>
              <w:rtl/>
            </w:rPr>
          </w:rPrChange>
        </w:rPr>
      </w:pPr>
      <w:del w:id="1353" w:author="תומר עוז" w:date="2020-12-15T16:47:00Z">
        <w:r w:rsidRPr="006E50D0" w:rsidDel="00BB1AA6">
          <w:rPr>
            <w:rFonts w:asciiTheme="majorBidi" w:hAnsiTheme="majorBidi" w:cs="David"/>
            <w:b/>
            <w:bCs/>
            <w:sz w:val="24"/>
            <w:szCs w:val="24"/>
            <w:rtl/>
            <w:rPrChange w:id="1354" w:author="תומר עוז" w:date="2020-12-19T23:19:00Z">
              <w:rPr>
                <w:rFonts w:asciiTheme="majorBidi" w:hAnsiTheme="majorBidi" w:cs="David"/>
                <w:b/>
                <w:bCs/>
                <w:sz w:val="24"/>
                <w:szCs w:val="24"/>
                <w:rtl/>
              </w:rPr>
            </w:rPrChange>
          </w:rPr>
          <w:delText>קשיבות לנשימה יחד עם קשיבות פתוחה</w:delText>
        </w:r>
      </w:del>
    </w:p>
    <w:p w14:paraId="628037DC" w14:textId="6E1C257A" w:rsidR="007B1740" w:rsidRPr="006E50D0" w:rsidDel="00BB1AA6" w:rsidRDefault="00DB53E5" w:rsidP="003C7B86">
      <w:pPr>
        <w:rPr>
          <w:del w:id="1355" w:author="תומר עוז" w:date="2020-12-15T16:47:00Z"/>
          <w:rFonts w:cs="David"/>
          <w:sz w:val="24"/>
          <w:szCs w:val="24"/>
          <w:rtl/>
          <w:rPrChange w:id="1356" w:author="תומר עוז" w:date="2020-12-19T23:19:00Z">
            <w:rPr>
              <w:del w:id="1357" w:author="תומר עוז" w:date="2020-12-15T16:47:00Z"/>
              <w:rFonts w:cs="David"/>
              <w:sz w:val="24"/>
              <w:szCs w:val="24"/>
              <w:rtl/>
            </w:rPr>
          </w:rPrChange>
        </w:rPr>
      </w:pPr>
      <w:del w:id="1358" w:author="תומר עוז" w:date="2020-12-15T16:47:00Z">
        <w:r w:rsidRPr="006E50D0" w:rsidDel="00BB1AA6">
          <w:rPr>
            <w:rFonts w:cs="David" w:hint="cs"/>
            <w:sz w:val="24"/>
            <w:szCs w:val="24"/>
            <w:rtl/>
            <w:rPrChange w:id="135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כעת תשמע</w:delText>
        </w:r>
        <w:r w:rsidR="00E61367" w:rsidRPr="006E50D0" w:rsidDel="00BB1AA6">
          <w:rPr>
            <w:rFonts w:cs="David" w:hint="cs"/>
            <w:sz w:val="24"/>
            <w:szCs w:val="24"/>
            <w:rtl/>
            <w:rPrChange w:id="136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Pr="006E50D0" w:rsidDel="00BB1AA6">
          <w:rPr>
            <w:rFonts w:cs="David" w:hint="cs"/>
            <w:sz w:val="24"/>
            <w:szCs w:val="24"/>
            <w:rtl/>
            <w:rPrChange w:id="136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הנחיות</w:delText>
        </w:r>
        <w:r w:rsidR="00DB455E" w:rsidRPr="006E50D0" w:rsidDel="00BB1AA6">
          <w:rPr>
            <w:rFonts w:cs="David" w:hint="cs"/>
            <w:sz w:val="24"/>
            <w:szCs w:val="24"/>
            <w:rtl/>
            <w:rPrChange w:id="136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למטלה המשלבת קשיבות לנשימה</w:delText>
        </w:r>
        <w:r w:rsidR="00E61367" w:rsidRPr="006E50D0" w:rsidDel="00BB1AA6">
          <w:rPr>
            <w:rFonts w:cs="David" w:hint="cs"/>
            <w:sz w:val="24"/>
            <w:szCs w:val="24"/>
            <w:rtl/>
            <w:rPrChange w:id="136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יחד</w:delText>
        </w:r>
        <w:r w:rsidR="00DB455E" w:rsidRPr="006E50D0" w:rsidDel="00BB1AA6">
          <w:rPr>
            <w:rFonts w:cs="David" w:hint="cs"/>
            <w:sz w:val="24"/>
            <w:szCs w:val="24"/>
            <w:rtl/>
            <w:rPrChange w:id="136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עם קשיבות פתוחה. </w:delText>
        </w:r>
        <w:r w:rsidRPr="006E50D0" w:rsidDel="00BB1AA6">
          <w:rPr>
            <w:rFonts w:cs="David" w:hint="cs"/>
            <w:sz w:val="24"/>
            <w:szCs w:val="24"/>
            <w:rtl/>
            <w:rPrChange w:id="136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במהלך ההנחיות התרכז</w:delText>
        </w:r>
        <w:r w:rsidR="00E61367" w:rsidRPr="006E50D0" w:rsidDel="00BB1AA6">
          <w:rPr>
            <w:rFonts w:cs="David" w:hint="cs"/>
            <w:sz w:val="24"/>
            <w:szCs w:val="24"/>
            <w:rtl/>
            <w:rPrChange w:id="136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Pr="006E50D0" w:rsidDel="00BB1AA6">
          <w:rPr>
            <w:rFonts w:cs="David" w:hint="cs"/>
            <w:sz w:val="24"/>
            <w:szCs w:val="24"/>
            <w:rtl/>
            <w:rPrChange w:id="136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בלהבין את ההנחיות, ורק לאחר מכן </w:delText>
        </w:r>
        <w:r w:rsidR="00DB455E" w:rsidRPr="006E50D0" w:rsidDel="00BB1AA6">
          <w:rPr>
            <w:rFonts w:cs="David" w:hint="cs"/>
            <w:sz w:val="24"/>
            <w:szCs w:val="24"/>
            <w:rtl/>
            <w:rPrChange w:id="136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בצע</w:delText>
        </w:r>
        <w:r w:rsidR="00E61367" w:rsidRPr="006E50D0" w:rsidDel="00BB1AA6">
          <w:rPr>
            <w:rFonts w:cs="David" w:hint="cs"/>
            <w:sz w:val="24"/>
            <w:szCs w:val="24"/>
            <w:rtl/>
            <w:rPrChange w:id="136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Pr="006E50D0" w:rsidDel="00BB1AA6">
          <w:rPr>
            <w:rFonts w:cs="David" w:hint="cs"/>
            <w:sz w:val="24"/>
            <w:szCs w:val="24"/>
            <w:rtl/>
            <w:rPrChange w:id="137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את המטלה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  <w:r w:rsidR="00863B5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E61367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התחל/י </w:delText>
        </w:r>
        <w:r w:rsidR="004D446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את המטלה </w:delText>
        </w:r>
        <w:r w:rsidR="00E61367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בהפניית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376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תשומת הלב אל העלייה והירידה של הבטן במהלך השאיפה והנשיפה.</w:delText>
        </w:r>
        <w:r w:rsidR="00863B5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37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7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אל</w:delText>
        </w:r>
        <w:r w:rsidR="00863B52" w:rsidRPr="006E50D0" w:rsidDel="00BB1AA6">
          <w:rPr>
            <w:rFonts w:cs="David"/>
            <w:sz w:val="24"/>
            <w:szCs w:val="24"/>
            <w:rtl/>
            <w:rPrChange w:id="137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8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תנסה</w:delText>
        </w:r>
        <w:r w:rsidR="00863B52" w:rsidRPr="006E50D0" w:rsidDel="00BB1AA6">
          <w:rPr>
            <w:rFonts w:cs="David"/>
            <w:sz w:val="24"/>
            <w:szCs w:val="24"/>
            <w:rtl/>
            <w:rPrChange w:id="138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8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י</w:delText>
        </w:r>
        <w:r w:rsidR="00863B52" w:rsidRPr="006E50D0" w:rsidDel="00BB1AA6">
          <w:rPr>
            <w:rFonts w:cs="David"/>
            <w:sz w:val="24"/>
            <w:szCs w:val="24"/>
            <w:rtl/>
            <w:rPrChange w:id="138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8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לשלוט</w:delText>
        </w:r>
        <w:r w:rsidR="00863B52" w:rsidRPr="006E50D0" w:rsidDel="00BB1AA6">
          <w:rPr>
            <w:rFonts w:cs="David"/>
            <w:sz w:val="24"/>
            <w:szCs w:val="24"/>
            <w:rtl/>
            <w:rPrChange w:id="138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8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בנשימה</w:delText>
        </w:r>
        <w:r w:rsidR="00863B52" w:rsidRPr="006E50D0" w:rsidDel="00BB1AA6">
          <w:rPr>
            <w:rFonts w:cs="David"/>
            <w:sz w:val="24"/>
            <w:szCs w:val="24"/>
            <w:rtl/>
            <w:rPrChange w:id="138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8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או</w:delText>
        </w:r>
        <w:r w:rsidR="00863B52" w:rsidRPr="006E50D0" w:rsidDel="00BB1AA6">
          <w:rPr>
            <w:rFonts w:cs="David"/>
            <w:sz w:val="24"/>
            <w:szCs w:val="24"/>
            <w:rtl/>
            <w:rPrChange w:id="138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9C2247" w:rsidRPr="006E50D0" w:rsidDel="00BB1AA6">
          <w:rPr>
            <w:rFonts w:cs="David" w:hint="cs"/>
            <w:sz w:val="24"/>
            <w:szCs w:val="24"/>
            <w:rtl/>
            <w:rPrChange w:id="139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לנשום בקצב מסוים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9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, אלא רק</w:delText>
        </w:r>
        <w:r w:rsidR="00863B52" w:rsidRPr="006E50D0" w:rsidDel="00BB1AA6">
          <w:rPr>
            <w:rFonts w:cs="David"/>
            <w:sz w:val="24"/>
            <w:szCs w:val="24"/>
            <w:rtl/>
            <w:rPrChange w:id="139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9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תתבונן/י</w:delText>
        </w:r>
        <w:r w:rsidR="00863B52" w:rsidRPr="006E50D0" w:rsidDel="00BB1AA6">
          <w:rPr>
            <w:rFonts w:cs="David"/>
            <w:sz w:val="24"/>
            <w:szCs w:val="24"/>
            <w:rtl/>
            <w:rPrChange w:id="139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9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בתנועת</w:delText>
        </w:r>
        <w:r w:rsidR="00863B52" w:rsidRPr="006E50D0" w:rsidDel="00BB1AA6">
          <w:rPr>
            <w:rFonts w:cs="David"/>
            <w:sz w:val="24"/>
            <w:szCs w:val="24"/>
            <w:rtl/>
            <w:rPrChange w:id="139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9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הבטן</w:delText>
        </w:r>
        <w:r w:rsidR="00863B52" w:rsidRPr="006E50D0" w:rsidDel="00BB1AA6">
          <w:rPr>
            <w:rFonts w:cs="David"/>
            <w:sz w:val="24"/>
            <w:szCs w:val="24"/>
            <w:rtl/>
            <w:rPrChange w:id="139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39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כפי</w:delText>
        </w:r>
        <w:r w:rsidR="00863B52" w:rsidRPr="006E50D0" w:rsidDel="00BB1AA6">
          <w:rPr>
            <w:rFonts w:cs="David"/>
            <w:sz w:val="24"/>
            <w:szCs w:val="24"/>
            <w:rtl/>
            <w:rPrChange w:id="1400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40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שהיא</w:delText>
        </w:r>
        <w:r w:rsidR="00863B52" w:rsidRPr="006E50D0" w:rsidDel="00BB1AA6">
          <w:rPr>
            <w:rFonts w:cs="David"/>
            <w:sz w:val="24"/>
            <w:szCs w:val="24"/>
            <w:rtl/>
            <w:rPrChange w:id="140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40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מתרחשת</w:delText>
        </w:r>
        <w:r w:rsidR="00863B52" w:rsidRPr="006E50D0" w:rsidDel="00BB1AA6">
          <w:rPr>
            <w:rFonts w:cs="David"/>
            <w:sz w:val="24"/>
            <w:szCs w:val="24"/>
            <w:rtl/>
            <w:rPrChange w:id="1404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40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ברגע</w:delText>
        </w:r>
        <w:r w:rsidR="00863B52" w:rsidRPr="006E50D0" w:rsidDel="00BB1AA6">
          <w:rPr>
            <w:rFonts w:cs="David"/>
            <w:sz w:val="24"/>
            <w:szCs w:val="24"/>
            <w:rtl/>
            <w:rPrChange w:id="140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863B52" w:rsidRPr="006E50D0" w:rsidDel="00BB1AA6">
          <w:rPr>
            <w:rFonts w:cs="David" w:hint="cs"/>
            <w:sz w:val="24"/>
            <w:szCs w:val="24"/>
            <w:rtl/>
            <w:rPrChange w:id="140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ההווה.</w:delText>
        </w:r>
        <w:r w:rsidR="00AB1F72" w:rsidRPr="006E50D0" w:rsidDel="00BB1AA6">
          <w:rPr>
            <w:rFonts w:cs="David" w:hint="cs"/>
            <w:sz w:val="24"/>
            <w:szCs w:val="24"/>
            <w:rtl/>
            <w:rPrChange w:id="140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4D4465" w:rsidRPr="006E50D0" w:rsidDel="00BB1AA6">
          <w:rPr>
            <w:rFonts w:cs="David" w:hint="cs"/>
            <w:sz w:val="24"/>
            <w:szCs w:val="24"/>
            <w:rtl/>
            <w:rPrChange w:id="140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לחץ/י לחיצה אחת קצרה</w:delText>
        </w:r>
        <w:r w:rsidR="00AB1F72" w:rsidRPr="006E50D0" w:rsidDel="00BB1AA6">
          <w:rPr>
            <w:rFonts w:cs="David" w:hint="cs"/>
            <w:sz w:val="24"/>
            <w:szCs w:val="24"/>
            <w:rtl/>
            <w:rPrChange w:id="141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על הכפתור</w:delText>
        </w:r>
        <w:r w:rsidR="004D4465" w:rsidRPr="006E50D0" w:rsidDel="00BB1AA6">
          <w:rPr>
            <w:rFonts w:cs="David" w:hint="cs"/>
            <w:sz w:val="24"/>
            <w:szCs w:val="24"/>
            <w:rtl/>
            <w:rPrChange w:id="141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כשאת/ה שם/ה לב לעלייה של הבטן, ולחיצה אחת קצרה כשאת/ה שם/ה לב לירידה של הבטן.</w:delText>
        </w:r>
      </w:del>
    </w:p>
    <w:p w14:paraId="6BEBCEB5" w14:textId="4E8C5F9E" w:rsidR="008A7B7D" w:rsidRPr="006E50D0" w:rsidDel="00BB1AA6" w:rsidRDefault="005006B3" w:rsidP="003C7B86">
      <w:pPr>
        <w:rPr>
          <w:del w:id="1412" w:author="תומר עוז" w:date="2020-12-15T16:47:00Z"/>
          <w:rFonts w:cs="David"/>
          <w:sz w:val="24"/>
          <w:szCs w:val="24"/>
          <w:rtl/>
          <w:rPrChange w:id="1413" w:author="תומר עוז" w:date="2020-12-19T23:19:00Z">
            <w:rPr>
              <w:del w:id="1414" w:author="תומר עוז" w:date="2020-12-15T16:47:00Z"/>
              <w:rFonts w:cs="David"/>
              <w:sz w:val="24"/>
              <w:szCs w:val="24"/>
              <w:highlight w:val="yellow"/>
              <w:rtl/>
            </w:rPr>
          </w:rPrChange>
        </w:rPr>
      </w:pPr>
      <w:del w:id="1415" w:author="תומר עוז" w:date="2020-12-15T16:47:00Z">
        <w:r w:rsidRPr="006E50D0" w:rsidDel="00BB1AA6">
          <w:rPr>
            <w:rFonts w:cs="David" w:hint="eastAsia"/>
            <w:sz w:val="24"/>
            <w:szCs w:val="24"/>
            <w:rtl/>
            <w:rPrChange w:id="141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בנוסף</w:delText>
        </w:r>
        <w:r w:rsidR="00DB53E5" w:rsidRPr="006E50D0" w:rsidDel="00BB1AA6">
          <w:rPr>
            <w:rFonts w:cs="David"/>
            <w:sz w:val="24"/>
            <w:szCs w:val="24"/>
            <w:rtl/>
            <w:rPrChange w:id="141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1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אפשר</w:delText>
        </w:r>
        <w:r w:rsidR="00DB53E5" w:rsidRPr="006E50D0" w:rsidDel="00BB1AA6">
          <w:rPr>
            <w:rFonts w:cs="David"/>
            <w:sz w:val="24"/>
            <w:szCs w:val="24"/>
            <w:rtl/>
            <w:rPrChange w:id="141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2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י</w:delText>
        </w:r>
        <w:r w:rsidR="00DB53E5" w:rsidRPr="006E50D0" w:rsidDel="00BB1AA6">
          <w:rPr>
            <w:rFonts w:cs="David"/>
            <w:sz w:val="24"/>
            <w:szCs w:val="24"/>
            <w:rtl/>
            <w:rPrChange w:id="142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2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לעצמך</w:delText>
        </w:r>
        <w:r w:rsidR="00DB53E5" w:rsidRPr="006E50D0" w:rsidDel="00BB1AA6">
          <w:rPr>
            <w:rFonts w:cs="David"/>
            <w:sz w:val="24"/>
            <w:szCs w:val="24"/>
            <w:rtl/>
            <w:rPrChange w:id="142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2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לקלוט</w:delText>
        </w:r>
        <w:r w:rsidR="00DB53E5" w:rsidRPr="006E50D0" w:rsidDel="00BB1AA6">
          <w:rPr>
            <w:rFonts w:cs="David"/>
            <w:sz w:val="24"/>
            <w:szCs w:val="24"/>
            <w:rtl/>
            <w:rPrChange w:id="142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2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תחושות</w:delText>
        </w:r>
        <w:r w:rsidR="00DB53E5" w:rsidRPr="006E50D0" w:rsidDel="00BB1AA6">
          <w:rPr>
            <w:rFonts w:cs="David"/>
            <w:sz w:val="24"/>
            <w:szCs w:val="24"/>
            <w:rtl/>
            <w:rPrChange w:id="142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2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המגיעות</w:delText>
        </w:r>
        <w:r w:rsidR="00DB53E5" w:rsidRPr="006E50D0" w:rsidDel="00BB1AA6">
          <w:rPr>
            <w:rFonts w:cs="David"/>
            <w:sz w:val="24"/>
            <w:szCs w:val="24"/>
            <w:rtl/>
            <w:rPrChange w:id="142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3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מן</w:delText>
        </w:r>
        <w:r w:rsidR="00DB53E5" w:rsidRPr="006E50D0" w:rsidDel="00BB1AA6">
          <w:rPr>
            <w:rFonts w:cs="David"/>
            <w:sz w:val="24"/>
            <w:szCs w:val="24"/>
            <w:rtl/>
            <w:rPrChange w:id="143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3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החושים</w:delText>
        </w:r>
        <w:r w:rsidR="00DB53E5" w:rsidRPr="006E50D0" w:rsidDel="00BB1AA6">
          <w:rPr>
            <w:rFonts w:cs="David"/>
            <w:sz w:val="24"/>
            <w:szCs w:val="24"/>
            <w:rtl/>
            <w:rPrChange w:id="143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3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ומן</w:delText>
        </w:r>
        <w:r w:rsidR="00DB53E5" w:rsidRPr="006E50D0" w:rsidDel="00BB1AA6">
          <w:rPr>
            <w:rFonts w:cs="David"/>
            <w:sz w:val="24"/>
            <w:szCs w:val="24"/>
            <w:rtl/>
            <w:rPrChange w:id="143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3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הגוף</w:delText>
        </w:r>
        <w:r w:rsidR="00DB53E5" w:rsidRPr="006E50D0" w:rsidDel="00BB1AA6">
          <w:rPr>
            <w:rFonts w:cs="David"/>
            <w:sz w:val="24"/>
            <w:szCs w:val="24"/>
            <w:rtl/>
            <w:rPrChange w:id="143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3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כמו</w:delText>
        </w:r>
        <w:r w:rsidR="00DB53E5" w:rsidRPr="006E50D0" w:rsidDel="00BB1AA6">
          <w:rPr>
            <w:rFonts w:cs="David"/>
            <w:sz w:val="24"/>
            <w:szCs w:val="24"/>
            <w:rtl/>
            <w:rPrChange w:id="143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4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גם</w:delText>
        </w:r>
        <w:r w:rsidR="00DB53E5" w:rsidRPr="006E50D0" w:rsidDel="00BB1AA6">
          <w:rPr>
            <w:rFonts w:cs="David"/>
            <w:sz w:val="24"/>
            <w:szCs w:val="24"/>
            <w:rtl/>
            <w:rPrChange w:id="144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4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רגשות</w:delText>
        </w:r>
        <w:r w:rsidR="00DB53E5" w:rsidRPr="006E50D0" w:rsidDel="00BB1AA6">
          <w:rPr>
            <w:rFonts w:cs="David"/>
            <w:sz w:val="24"/>
            <w:szCs w:val="24"/>
            <w:rtl/>
            <w:rPrChange w:id="144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4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ומחשבות</w:delText>
        </w:r>
        <w:r w:rsidR="00DB53E5" w:rsidRPr="006E50D0" w:rsidDel="00BB1AA6">
          <w:rPr>
            <w:rFonts w:cs="David"/>
            <w:sz w:val="24"/>
            <w:szCs w:val="24"/>
            <w:rtl/>
            <w:rPrChange w:id="144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4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המתרחשים</w:delText>
        </w:r>
        <w:r w:rsidR="00DB53E5" w:rsidRPr="006E50D0" w:rsidDel="00BB1AA6">
          <w:rPr>
            <w:rFonts w:cs="David"/>
            <w:sz w:val="24"/>
            <w:szCs w:val="24"/>
            <w:rtl/>
            <w:rPrChange w:id="144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4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ברגע</w:delText>
        </w:r>
        <w:r w:rsidR="00DB53E5" w:rsidRPr="006E50D0" w:rsidDel="00BB1AA6">
          <w:rPr>
            <w:rFonts w:cs="David"/>
            <w:sz w:val="24"/>
            <w:szCs w:val="24"/>
            <w:rtl/>
            <w:rPrChange w:id="144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5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ההווה</w:delText>
        </w:r>
        <w:r w:rsidR="00DB53E5" w:rsidRPr="006E50D0" w:rsidDel="00BB1AA6">
          <w:rPr>
            <w:rFonts w:cs="David"/>
            <w:sz w:val="24"/>
            <w:szCs w:val="24"/>
            <w:rtl/>
            <w:rPrChange w:id="145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.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5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כאשר</w:delText>
        </w:r>
        <w:r w:rsidR="00DB53E5" w:rsidRPr="006E50D0" w:rsidDel="00BB1AA6">
          <w:rPr>
            <w:rFonts w:cs="David"/>
            <w:sz w:val="24"/>
            <w:szCs w:val="24"/>
            <w:rtl/>
            <w:rPrChange w:id="145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5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="00DB53E5" w:rsidRPr="006E50D0" w:rsidDel="00BB1AA6">
          <w:rPr>
            <w:rFonts w:cs="David"/>
            <w:sz w:val="24"/>
            <w:szCs w:val="24"/>
            <w:rtl/>
            <w:rPrChange w:id="145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5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</w:delText>
        </w:r>
        <w:r w:rsidR="00DB53E5" w:rsidRPr="006E50D0" w:rsidDel="00BB1AA6">
          <w:rPr>
            <w:rFonts w:cs="David"/>
            <w:sz w:val="24"/>
            <w:szCs w:val="24"/>
            <w:rtl/>
            <w:rPrChange w:id="145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5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קולט</w:delText>
        </w:r>
        <w:r w:rsidR="00DB53E5" w:rsidRPr="006E50D0" w:rsidDel="00BB1AA6">
          <w:rPr>
            <w:rFonts w:cs="David"/>
            <w:sz w:val="24"/>
            <w:szCs w:val="24"/>
            <w:rtl/>
            <w:rPrChange w:id="145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6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</w:delText>
        </w:r>
        <w:r w:rsidR="00DB53E5" w:rsidRPr="006E50D0" w:rsidDel="00BB1AA6">
          <w:rPr>
            <w:rFonts w:cs="David"/>
            <w:sz w:val="24"/>
            <w:szCs w:val="24"/>
            <w:rtl/>
            <w:rPrChange w:id="146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6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דבר</w:delText>
        </w:r>
        <w:r w:rsidR="00DB53E5" w:rsidRPr="006E50D0" w:rsidDel="00BB1AA6">
          <w:rPr>
            <w:rFonts w:cs="David"/>
            <w:sz w:val="24"/>
            <w:szCs w:val="24"/>
            <w:rtl/>
            <w:rPrChange w:id="146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6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מה</w:delText>
        </w:r>
        <w:r w:rsidR="00DB53E5" w:rsidRPr="006E50D0" w:rsidDel="00BB1AA6">
          <w:rPr>
            <w:rFonts w:cs="David"/>
            <w:sz w:val="24"/>
            <w:szCs w:val="24"/>
            <w:rtl/>
            <w:rPrChange w:id="146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6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ברגע</w:delText>
        </w:r>
        <w:r w:rsidR="00DB53E5" w:rsidRPr="006E50D0" w:rsidDel="00BB1AA6">
          <w:rPr>
            <w:rFonts w:cs="David"/>
            <w:sz w:val="24"/>
            <w:szCs w:val="24"/>
            <w:rtl/>
            <w:rPrChange w:id="146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6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הווה</w:delText>
        </w:r>
        <w:r w:rsidR="00DB53E5" w:rsidRPr="006E50D0" w:rsidDel="00BB1AA6">
          <w:rPr>
            <w:rFonts w:cs="David"/>
            <w:sz w:val="24"/>
            <w:szCs w:val="24"/>
            <w:rtl/>
            <w:rPrChange w:id="146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7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תחושה</w:delText>
        </w:r>
        <w:r w:rsidR="00DB53E5" w:rsidRPr="006E50D0" w:rsidDel="00BB1AA6">
          <w:rPr>
            <w:rFonts w:cs="David"/>
            <w:sz w:val="24"/>
            <w:szCs w:val="24"/>
            <w:rtl/>
            <w:rPrChange w:id="147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7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DB53E5" w:rsidRPr="006E50D0" w:rsidDel="00BB1AA6">
          <w:rPr>
            <w:rFonts w:cs="David"/>
            <w:sz w:val="24"/>
            <w:szCs w:val="24"/>
            <w:rtl/>
            <w:rPrChange w:id="147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7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רגש</w:delText>
        </w:r>
        <w:r w:rsidR="00DB53E5" w:rsidRPr="006E50D0" w:rsidDel="00BB1AA6">
          <w:rPr>
            <w:rFonts w:cs="David"/>
            <w:sz w:val="24"/>
            <w:szCs w:val="24"/>
            <w:rtl/>
            <w:rPrChange w:id="147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7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DB53E5" w:rsidRPr="006E50D0" w:rsidDel="00BB1AA6">
          <w:rPr>
            <w:rFonts w:cs="David"/>
            <w:sz w:val="24"/>
            <w:szCs w:val="24"/>
            <w:rtl/>
            <w:rPrChange w:id="147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7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מחשבה</w:delText>
        </w:r>
        <w:r w:rsidR="00DB53E5" w:rsidRPr="006E50D0" w:rsidDel="00BB1AA6">
          <w:rPr>
            <w:rFonts w:cs="David"/>
            <w:sz w:val="24"/>
            <w:szCs w:val="24"/>
            <w:rtl/>
            <w:rPrChange w:id="147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8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הפנה</w:delText>
        </w:r>
        <w:r w:rsidR="00DB53E5" w:rsidRPr="006E50D0" w:rsidDel="00BB1AA6">
          <w:rPr>
            <w:rFonts w:cs="David"/>
            <w:sz w:val="24"/>
            <w:szCs w:val="24"/>
            <w:rtl/>
            <w:rPrChange w:id="148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8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י</w:delText>
        </w:r>
        <w:r w:rsidR="00DB53E5" w:rsidRPr="006E50D0" w:rsidDel="00BB1AA6">
          <w:rPr>
            <w:rFonts w:cs="David"/>
            <w:sz w:val="24"/>
            <w:szCs w:val="24"/>
            <w:rtl/>
            <w:rPrChange w:id="148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8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="00DB53E5" w:rsidRPr="006E50D0" w:rsidDel="00BB1AA6">
          <w:rPr>
            <w:rFonts w:cs="David"/>
            <w:sz w:val="24"/>
            <w:szCs w:val="24"/>
            <w:rtl/>
            <w:rPrChange w:id="148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8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תשומת</w:delText>
        </w:r>
        <w:r w:rsidR="00DB53E5" w:rsidRPr="006E50D0" w:rsidDel="00BB1AA6">
          <w:rPr>
            <w:rFonts w:cs="David"/>
            <w:sz w:val="24"/>
            <w:szCs w:val="24"/>
            <w:rtl/>
            <w:rPrChange w:id="148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8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הלב</w:delText>
        </w:r>
        <w:r w:rsidR="00DB53E5" w:rsidRPr="006E50D0" w:rsidDel="00BB1AA6">
          <w:rPr>
            <w:rFonts w:cs="David"/>
            <w:sz w:val="24"/>
            <w:szCs w:val="24"/>
            <w:rtl/>
            <w:rPrChange w:id="148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9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אליו</w:delText>
        </w:r>
        <w:r w:rsidR="00DB53E5" w:rsidRPr="006E50D0" w:rsidDel="00BB1AA6">
          <w:rPr>
            <w:rFonts w:cs="David"/>
            <w:sz w:val="24"/>
            <w:szCs w:val="24"/>
            <w:rtl/>
            <w:rPrChange w:id="149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9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ותאמר</w:delText>
        </w:r>
        <w:r w:rsidR="00DB53E5" w:rsidRPr="006E50D0" w:rsidDel="00BB1AA6">
          <w:rPr>
            <w:rFonts w:cs="David"/>
            <w:sz w:val="24"/>
            <w:szCs w:val="24"/>
            <w:rtl/>
            <w:rPrChange w:id="149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="00DB53E5" w:rsidRPr="006E50D0" w:rsidDel="00BB1AA6">
          <w:rPr>
            <w:rFonts w:cs="David" w:hint="eastAsia"/>
            <w:sz w:val="24"/>
            <w:szCs w:val="24"/>
            <w:rtl/>
            <w:rPrChange w:id="149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י</w:delText>
        </w:r>
        <w:r w:rsidR="00DB53E5" w:rsidRPr="006E50D0" w:rsidDel="00BB1AA6">
          <w:rPr>
            <w:rFonts w:cs="David"/>
            <w:sz w:val="24"/>
            <w:szCs w:val="24"/>
            <w:rtl/>
            <w:rPrChange w:id="149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B83FD0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496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פעמיים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497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בקול </w:delText>
        </w:r>
        <w:r w:rsidR="00832E1E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498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חזק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499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832E1E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0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וברור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501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מילה</w:delText>
        </w:r>
        <w:r w:rsidR="008605E8" w:rsidRPr="006E50D0" w:rsidDel="00BB1AA6">
          <w:rPr>
            <w:rFonts w:asciiTheme="majorBidi" w:hAnsiTheme="majorBidi" w:cs="David"/>
            <w:sz w:val="24"/>
            <w:szCs w:val="24"/>
            <w:rtl/>
            <w:rPrChange w:id="150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או שתיים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503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8E727E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4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ה</w:delText>
        </w:r>
        <w:r w:rsidR="00B83FD0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5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מתאר</w:delText>
        </w:r>
        <w:r w:rsidR="008605E8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6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ו</w:delText>
        </w:r>
        <w:r w:rsidR="00B83FD0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7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ת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508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B83FD0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09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אותו</w:delText>
        </w:r>
        <w:r w:rsidR="00B83FD0" w:rsidRPr="006E50D0" w:rsidDel="00BB1AA6">
          <w:rPr>
            <w:rFonts w:asciiTheme="majorBidi" w:hAnsiTheme="majorBidi" w:cs="David"/>
            <w:sz w:val="24"/>
            <w:szCs w:val="24"/>
            <w:rtl/>
            <w:rPrChange w:id="1510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.</w:delText>
        </w:r>
        <w:r w:rsidR="00DB53E5" w:rsidRPr="006E50D0" w:rsidDel="00BB1AA6">
          <w:rPr>
            <w:rFonts w:cs="David"/>
            <w:sz w:val="24"/>
            <w:szCs w:val="24"/>
            <w:rtl/>
            <w:rPrChange w:id="151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B83FD0" w:rsidRPr="006E50D0" w:rsidDel="00BB1AA6">
          <w:rPr>
            <w:rFonts w:cs="David" w:hint="eastAsia"/>
            <w:sz w:val="24"/>
            <w:szCs w:val="24"/>
            <w:rtl/>
            <w:rPrChange w:id="151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לאחר</w:delText>
        </w:r>
        <w:r w:rsidR="00B83FD0" w:rsidRPr="006E50D0" w:rsidDel="00BB1AA6">
          <w:rPr>
            <w:rFonts w:cs="David"/>
            <w:sz w:val="24"/>
            <w:szCs w:val="24"/>
            <w:rtl/>
            <w:rPrChange w:id="151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B83FD0" w:rsidRPr="006E50D0" w:rsidDel="00BB1AA6">
          <w:rPr>
            <w:rFonts w:cs="David" w:hint="eastAsia"/>
            <w:sz w:val="24"/>
            <w:szCs w:val="24"/>
            <w:rtl/>
            <w:rPrChange w:id="151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שהבח</w:delText>
        </w:r>
        <w:r w:rsidR="008605E8" w:rsidRPr="006E50D0" w:rsidDel="00BB1AA6">
          <w:rPr>
            <w:rFonts w:cs="David" w:hint="eastAsia"/>
            <w:sz w:val="24"/>
            <w:szCs w:val="24"/>
            <w:rtl/>
            <w:rPrChange w:id="151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נת</w:delText>
        </w:r>
        <w:r w:rsidR="008605E8" w:rsidRPr="006E50D0" w:rsidDel="00BB1AA6">
          <w:rPr>
            <w:rFonts w:cs="David"/>
            <w:sz w:val="24"/>
            <w:szCs w:val="24"/>
            <w:rtl/>
            <w:rPrChange w:id="151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בדבר מה והכרת בו באמצעות </w:delText>
        </w:r>
        <w:r w:rsidR="00CA222A" w:rsidRPr="006E50D0" w:rsidDel="00BB1AA6">
          <w:rPr>
            <w:rFonts w:cs="David" w:hint="eastAsia"/>
            <w:sz w:val="24"/>
            <w:szCs w:val="24"/>
            <w:rtl/>
            <w:rPrChange w:id="151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מילה</w:delText>
        </w:r>
        <w:r w:rsidR="00CA222A" w:rsidRPr="006E50D0" w:rsidDel="00BB1AA6">
          <w:rPr>
            <w:rFonts w:cs="David"/>
            <w:sz w:val="24"/>
            <w:szCs w:val="24"/>
            <w:rtl/>
            <w:rPrChange w:id="151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CA222A" w:rsidRPr="006E50D0" w:rsidDel="00BB1AA6">
          <w:rPr>
            <w:rFonts w:cs="David" w:hint="eastAsia"/>
            <w:sz w:val="24"/>
            <w:szCs w:val="24"/>
            <w:rtl/>
            <w:rPrChange w:id="151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CA222A" w:rsidRPr="006E50D0" w:rsidDel="00BB1AA6">
          <w:rPr>
            <w:rFonts w:cs="David"/>
            <w:sz w:val="24"/>
            <w:szCs w:val="24"/>
            <w:rtl/>
            <w:rPrChange w:id="152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CA222A" w:rsidRPr="006E50D0" w:rsidDel="00BB1AA6">
          <w:rPr>
            <w:rFonts w:cs="David" w:hint="eastAsia"/>
            <w:sz w:val="24"/>
            <w:szCs w:val="24"/>
            <w:rtl/>
            <w:rPrChange w:id="152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שתיים</w:delText>
        </w:r>
        <w:r w:rsidR="00B83FD0" w:rsidRPr="006E50D0" w:rsidDel="00BB1AA6">
          <w:rPr>
            <w:rFonts w:cs="David"/>
            <w:sz w:val="24"/>
            <w:szCs w:val="24"/>
            <w:rtl/>
            <w:rPrChange w:id="152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E2244C" w:rsidRPr="006E50D0" w:rsidDel="00BB1AA6">
          <w:rPr>
            <w:rFonts w:cs="David" w:hint="eastAsia"/>
            <w:sz w:val="24"/>
            <w:szCs w:val="24"/>
            <w:rtl/>
            <w:rPrChange w:id="1523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תחזיר</w:delText>
        </w:r>
        <w:r w:rsidR="00E2244C" w:rsidRPr="006E50D0" w:rsidDel="00BB1AA6">
          <w:rPr>
            <w:rFonts w:cs="David"/>
            <w:sz w:val="24"/>
            <w:szCs w:val="24"/>
            <w:rtl/>
            <w:rPrChange w:id="152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="00B83FD0" w:rsidRPr="006E50D0" w:rsidDel="00BB1AA6">
          <w:rPr>
            <w:rFonts w:cs="David"/>
            <w:sz w:val="24"/>
            <w:szCs w:val="24"/>
            <w:rtl/>
            <w:rPrChange w:id="152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את תשומת הלב אל </w:delText>
        </w:r>
        <w:r w:rsidR="00CA222A" w:rsidRPr="006E50D0" w:rsidDel="00BB1AA6">
          <w:rPr>
            <w:rFonts w:cs="David" w:hint="eastAsia"/>
            <w:sz w:val="24"/>
            <w:szCs w:val="24"/>
            <w:rtl/>
            <w:rPrChange w:id="152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תנועת</w:delText>
        </w:r>
        <w:r w:rsidR="00B83FD0" w:rsidRPr="006E50D0" w:rsidDel="00BB1AA6">
          <w:rPr>
            <w:rFonts w:cs="David"/>
            <w:sz w:val="24"/>
            <w:szCs w:val="24"/>
            <w:rtl/>
            <w:rPrChange w:id="152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הבטן</w:delText>
        </w:r>
        <w:r w:rsidR="00CA222A" w:rsidRPr="006E50D0" w:rsidDel="00BB1AA6">
          <w:rPr>
            <w:rFonts w:cs="David"/>
            <w:sz w:val="24"/>
            <w:szCs w:val="24"/>
            <w:rtl/>
            <w:rPrChange w:id="152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E2244C" w:rsidRPr="006E50D0" w:rsidDel="00BB1AA6">
          <w:rPr>
            <w:rFonts w:cs="David" w:hint="eastAsia"/>
            <w:sz w:val="24"/>
            <w:szCs w:val="24"/>
            <w:rtl/>
            <w:rPrChange w:id="152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ו</w:delText>
        </w:r>
        <w:r w:rsidR="008A7B7D" w:rsidRPr="006E50D0" w:rsidDel="00BB1AA6">
          <w:rPr>
            <w:rFonts w:cs="David" w:hint="eastAsia"/>
            <w:sz w:val="24"/>
            <w:szCs w:val="24"/>
            <w:rtl/>
            <w:rPrChange w:id="153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דווח</w:delText>
        </w:r>
        <w:r w:rsidR="00E2244C" w:rsidRPr="006E50D0" w:rsidDel="00BB1AA6">
          <w:rPr>
            <w:rFonts w:cs="David"/>
            <w:sz w:val="24"/>
            <w:szCs w:val="24"/>
            <w:rtl/>
            <w:rPrChange w:id="153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="008A7B7D" w:rsidRPr="006E50D0" w:rsidDel="00BB1AA6">
          <w:rPr>
            <w:rFonts w:cs="David"/>
            <w:sz w:val="24"/>
            <w:szCs w:val="24"/>
            <w:rtl/>
            <w:rPrChange w:id="153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על</w:delText>
        </w:r>
        <w:r w:rsidR="00254BE5" w:rsidRPr="006E50D0" w:rsidDel="00BB1AA6">
          <w:rPr>
            <w:rFonts w:cs="David" w:hint="eastAsia"/>
            <w:sz w:val="24"/>
            <w:szCs w:val="24"/>
            <w:rtl/>
            <w:rPrChange w:id="1533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יה</w:delText>
        </w:r>
        <w:r w:rsidR="008A7B7D" w:rsidRPr="006E50D0" w:rsidDel="00BB1AA6">
          <w:rPr>
            <w:rFonts w:cs="David"/>
            <w:sz w:val="24"/>
            <w:szCs w:val="24"/>
            <w:rtl/>
            <w:rPrChange w:id="153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באמצעות לחיצות הכפתור</w:delText>
        </w:r>
        <w:r w:rsidR="00B83FD0" w:rsidRPr="006E50D0" w:rsidDel="00BB1AA6">
          <w:rPr>
            <w:rFonts w:cs="David"/>
            <w:sz w:val="24"/>
            <w:szCs w:val="24"/>
            <w:rtl/>
            <w:rPrChange w:id="153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אך אם קלטת דבר מה נוסף - תחושה, רגש או מחשבה – </w:delText>
        </w:r>
        <w:r w:rsidR="00E2244C" w:rsidRPr="006E50D0" w:rsidDel="00BB1AA6">
          <w:rPr>
            <w:rFonts w:cs="David" w:hint="eastAsia"/>
            <w:sz w:val="24"/>
            <w:szCs w:val="24"/>
            <w:rtl/>
            <w:rPrChange w:id="153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אל</w:delText>
        </w:r>
        <w:r w:rsidR="00E2244C" w:rsidRPr="006E50D0" w:rsidDel="00BB1AA6">
          <w:rPr>
            <w:rFonts w:cs="David"/>
            <w:sz w:val="24"/>
            <w:szCs w:val="24"/>
            <w:rtl/>
            <w:rPrChange w:id="153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E2244C" w:rsidRPr="006E50D0" w:rsidDel="00BB1AA6">
          <w:rPr>
            <w:rFonts w:cs="David" w:hint="eastAsia"/>
            <w:sz w:val="24"/>
            <w:szCs w:val="24"/>
            <w:rtl/>
            <w:rPrChange w:id="153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תחזיר</w:delText>
        </w:r>
        <w:r w:rsidR="0082648A" w:rsidRPr="006E50D0" w:rsidDel="00BB1AA6">
          <w:rPr>
            <w:rFonts w:cs="David"/>
            <w:sz w:val="24"/>
            <w:szCs w:val="24"/>
            <w:rtl/>
            <w:rPrChange w:id="153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="00E2244C" w:rsidRPr="006E50D0" w:rsidDel="00BB1AA6">
          <w:rPr>
            <w:rFonts w:cs="David"/>
            <w:sz w:val="24"/>
            <w:szCs w:val="24"/>
            <w:rtl/>
            <w:rPrChange w:id="154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את תשומת הלב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4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אל</w:delText>
        </w:r>
        <w:r w:rsidR="00CA222A" w:rsidRPr="006E50D0" w:rsidDel="00BB1AA6">
          <w:rPr>
            <w:rFonts w:cs="David"/>
            <w:sz w:val="24"/>
            <w:szCs w:val="24"/>
            <w:rtl/>
            <w:rPrChange w:id="154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הבטן,</w:delText>
        </w:r>
        <w:r w:rsidR="00E2244C" w:rsidRPr="006E50D0" w:rsidDel="00BB1AA6">
          <w:rPr>
            <w:rFonts w:cs="David"/>
            <w:sz w:val="24"/>
            <w:szCs w:val="24"/>
            <w:rtl/>
            <w:rPrChange w:id="154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אלא </w:delText>
        </w:r>
        <w:r w:rsidR="00B83FD0" w:rsidRPr="006E50D0" w:rsidDel="00BB1AA6">
          <w:rPr>
            <w:rFonts w:cs="David" w:hint="eastAsia"/>
            <w:sz w:val="24"/>
            <w:szCs w:val="24"/>
            <w:rtl/>
            <w:rPrChange w:id="154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הפנה</w:delText>
        </w:r>
        <w:r w:rsidR="00B83FD0" w:rsidRPr="006E50D0" w:rsidDel="00BB1AA6">
          <w:rPr>
            <w:rFonts w:cs="David"/>
            <w:sz w:val="24"/>
            <w:szCs w:val="24"/>
            <w:rtl/>
            <w:rPrChange w:id="154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/י </w:delText>
        </w:r>
        <w:r w:rsidR="003C7B86" w:rsidRPr="006E50D0" w:rsidDel="00BB1AA6">
          <w:rPr>
            <w:rFonts w:cs="David" w:hint="eastAsia"/>
            <w:sz w:val="24"/>
            <w:szCs w:val="24"/>
            <w:rtl/>
            <w:rPrChange w:id="154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אותה</w:delText>
        </w:r>
        <w:r w:rsidR="00B83FD0" w:rsidRPr="006E50D0" w:rsidDel="00BB1AA6">
          <w:rPr>
            <w:rFonts w:cs="David"/>
            <w:sz w:val="24"/>
            <w:szCs w:val="24"/>
            <w:rtl/>
            <w:rPrChange w:id="154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4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אל</w:delText>
        </w:r>
        <w:r w:rsidR="00AB1F72" w:rsidRPr="006E50D0" w:rsidDel="00BB1AA6">
          <w:rPr>
            <w:rFonts w:cs="David"/>
            <w:sz w:val="24"/>
            <w:szCs w:val="24"/>
            <w:rtl/>
            <w:rPrChange w:id="154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5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הדבר</w:delText>
        </w:r>
        <w:r w:rsidR="00AB1F72" w:rsidRPr="006E50D0" w:rsidDel="00BB1AA6">
          <w:rPr>
            <w:rFonts w:cs="David"/>
            <w:sz w:val="24"/>
            <w:szCs w:val="24"/>
            <w:rtl/>
            <w:rPrChange w:id="155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5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שאותו</w:delText>
        </w:r>
        <w:r w:rsidR="00AB1F72" w:rsidRPr="006E50D0" w:rsidDel="00BB1AA6">
          <w:rPr>
            <w:rFonts w:cs="David"/>
            <w:sz w:val="24"/>
            <w:szCs w:val="24"/>
            <w:rtl/>
            <w:rPrChange w:id="155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5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קלטת</w:delText>
        </w:r>
        <w:r w:rsidR="00B83FD0" w:rsidRPr="006E50D0" w:rsidDel="00BB1AA6">
          <w:rPr>
            <w:rFonts w:cs="David"/>
            <w:sz w:val="24"/>
            <w:szCs w:val="24"/>
            <w:rtl/>
            <w:rPrChange w:id="155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ותכיר/י בו באמצעות </w:delText>
        </w:r>
        <w:r w:rsidR="00254BE5" w:rsidRPr="006E50D0" w:rsidDel="00BB1AA6">
          <w:rPr>
            <w:rFonts w:cs="David" w:hint="eastAsia"/>
            <w:sz w:val="24"/>
            <w:szCs w:val="24"/>
            <w:rtl/>
            <w:rPrChange w:id="155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מילה</w:delText>
        </w:r>
        <w:r w:rsidR="00254BE5" w:rsidRPr="006E50D0" w:rsidDel="00BB1AA6">
          <w:rPr>
            <w:rFonts w:cs="David"/>
            <w:sz w:val="24"/>
            <w:szCs w:val="24"/>
            <w:rtl/>
            <w:rPrChange w:id="1557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254BE5" w:rsidRPr="006E50D0" w:rsidDel="00BB1AA6">
          <w:rPr>
            <w:rFonts w:cs="David" w:hint="eastAsia"/>
            <w:sz w:val="24"/>
            <w:szCs w:val="24"/>
            <w:rtl/>
            <w:rPrChange w:id="1558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254BE5" w:rsidRPr="006E50D0" w:rsidDel="00BB1AA6">
          <w:rPr>
            <w:rFonts w:cs="David"/>
            <w:sz w:val="24"/>
            <w:szCs w:val="24"/>
            <w:rtl/>
            <w:rPrChange w:id="155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254BE5" w:rsidRPr="006E50D0" w:rsidDel="00BB1AA6">
          <w:rPr>
            <w:rFonts w:cs="David" w:hint="eastAsia"/>
            <w:sz w:val="24"/>
            <w:szCs w:val="24"/>
            <w:rtl/>
            <w:rPrChange w:id="156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שתיים</w:delText>
        </w:r>
        <w:r w:rsidR="00AE2277" w:rsidRPr="006E50D0" w:rsidDel="00BB1AA6">
          <w:rPr>
            <w:rFonts w:cs="David"/>
            <w:sz w:val="24"/>
            <w:szCs w:val="24"/>
            <w:rtl/>
            <w:rPrChange w:id="156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.</w:delText>
        </w:r>
        <w:r w:rsidR="00AB1F72" w:rsidRPr="006E50D0" w:rsidDel="00BB1AA6">
          <w:rPr>
            <w:rFonts w:cs="David"/>
            <w:sz w:val="24"/>
            <w:szCs w:val="24"/>
            <w:rtl/>
            <w:rPrChange w:id="156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563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אל</w:delText>
        </w:r>
        <w:r w:rsidR="00AB1F72" w:rsidRPr="006E50D0" w:rsidDel="00BB1AA6">
          <w:rPr>
            <w:rFonts w:asciiTheme="majorBidi" w:hAnsiTheme="majorBidi" w:cs="David"/>
            <w:sz w:val="24"/>
            <w:szCs w:val="24"/>
            <w:rtl/>
            <w:rPrChange w:id="1564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תשכח/י ללחוץ על הכפתור בכל פעם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6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שאת</w:delText>
        </w:r>
        <w:r w:rsidR="00AB1F72" w:rsidRPr="006E50D0" w:rsidDel="00BB1AA6">
          <w:rPr>
            <w:rFonts w:cs="David"/>
            <w:sz w:val="24"/>
            <w:szCs w:val="24"/>
            <w:rtl/>
            <w:rPrChange w:id="156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/ה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6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שם</w:delText>
        </w:r>
        <w:r w:rsidR="00AB1F72" w:rsidRPr="006E50D0" w:rsidDel="00BB1AA6">
          <w:rPr>
            <w:rFonts w:cs="David"/>
            <w:sz w:val="24"/>
            <w:szCs w:val="24"/>
            <w:rtl/>
            <w:rPrChange w:id="156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/ה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6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לב</w:delText>
        </w:r>
        <w:r w:rsidR="00AB1F72" w:rsidRPr="006E50D0" w:rsidDel="00BB1AA6">
          <w:rPr>
            <w:rFonts w:cs="David"/>
            <w:sz w:val="24"/>
            <w:szCs w:val="24"/>
            <w:rtl/>
            <w:rPrChange w:id="157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7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לעלייה</w:delText>
        </w:r>
        <w:r w:rsidR="00AB1F72" w:rsidRPr="006E50D0" w:rsidDel="00BB1AA6">
          <w:rPr>
            <w:rFonts w:cs="David"/>
            <w:sz w:val="24"/>
            <w:szCs w:val="24"/>
            <w:rtl/>
            <w:rPrChange w:id="157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73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AB1F72" w:rsidRPr="006E50D0" w:rsidDel="00BB1AA6">
          <w:rPr>
            <w:rFonts w:cs="David"/>
            <w:sz w:val="24"/>
            <w:szCs w:val="24"/>
            <w:rtl/>
            <w:rPrChange w:id="157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7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לירידה</w:delText>
        </w:r>
        <w:r w:rsidR="00AB1F72" w:rsidRPr="006E50D0" w:rsidDel="00BB1AA6">
          <w:rPr>
            <w:rFonts w:cs="David"/>
            <w:sz w:val="24"/>
            <w:szCs w:val="24"/>
            <w:rtl/>
            <w:rPrChange w:id="157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7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של</w:delText>
        </w:r>
        <w:r w:rsidR="00AB1F72" w:rsidRPr="006E50D0" w:rsidDel="00BB1AA6">
          <w:rPr>
            <w:rFonts w:cs="David"/>
            <w:sz w:val="24"/>
            <w:szCs w:val="24"/>
            <w:rtl/>
            <w:rPrChange w:id="157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7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הבטן</w:delText>
        </w:r>
        <w:r w:rsidR="00AB1F72" w:rsidRPr="006E50D0" w:rsidDel="00BB1AA6">
          <w:rPr>
            <w:rFonts w:cs="David"/>
            <w:sz w:val="24"/>
            <w:szCs w:val="24"/>
            <w:rtl/>
            <w:rPrChange w:id="158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8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אך</w:delText>
        </w:r>
        <w:r w:rsidR="00AB1F72" w:rsidRPr="006E50D0" w:rsidDel="00BB1AA6">
          <w:rPr>
            <w:rFonts w:asciiTheme="majorBidi" w:hAnsiTheme="majorBidi" w:cs="David"/>
            <w:sz w:val="24"/>
            <w:szCs w:val="24"/>
            <w:rtl/>
            <w:rPrChange w:id="158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אל תלחץ</w:delText>
        </w:r>
        <w:r w:rsidR="00E20D56" w:rsidRPr="006E50D0" w:rsidDel="00BB1AA6">
          <w:rPr>
            <w:rFonts w:asciiTheme="majorBidi" w:hAnsiTheme="majorBidi" w:cs="David"/>
            <w:sz w:val="24"/>
            <w:szCs w:val="24"/>
            <w:rtl/>
            <w:rPrChange w:id="1583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="00AB1F72" w:rsidRPr="006E50D0" w:rsidDel="00BB1AA6">
          <w:rPr>
            <w:rFonts w:asciiTheme="majorBidi" w:hAnsiTheme="majorBidi" w:cs="David"/>
            <w:sz w:val="24"/>
            <w:szCs w:val="24"/>
            <w:rtl/>
            <w:rPrChange w:id="1584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עליו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8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כאשר</w:delText>
        </w:r>
        <w:r w:rsidR="00AB1F72" w:rsidRPr="006E50D0" w:rsidDel="00BB1AA6">
          <w:rPr>
            <w:rFonts w:cs="David"/>
            <w:sz w:val="24"/>
            <w:szCs w:val="24"/>
            <w:rtl/>
            <w:rPrChange w:id="158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8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תשומת</w:delText>
        </w:r>
        <w:r w:rsidR="00AB1F72" w:rsidRPr="006E50D0" w:rsidDel="00BB1AA6">
          <w:rPr>
            <w:rFonts w:cs="David"/>
            <w:sz w:val="24"/>
            <w:szCs w:val="24"/>
            <w:rtl/>
            <w:rPrChange w:id="158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8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ליבך</w:delText>
        </w:r>
        <w:r w:rsidR="00AB1F72" w:rsidRPr="006E50D0" w:rsidDel="00BB1AA6">
          <w:rPr>
            <w:rFonts w:cs="David"/>
            <w:sz w:val="24"/>
            <w:szCs w:val="24"/>
            <w:rtl/>
            <w:rPrChange w:id="159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9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מוסחת</w:delText>
        </w:r>
        <w:r w:rsidR="00AB1F72" w:rsidRPr="006E50D0" w:rsidDel="00BB1AA6">
          <w:rPr>
            <w:rFonts w:cs="David"/>
            <w:sz w:val="24"/>
            <w:szCs w:val="24"/>
            <w:rtl/>
            <w:rPrChange w:id="159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93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AB1F72" w:rsidRPr="006E50D0" w:rsidDel="00BB1AA6">
          <w:rPr>
            <w:rFonts w:cs="David"/>
            <w:sz w:val="24"/>
            <w:szCs w:val="24"/>
            <w:rtl/>
            <w:rPrChange w:id="159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9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כאשר</w:delText>
        </w:r>
        <w:r w:rsidR="00AB1F72" w:rsidRPr="006E50D0" w:rsidDel="00BB1AA6">
          <w:rPr>
            <w:rFonts w:cs="David"/>
            <w:sz w:val="24"/>
            <w:szCs w:val="24"/>
            <w:rtl/>
            <w:rPrChange w:id="159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9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="00AB1F72" w:rsidRPr="006E50D0" w:rsidDel="00BB1AA6">
          <w:rPr>
            <w:rFonts w:cs="David"/>
            <w:sz w:val="24"/>
            <w:szCs w:val="24"/>
            <w:rtl/>
            <w:rPrChange w:id="159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/ה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599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מפנה</w:delText>
        </w:r>
        <w:r w:rsidR="00AB1F72" w:rsidRPr="006E50D0" w:rsidDel="00BB1AA6">
          <w:rPr>
            <w:rFonts w:cs="David"/>
            <w:sz w:val="24"/>
            <w:szCs w:val="24"/>
            <w:rtl/>
            <w:rPrChange w:id="160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01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="00AB1F72" w:rsidRPr="006E50D0" w:rsidDel="00BB1AA6">
          <w:rPr>
            <w:rFonts w:cs="David"/>
            <w:sz w:val="24"/>
            <w:szCs w:val="24"/>
            <w:rtl/>
            <w:rPrChange w:id="160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03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תשומת</w:delText>
        </w:r>
        <w:r w:rsidR="00AB1F72" w:rsidRPr="006E50D0" w:rsidDel="00BB1AA6">
          <w:rPr>
            <w:rFonts w:cs="David"/>
            <w:sz w:val="24"/>
            <w:szCs w:val="24"/>
            <w:rtl/>
            <w:rPrChange w:id="160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05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ליבך</w:delText>
        </w:r>
        <w:r w:rsidR="00AB1F72" w:rsidRPr="006E50D0" w:rsidDel="00BB1AA6">
          <w:rPr>
            <w:rFonts w:cs="David"/>
            <w:sz w:val="24"/>
            <w:szCs w:val="24"/>
            <w:rtl/>
            <w:rPrChange w:id="1606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07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לחושים</w:delText>
        </w:r>
        <w:r w:rsidR="003C7B86" w:rsidRPr="006E50D0" w:rsidDel="00BB1AA6">
          <w:rPr>
            <w:rFonts w:cs="David"/>
            <w:sz w:val="24"/>
            <w:szCs w:val="24"/>
            <w:rtl/>
            <w:rPrChange w:id="160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,</w:delText>
        </w:r>
        <w:r w:rsidR="00AB1F72" w:rsidRPr="006E50D0" w:rsidDel="00BB1AA6">
          <w:rPr>
            <w:rFonts w:cs="David"/>
            <w:sz w:val="24"/>
            <w:szCs w:val="24"/>
            <w:rtl/>
            <w:rPrChange w:id="1609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10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לתחושות</w:delText>
        </w:r>
        <w:r w:rsidR="00AB1F72" w:rsidRPr="006E50D0" w:rsidDel="00BB1AA6">
          <w:rPr>
            <w:rFonts w:cs="David"/>
            <w:sz w:val="24"/>
            <w:szCs w:val="24"/>
            <w:rtl/>
            <w:rPrChange w:id="161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,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12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רגשות</w:delText>
        </w:r>
        <w:r w:rsidR="00AB1F72" w:rsidRPr="006E50D0" w:rsidDel="00BB1AA6">
          <w:rPr>
            <w:rFonts w:cs="David"/>
            <w:sz w:val="24"/>
            <w:szCs w:val="24"/>
            <w:rtl/>
            <w:rPrChange w:id="161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14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או</w:delText>
        </w:r>
        <w:r w:rsidR="00AB1F72" w:rsidRPr="006E50D0" w:rsidDel="00BB1AA6">
          <w:rPr>
            <w:rFonts w:cs="David"/>
            <w:sz w:val="24"/>
            <w:szCs w:val="24"/>
            <w:rtl/>
            <w:rPrChange w:id="1615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 w:hint="eastAsia"/>
            <w:sz w:val="24"/>
            <w:szCs w:val="24"/>
            <w:rtl/>
            <w:rPrChange w:id="1616" w:author="תומר עוז" w:date="2020-12-19T23:19:00Z">
              <w:rPr>
                <w:rFonts w:cs="David" w:hint="eastAsia"/>
                <w:sz w:val="24"/>
                <w:szCs w:val="24"/>
                <w:highlight w:val="yellow"/>
                <w:rtl/>
              </w:rPr>
            </w:rPrChange>
          </w:rPr>
          <w:delText>מחשבות</w:delText>
        </w:r>
        <w:r w:rsidR="00AB1F72" w:rsidRPr="006E50D0" w:rsidDel="00BB1AA6">
          <w:rPr>
            <w:rFonts w:asciiTheme="majorBidi" w:hAnsiTheme="majorBidi" w:cs="David"/>
            <w:sz w:val="24"/>
            <w:szCs w:val="24"/>
            <w:rtl/>
            <w:rPrChange w:id="1617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.</w:delText>
        </w:r>
        <w:r w:rsidR="00AE2277" w:rsidRPr="006E50D0" w:rsidDel="00BB1AA6">
          <w:rPr>
            <w:rFonts w:cs="David"/>
            <w:sz w:val="24"/>
            <w:szCs w:val="24"/>
            <w:rtl/>
            <w:rPrChange w:id="1618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תתחיל/י לבצע את המטלה</w:delText>
        </w:r>
        <w:r w:rsidR="00AE2277" w:rsidRPr="006E50D0" w:rsidDel="00BB1AA6">
          <w:rPr>
            <w:rFonts w:asciiTheme="majorBidi" w:hAnsiTheme="majorBidi" w:cs="David"/>
            <w:sz w:val="24"/>
            <w:szCs w:val="24"/>
            <w:rtl/>
            <w:rPrChange w:id="1619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="00AB1F72" w:rsidRPr="006E50D0" w:rsidDel="00BB1AA6">
          <w:rPr>
            <w:rFonts w:cs="David"/>
            <w:sz w:val="24"/>
            <w:szCs w:val="24"/>
            <w:rtl/>
            <w:rPrChange w:id="1620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(ה-</w:delText>
        </w:r>
        <w:r w:rsidR="00E2244C" w:rsidRPr="006E50D0" w:rsidDel="00BB1AA6">
          <w:rPr>
            <w:rFonts w:cs="David"/>
            <w:sz w:val="24"/>
            <w:szCs w:val="24"/>
            <w:rtl/>
            <w:rPrChange w:id="1621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דקה</w:delText>
        </w:r>
        <w:r w:rsidR="00511F7C" w:rsidRPr="006E50D0" w:rsidDel="00BB1AA6">
          <w:rPr>
            <w:rFonts w:cs="David"/>
            <w:sz w:val="24"/>
            <w:szCs w:val="24"/>
            <w:rtl/>
            <w:rPrChange w:id="1622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)</w:delText>
        </w:r>
        <w:r w:rsidR="00B83FD0" w:rsidRPr="006E50D0" w:rsidDel="00BB1AA6">
          <w:rPr>
            <w:rFonts w:cs="David"/>
            <w:sz w:val="24"/>
            <w:szCs w:val="24"/>
            <w:rtl/>
            <w:rPrChange w:id="1623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>.</w:delText>
        </w:r>
        <w:r w:rsidR="0023683B" w:rsidRPr="006E50D0" w:rsidDel="00BB1AA6">
          <w:rPr>
            <w:rFonts w:cs="David"/>
            <w:sz w:val="24"/>
            <w:szCs w:val="24"/>
            <w:rtl/>
            <w:rPrChange w:id="1624" w:author="תומר עוז" w:date="2020-12-19T23:19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</w:del>
    </w:p>
    <w:p w14:paraId="5065E326" w14:textId="30F75D82" w:rsidR="00545C73" w:rsidRPr="006E50D0" w:rsidDel="00BB1AA6" w:rsidRDefault="00545C73" w:rsidP="00160826">
      <w:pPr>
        <w:rPr>
          <w:del w:id="1625" w:author="תומר עוז" w:date="2020-12-15T16:47:00Z"/>
          <w:rFonts w:asciiTheme="majorBidi" w:hAnsiTheme="majorBidi" w:cs="David"/>
          <w:sz w:val="24"/>
          <w:szCs w:val="24"/>
          <w:rtl/>
          <w:rPrChange w:id="1626" w:author="תומר עוז" w:date="2020-12-19T23:19:00Z">
            <w:rPr>
              <w:del w:id="1627" w:author="תומר עוז" w:date="2020-12-15T16:47:00Z"/>
              <w:rFonts w:asciiTheme="majorBidi" w:hAnsiTheme="majorBidi" w:cs="David"/>
              <w:sz w:val="24"/>
              <w:szCs w:val="24"/>
              <w:rtl/>
            </w:rPr>
          </w:rPrChange>
        </w:rPr>
      </w:pPr>
      <w:del w:id="1628" w:author="תומר עוז" w:date="2020-12-15T16:47:00Z"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29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סיימת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30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31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3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33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שלב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34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35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האימון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36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.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37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כעת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38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39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את</w:delText>
        </w:r>
        <w:r w:rsidR="00B844D6" w:rsidRPr="006E50D0" w:rsidDel="00BB1AA6">
          <w:rPr>
            <w:rFonts w:asciiTheme="majorBidi" w:hAnsiTheme="majorBidi" w:cs="David"/>
            <w:sz w:val="24"/>
            <w:szCs w:val="24"/>
            <w:rtl/>
            <w:rPrChange w:id="1640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/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41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ה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42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43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מכיר</w:delText>
        </w:r>
        <w:r w:rsidR="00B844D6" w:rsidRPr="006E50D0" w:rsidDel="00BB1AA6">
          <w:rPr>
            <w:rFonts w:asciiTheme="majorBidi" w:hAnsiTheme="majorBidi" w:cs="David"/>
            <w:sz w:val="24"/>
            <w:szCs w:val="24"/>
            <w:rtl/>
            <w:rPrChange w:id="1644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/ה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45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את </w:delText>
        </w:r>
        <w:r w:rsidR="00B14297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46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המטלה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47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.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48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במידה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49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50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ויש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51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52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דבר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53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54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מה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55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56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שלא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57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58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הבנת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59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60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בהנחיות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61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62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פנה</w:delText>
        </w:r>
        <w:r w:rsidR="00B844D6" w:rsidRPr="006E50D0" w:rsidDel="00BB1AA6">
          <w:rPr>
            <w:rFonts w:asciiTheme="majorBidi" w:hAnsiTheme="majorBidi" w:cs="David"/>
            <w:sz w:val="24"/>
            <w:szCs w:val="24"/>
            <w:rtl/>
            <w:rPrChange w:id="1663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64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בבקשה לנסיין. במידה והבנת את ההנחיות </w:delText>
        </w:r>
        <w:r w:rsidR="00160826"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65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תמשיך</w:delText>
        </w:r>
        <w:r w:rsidR="00D512FE" w:rsidRPr="006E50D0" w:rsidDel="00BB1AA6">
          <w:rPr>
            <w:rFonts w:asciiTheme="majorBidi" w:hAnsiTheme="majorBidi" w:cs="David"/>
            <w:sz w:val="24"/>
            <w:szCs w:val="24"/>
            <w:rtl/>
            <w:rPrChange w:id="1666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/י</w:delText>
        </w:r>
        <w:r w:rsidR="00160826" w:rsidRPr="006E50D0" w:rsidDel="00BB1AA6">
          <w:rPr>
            <w:rFonts w:asciiTheme="majorBidi" w:hAnsiTheme="majorBidi" w:cs="David"/>
            <w:sz w:val="24"/>
            <w:szCs w:val="24"/>
            <w:rtl/>
            <w:rPrChange w:id="1667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 xml:space="preserve"> בבקשה </w:delText>
        </w:r>
        <w:r w:rsidRPr="006E50D0" w:rsidDel="00BB1AA6">
          <w:rPr>
            <w:rFonts w:asciiTheme="majorBidi" w:hAnsiTheme="majorBidi" w:cs="David" w:hint="eastAsia"/>
            <w:sz w:val="24"/>
            <w:szCs w:val="24"/>
            <w:rtl/>
            <w:rPrChange w:id="1668" w:author="תומר עוז" w:date="2020-12-19T23:19:00Z">
              <w:rPr>
                <w:rFonts w:asciiTheme="majorBidi" w:hAnsiTheme="majorBidi" w:cs="David" w:hint="eastAsia"/>
                <w:sz w:val="24"/>
                <w:szCs w:val="24"/>
                <w:highlight w:val="yellow"/>
                <w:rtl/>
              </w:rPr>
            </w:rPrChange>
          </w:rPr>
          <w:delText>בניסוי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69" w:author="תומר עוז" w:date="2020-12-19T23:19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delText>.</w:delText>
        </w:r>
      </w:del>
    </w:p>
    <w:p w14:paraId="6FC80A22" w14:textId="3080F2F3" w:rsidR="006A52F5" w:rsidRPr="006E50D0" w:rsidDel="00BB1AA6" w:rsidRDefault="006A52F5" w:rsidP="00307C7B">
      <w:pPr>
        <w:rPr>
          <w:del w:id="1670" w:author="תומר עוז" w:date="2020-12-15T16:47:00Z"/>
          <w:rFonts w:cs="David"/>
          <w:b/>
          <w:bCs/>
          <w:sz w:val="28"/>
          <w:szCs w:val="28"/>
          <w:u w:val="single"/>
          <w:rtl/>
          <w:rPrChange w:id="1671" w:author="תומר עוז" w:date="2020-12-19T23:19:00Z">
            <w:rPr>
              <w:del w:id="1672" w:author="תומר עוז" w:date="2020-12-15T16:47:00Z"/>
              <w:rFonts w:cs="David"/>
              <w:b/>
              <w:bCs/>
              <w:sz w:val="28"/>
              <w:szCs w:val="28"/>
              <w:u w:val="single"/>
              <w:rtl/>
            </w:rPr>
          </w:rPrChange>
        </w:rPr>
      </w:pPr>
      <w:del w:id="1673" w:author="תומר עוז" w:date="2020-12-15T16:47:00Z">
        <w:r w:rsidRPr="006E50D0" w:rsidDel="00BB1AA6">
          <w:rPr>
            <w:rFonts w:cs="David" w:hint="cs"/>
            <w:b/>
            <w:bCs/>
            <w:sz w:val="28"/>
            <w:szCs w:val="28"/>
            <w:u w:val="single"/>
            <w:rtl/>
            <w:rPrChange w:id="1674" w:author="תומר עוז" w:date="2020-12-19T23:19:00Z">
              <w:rPr>
                <w:rFonts w:cs="David" w:hint="cs"/>
                <w:b/>
                <w:bCs/>
                <w:sz w:val="28"/>
                <w:szCs w:val="28"/>
                <w:u w:val="single"/>
                <w:rtl/>
              </w:rPr>
            </w:rPrChange>
          </w:rPr>
          <w:delText>שלב</w:delText>
        </w:r>
        <w:r w:rsidR="00307C7B" w:rsidRPr="006E50D0" w:rsidDel="00BB1AA6">
          <w:rPr>
            <w:rFonts w:cs="David" w:hint="cs"/>
            <w:b/>
            <w:bCs/>
            <w:sz w:val="28"/>
            <w:szCs w:val="28"/>
            <w:u w:val="single"/>
            <w:rtl/>
            <w:rPrChange w:id="1675" w:author="תומר עוז" w:date="2020-12-19T23:19:00Z">
              <w:rPr>
                <w:rFonts w:cs="David" w:hint="cs"/>
                <w:b/>
                <w:bCs/>
                <w:sz w:val="28"/>
                <w:szCs w:val="28"/>
                <w:u w:val="single"/>
                <w:rtl/>
              </w:rPr>
            </w:rPrChange>
          </w:rPr>
          <w:delText xml:space="preserve"> המדידה</w:delText>
        </w:r>
      </w:del>
    </w:p>
    <w:p w14:paraId="6839B8AE" w14:textId="692B3C51" w:rsidR="007B1740" w:rsidRPr="006E50D0" w:rsidDel="00BB1AA6" w:rsidRDefault="00616CF1" w:rsidP="00931BB5">
      <w:pPr>
        <w:rPr>
          <w:del w:id="1676" w:author="תומר עוז" w:date="2020-12-15T16:47:00Z"/>
          <w:rFonts w:cs="David"/>
          <w:sz w:val="24"/>
          <w:szCs w:val="24"/>
          <w:rtl/>
          <w:rPrChange w:id="1677" w:author="תומר עוז" w:date="2020-12-19T23:19:00Z">
            <w:rPr>
              <w:del w:id="1678" w:author="תומר עוז" w:date="2020-12-15T16:47:00Z"/>
              <w:rFonts w:cs="David"/>
              <w:sz w:val="24"/>
              <w:szCs w:val="24"/>
              <w:rtl/>
            </w:rPr>
          </w:rPrChange>
        </w:rPr>
      </w:pPr>
      <w:del w:id="1679" w:author="תומר עוז" w:date="2020-12-15T16:47:00Z">
        <w:r w:rsidRPr="006E50D0" w:rsidDel="00BB1AA6">
          <w:rPr>
            <w:rFonts w:cs="David" w:hint="cs"/>
            <w:sz w:val="24"/>
            <w:szCs w:val="24"/>
            <w:rtl/>
            <w:rPrChange w:id="168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כעת תשמע/י</w:delText>
        </w:r>
        <w:r w:rsidR="00B14297" w:rsidRPr="006E50D0" w:rsidDel="00BB1AA6">
          <w:rPr>
            <w:rFonts w:cs="David" w:hint="cs"/>
            <w:sz w:val="24"/>
            <w:szCs w:val="24"/>
            <w:rtl/>
            <w:rPrChange w:id="168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תזכורת</w:delText>
        </w:r>
        <w:r w:rsidRPr="006E50D0" w:rsidDel="00BB1AA6">
          <w:rPr>
            <w:rFonts w:cs="David" w:hint="cs"/>
            <w:sz w:val="24"/>
            <w:szCs w:val="24"/>
            <w:rtl/>
            <w:rPrChange w:id="168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B14297" w:rsidRPr="006E50D0" w:rsidDel="00BB1AA6">
          <w:rPr>
            <w:rFonts w:cs="David" w:hint="cs"/>
            <w:sz w:val="24"/>
            <w:szCs w:val="24"/>
            <w:rtl/>
            <w:rPrChange w:id="168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</w:delText>
        </w:r>
        <w:r w:rsidRPr="006E50D0" w:rsidDel="00BB1AA6">
          <w:rPr>
            <w:rFonts w:cs="David" w:hint="cs"/>
            <w:sz w:val="24"/>
            <w:szCs w:val="24"/>
            <w:rtl/>
            <w:rPrChange w:id="168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הנחיות למטלה. במהלך ההנחיות התרכז/י בלהבין את ההנחיות, ורק לאחר מכן בצע/י את המטלה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68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  <w:r w:rsidR="000240B3" w:rsidRPr="006E50D0" w:rsidDel="00BB1AA6">
          <w:rPr>
            <w:rFonts w:asciiTheme="majorBidi" w:hAnsiTheme="majorBidi" w:cs="David" w:hint="cs"/>
            <w:sz w:val="24"/>
            <w:szCs w:val="24"/>
            <w:rtl/>
            <w:rPrChange w:id="168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המטלה תהיה באורך של 20 דקות.</w:delText>
        </w:r>
        <w:r w:rsidR="00863B52" w:rsidRPr="006E50D0" w:rsidDel="00BB1AA6">
          <w:rPr>
            <w:rFonts w:asciiTheme="majorBidi" w:hAnsiTheme="majorBidi" w:cs="David" w:hint="cs"/>
            <w:sz w:val="24"/>
            <w:szCs w:val="24"/>
            <w:rtl/>
            <w:rPrChange w:id="168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הישאר/י עם עיניים עצומות</w:delText>
        </w:r>
        <w:r w:rsidRPr="006E50D0" w:rsidDel="00BB1AA6">
          <w:rPr>
            <w:rFonts w:ascii="Times New Roman" w:hAnsi="Times New Roman" w:cs="David"/>
            <w:sz w:val="24"/>
            <w:szCs w:val="24"/>
            <w:rtl/>
            <w:rPrChange w:id="1688" w:author="תומר עוז" w:date="2020-12-19T23:19:00Z">
              <w:rPr>
                <w:rFonts w:ascii="Times New Roman" w:hAnsi="Times New Roman" w:cs="David"/>
                <w:sz w:val="24"/>
                <w:szCs w:val="24"/>
                <w:rtl/>
              </w:rPr>
            </w:rPrChange>
          </w:rPr>
          <w:delText>.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68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התחל/י את המטלה בהפניית</w:delText>
        </w:r>
        <w:r w:rsidRPr="006E50D0" w:rsidDel="00BB1AA6">
          <w:rPr>
            <w:rFonts w:asciiTheme="majorBidi" w:hAnsiTheme="majorBidi" w:cs="David"/>
            <w:sz w:val="24"/>
            <w:szCs w:val="24"/>
            <w:rtl/>
            <w:rPrChange w:id="1690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תשומת הלב אל העלייה והירידה של הבטן במהלך השאיפה והנשיפה</w:delText>
        </w:r>
        <w:r w:rsidR="00AE2277" w:rsidRPr="006E50D0" w:rsidDel="00BB1AA6">
          <w:rPr>
            <w:rFonts w:asciiTheme="majorBidi" w:hAnsiTheme="majorBidi" w:cs="David" w:hint="cs"/>
            <w:sz w:val="24"/>
            <w:szCs w:val="24"/>
            <w:rtl/>
            <w:rPrChange w:id="169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. </w:delText>
        </w:r>
        <w:r w:rsidR="00AE2277" w:rsidRPr="006E50D0" w:rsidDel="00BB1AA6">
          <w:rPr>
            <w:rFonts w:cs="David" w:hint="cs"/>
            <w:sz w:val="24"/>
            <w:szCs w:val="24"/>
            <w:rtl/>
            <w:rPrChange w:id="169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כמו כן, 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69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לחץ/י לחיצה </w:delText>
        </w:r>
        <w:r w:rsidRPr="006E50D0" w:rsidDel="00BB1AA6">
          <w:rPr>
            <w:rFonts w:cs="David" w:hint="cs"/>
            <w:sz w:val="24"/>
            <w:szCs w:val="24"/>
            <w:rtl/>
            <w:rPrChange w:id="169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קצרה על </w:delText>
        </w:r>
        <w:r w:rsidR="007E5A40" w:rsidRPr="006E50D0" w:rsidDel="00BB1AA6">
          <w:rPr>
            <w:rFonts w:cs="David" w:hint="cs"/>
            <w:sz w:val="24"/>
            <w:szCs w:val="24"/>
            <w:rtl/>
            <w:rPrChange w:id="169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הכפתור</w:delText>
        </w:r>
        <w:r w:rsidR="007E5A40" w:rsidRPr="006E50D0" w:rsidDel="00BB1AA6">
          <w:rPr>
            <w:rFonts w:cs="David"/>
            <w:sz w:val="24"/>
            <w:szCs w:val="24"/>
            <w:rtl/>
            <w:rPrChange w:id="1696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7E5A40" w:rsidRPr="006E50D0" w:rsidDel="00BB1AA6">
          <w:rPr>
            <w:rFonts w:cs="David" w:hint="cs"/>
            <w:sz w:val="24"/>
            <w:szCs w:val="24"/>
            <w:rtl/>
            <w:rPrChange w:id="169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המסומן</w:delText>
        </w:r>
        <w:r w:rsidR="007E5A40" w:rsidRPr="006E50D0" w:rsidDel="00BB1AA6">
          <w:rPr>
            <w:rFonts w:cs="David"/>
            <w:sz w:val="24"/>
            <w:szCs w:val="24"/>
            <w:rtl/>
            <w:rPrChange w:id="1698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7E5A40" w:rsidRPr="006E50D0" w:rsidDel="00BB1AA6">
          <w:rPr>
            <w:rFonts w:cs="David" w:hint="cs"/>
            <w:sz w:val="24"/>
            <w:szCs w:val="24"/>
            <w:rtl/>
            <w:rPrChange w:id="169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במדבקה</w:delText>
        </w:r>
        <w:r w:rsidRPr="006E50D0" w:rsidDel="00BB1AA6">
          <w:rPr>
            <w:rFonts w:cs="David" w:hint="cs"/>
            <w:sz w:val="24"/>
            <w:szCs w:val="24"/>
            <w:rtl/>
            <w:rPrChange w:id="170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בכל פעם שאת/ה שם/ה לב לעלייה או לירידה של הבטן</w:delText>
        </w:r>
        <w:r w:rsidR="00B14297" w:rsidRPr="006E50D0" w:rsidDel="00BB1AA6">
          <w:rPr>
            <w:rFonts w:cs="David" w:hint="cs"/>
            <w:sz w:val="24"/>
            <w:szCs w:val="24"/>
            <w:rtl/>
            <w:rPrChange w:id="170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.</w:delText>
        </w:r>
      </w:del>
    </w:p>
    <w:p w14:paraId="096ECEA5" w14:textId="449333D9" w:rsidR="00B844D6" w:rsidRPr="006E50D0" w:rsidDel="00BB1AA6" w:rsidRDefault="008D0DCC" w:rsidP="003C7B86">
      <w:pPr>
        <w:rPr>
          <w:del w:id="1702" w:author="תומר עוז" w:date="2020-12-15T16:47:00Z"/>
          <w:rFonts w:cs="David"/>
          <w:sz w:val="24"/>
          <w:szCs w:val="24"/>
          <w:rtl/>
          <w:rPrChange w:id="1703" w:author="תומר עוז" w:date="2020-12-19T23:19:00Z">
            <w:rPr>
              <w:del w:id="1704" w:author="תומר עוז" w:date="2020-12-15T16:47:00Z"/>
              <w:rFonts w:cs="David"/>
              <w:sz w:val="24"/>
              <w:szCs w:val="24"/>
              <w:rtl/>
            </w:rPr>
          </w:rPrChange>
        </w:rPr>
      </w:pPr>
      <w:del w:id="1705" w:author="תומר עוז" w:date="2020-12-15T16:47:00Z">
        <w:r w:rsidRPr="006E50D0" w:rsidDel="00BB1AA6">
          <w:rPr>
            <w:rFonts w:cs="David" w:hint="cs"/>
            <w:sz w:val="24"/>
            <w:szCs w:val="24"/>
            <w:rtl/>
            <w:rPrChange w:id="170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בנוסף</w:delText>
        </w:r>
        <w:r w:rsidR="00616CF1" w:rsidRPr="006E50D0" w:rsidDel="00BB1AA6">
          <w:rPr>
            <w:rFonts w:cs="David"/>
            <w:sz w:val="24"/>
            <w:szCs w:val="24"/>
            <w:rtl/>
            <w:rPrChange w:id="170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,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0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אפשר</w:delText>
        </w:r>
        <w:r w:rsidR="00616CF1" w:rsidRPr="006E50D0" w:rsidDel="00BB1AA6">
          <w:rPr>
            <w:rFonts w:cs="David"/>
            <w:sz w:val="24"/>
            <w:szCs w:val="24"/>
            <w:rtl/>
            <w:rPrChange w:id="170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1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י</w:delText>
        </w:r>
        <w:r w:rsidR="00616CF1" w:rsidRPr="006E50D0" w:rsidDel="00BB1AA6">
          <w:rPr>
            <w:rFonts w:cs="David"/>
            <w:sz w:val="24"/>
            <w:szCs w:val="24"/>
            <w:rtl/>
            <w:rPrChange w:id="171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1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לעצמך</w:delText>
        </w:r>
        <w:r w:rsidR="00616CF1" w:rsidRPr="006E50D0" w:rsidDel="00BB1AA6">
          <w:rPr>
            <w:rFonts w:cs="David"/>
            <w:sz w:val="24"/>
            <w:szCs w:val="24"/>
            <w:rtl/>
            <w:rPrChange w:id="171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1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לקלוט</w:delText>
        </w:r>
        <w:r w:rsidR="00616CF1" w:rsidRPr="006E50D0" w:rsidDel="00BB1AA6">
          <w:rPr>
            <w:rFonts w:cs="David"/>
            <w:sz w:val="24"/>
            <w:szCs w:val="24"/>
            <w:rtl/>
            <w:rPrChange w:id="171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1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תחושות</w:delText>
        </w:r>
        <w:r w:rsidR="00616CF1" w:rsidRPr="006E50D0" w:rsidDel="00BB1AA6">
          <w:rPr>
            <w:rFonts w:cs="David"/>
            <w:sz w:val="24"/>
            <w:szCs w:val="24"/>
            <w:rtl/>
            <w:rPrChange w:id="171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1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המגיעות</w:delText>
        </w:r>
        <w:r w:rsidR="00616CF1" w:rsidRPr="006E50D0" w:rsidDel="00BB1AA6">
          <w:rPr>
            <w:rFonts w:cs="David"/>
            <w:sz w:val="24"/>
            <w:szCs w:val="24"/>
            <w:rtl/>
            <w:rPrChange w:id="171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2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מן</w:delText>
        </w:r>
        <w:r w:rsidR="00616CF1" w:rsidRPr="006E50D0" w:rsidDel="00BB1AA6">
          <w:rPr>
            <w:rFonts w:cs="David"/>
            <w:sz w:val="24"/>
            <w:szCs w:val="24"/>
            <w:rtl/>
            <w:rPrChange w:id="172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2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החושים</w:delText>
        </w:r>
        <w:r w:rsidR="00616CF1" w:rsidRPr="006E50D0" w:rsidDel="00BB1AA6">
          <w:rPr>
            <w:rFonts w:cs="David"/>
            <w:sz w:val="24"/>
            <w:szCs w:val="24"/>
            <w:rtl/>
            <w:rPrChange w:id="172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2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ומן</w:delText>
        </w:r>
        <w:r w:rsidR="00616CF1" w:rsidRPr="006E50D0" w:rsidDel="00BB1AA6">
          <w:rPr>
            <w:rFonts w:cs="David"/>
            <w:sz w:val="24"/>
            <w:szCs w:val="24"/>
            <w:rtl/>
            <w:rPrChange w:id="172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2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הגוף</w:delText>
        </w:r>
        <w:r w:rsidR="00616CF1" w:rsidRPr="006E50D0" w:rsidDel="00BB1AA6">
          <w:rPr>
            <w:rFonts w:cs="David"/>
            <w:sz w:val="24"/>
            <w:szCs w:val="24"/>
            <w:rtl/>
            <w:rPrChange w:id="172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,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2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כמו</w:delText>
        </w:r>
        <w:r w:rsidR="00616CF1" w:rsidRPr="006E50D0" w:rsidDel="00BB1AA6">
          <w:rPr>
            <w:rFonts w:cs="David"/>
            <w:sz w:val="24"/>
            <w:szCs w:val="24"/>
            <w:rtl/>
            <w:rPrChange w:id="172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3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גם</w:delText>
        </w:r>
        <w:r w:rsidR="00616CF1" w:rsidRPr="006E50D0" w:rsidDel="00BB1AA6">
          <w:rPr>
            <w:rFonts w:cs="David"/>
            <w:sz w:val="24"/>
            <w:szCs w:val="24"/>
            <w:rtl/>
            <w:rPrChange w:id="173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3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רגשות</w:delText>
        </w:r>
        <w:r w:rsidR="00616CF1" w:rsidRPr="006E50D0" w:rsidDel="00BB1AA6">
          <w:rPr>
            <w:rFonts w:cs="David"/>
            <w:sz w:val="24"/>
            <w:szCs w:val="24"/>
            <w:rtl/>
            <w:rPrChange w:id="173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3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ומחשבות</w:delText>
        </w:r>
        <w:r w:rsidR="00616CF1" w:rsidRPr="006E50D0" w:rsidDel="00BB1AA6">
          <w:rPr>
            <w:rFonts w:cs="David"/>
            <w:sz w:val="24"/>
            <w:szCs w:val="24"/>
            <w:rtl/>
            <w:rPrChange w:id="173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3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המתרחשים</w:delText>
        </w:r>
        <w:r w:rsidR="00616CF1" w:rsidRPr="006E50D0" w:rsidDel="00BB1AA6">
          <w:rPr>
            <w:rFonts w:cs="David"/>
            <w:sz w:val="24"/>
            <w:szCs w:val="24"/>
            <w:rtl/>
            <w:rPrChange w:id="173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3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ברגע</w:delText>
        </w:r>
        <w:r w:rsidR="00616CF1" w:rsidRPr="006E50D0" w:rsidDel="00BB1AA6">
          <w:rPr>
            <w:rFonts w:cs="David"/>
            <w:sz w:val="24"/>
            <w:szCs w:val="24"/>
            <w:rtl/>
            <w:rPrChange w:id="173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4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ההווה</w:delText>
        </w:r>
        <w:r w:rsidR="00616CF1" w:rsidRPr="006E50D0" w:rsidDel="00BB1AA6">
          <w:rPr>
            <w:rFonts w:cs="David"/>
            <w:sz w:val="24"/>
            <w:szCs w:val="24"/>
            <w:rtl/>
            <w:rPrChange w:id="174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.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4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כאשר</w:delText>
        </w:r>
        <w:r w:rsidR="00616CF1" w:rsidRPr="006E50D0" w:rsidDel="00BB1AA6">
          <w:rPr>
            <w:rFonts w:cs="David"/>
            <w:sz w:val="24"/>
            <w:szCs w:val="24"/>
            <w:rtl/>
            <w:rPrChange w:id="174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4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את</w:delText>
        </w:r>
        <w:r w:rsidR="00616CF1" w:rsidRPr="006E50D0" w:rsidDel="00BB1AA6">
          <w:rPr>
            <w:rFonts w:cs="David"/>
            <w:sz w:val="24"/>
            <w:szCs w:val="24"/>
            <w:rtl/>
            <w:rPrChange w:id="174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4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  <w:r w:rsidR="00616CF1" w:rsidRPr="006E50D0" w:rsidDel="00BB1AA6">
          <w:rPr>
            <w:rFonts w:cs="David"/>
            <w:sz w:val="24"/>
            <w:szCs w:val="24"/>
            <w:rtl/>
            <w:rPrChange w:id="174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4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קולט</w:delText>
        </w:r>
        <w:r w:rsidR="00616CF1" w:rsidRPr="006E50D0" w:rsidDel="00BB1AA6">
          <w:rPr>
            <w:rFonts w:cs="David"/>
            <w:sz w:val="24"/>
            <w:szCs w:val="24"/>
            <w:rtl/>
            <w:rPrChange w:id="174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5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</w:delText>
        </w:r>
        <w:r w:rsidR="00616CF1" w:rsidRPr="006E50D0" w:rsidDel="00BB1AA6">
          <w:rPr>
            <w:rFonts w:cs="David"/>
            <w:sz w:val="24"/>
            <w:szCs w:val="24"/>
            <w:rtl/>
            <w:rPrChange w:id="175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5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דבר</w:delText>
        </w:r>
        <w:r w:rsidR="00616CF1" w:rsidRPr="006E50D0" w:rsidDel="00BB1AA6">
          <w:rPr>
            <w:rFonts w:cs="David"/>
            <w:sz w:val="24"/>
            <w:szCs w:val="24"/>
            <w:rtl/>
            <w:rPrChange w:id="175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5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מה</w:delText>
        </w:r>
        <w:r w:rsidR="00616CF1" w:rsidRPr="006E50D0" w:rsidDel="00BB1AA6">
          <w:rPr>
            <w:rFonts w:cs="David"/>
            <w:sz w:val="24"/>
            <w:szCs w:val="24"/>
            <w:rtl/>
            <w:rPrChange w:id="175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5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ברגע</w:delText>
        </w:r>
        <w:r w:rsidR="00616CF1" w:rsidRPr="006E50D0" w:rsidDel="00BB1AA6">
          <w:rPr>
            <w:rFonts w:cs="David"/>
            <w:sz w:val="24"/>
            <w:szCs w:val="24"/>
            <w:rtl/>
            <w:rPrChange w:id="175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5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הווה</w:delText>
        </w:r>
        <w:r w:rsidR="00616CF1" w:rsidRPr="006E50D0" w:rsidDel="00BB1AA6">
          <w:rPr>
            <w:rFonts w:cs="David"/>
            <w:sz w:val="24"/>
            <w:szCs w:val="24"/>
            <w:rtl/>
            <w:rPrChange w:id="175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,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6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תחושה</w:delText>
        </w:r>
        <w:r w:rsidR="00616CF1" w:rsidRPr="006E50D0" w:rsidDel="00BB1AA6">
          <w:rPr>
            <w:rFonts w:cs="David"/>
            <w:sz w:val="24"/>
            <w:szCs w:val="24"/>
            <w:rtl/>
            <w:rPrChange w:id="176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6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או</w:delText>
        </w:r>
        <w:r w:rsidR="00616CF1" w:rsidRPr="006E50D0" w:rsidDel="00BB1AA6">
          <w:rPr>
            <w:rFonts w:cs="David"/>
            <w:sz w:val="24"/>
            <w:szCs w:val="24"/>
            <w:rtl/>
            <w:rPrChange w:id="176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6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רגש</w:delText>
        </w:r>
        <w:r w:rsidR="00616CF1" w:rsidRPr="006E50D0" w:rsidDel="00BB1AA6">
          <w:rPr>
            <w:rFonts w:cs="David"/>
            <w:sz w:val="24"/>
            <w:szCs w:val="24"/>
            <w:rtl/>
            <w:rPrChange w:id="176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6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או</w:delText>
        </w:r>
        <w:r w:rsidR="00616CF1" w:rsidRPr="006E50D0" w:rsidDel="00BB1AA6">
          <w:rPr>
            <w:rFonts w:cs="David"/>
            <w:sz w:val="24"/>
            <w:szCs w:val="24"/>
            <w:rtl/>
            <w:rPrChange w:id="176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6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מחשבה</w:delText>
        </w:r>
        <w:r w:rsidR="00616CF1" w:rsidRPr="006E50D0" w:rsidDel="00BB1AA6">
          <w:rPr>
            <w:rFonts w:cs="David"/>
            <w:sz w:val="24"/>
            <w:szCs w:val="24"/>
            <w:rtl/>
            <w:rPrChange w:id="176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,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7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הפנה</w:delText>
        </w:r>
        <w:r w:rsidR="00616CF1" w:rsidRPr="006E50D0" w:rsidDel="00BB1AA6">
          <w:rPr>
            <w:rFonts w:cs="David"/>
            <w:sz w:val="24"/>
            <w:szCs w:val="24"/>
            <w:rtl/>
            <w:rPrChange w:id="177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7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י</w:delText>
        </w:r>
        <w:r w:rsidR="00616CF1" w:rsidRPr="006E50D0" w:rsidDel="00BB1AA6">
          <w:rPr>
            <w:rFonts w:cs="David"/>
            <w:sz w:val="24"/>
            <w:szCs w:val="24"/>
            <w:rtl/>
            <w:rPrChange w:id="177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7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את</w:delText>
        </w:r>
        <w:r w:rsidR="00616CF1" w:rsidRPr="006E50D0" w:rsidDel="00BB1AA6">
          <w:rPr>
            <w:rFonts w:cs="David"/>
            <w:sz w:val="24"/>
            <w:szCs w:val="24"/>
            <w:rtl/>
            <w:rPrChange w:id="177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7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תשומת</w:delText>
        </w:r>
        <w:r w:rsidR="00616CF1" w:rsidRPr="006E50D0" w:rsidDel="00BB1AA6">
          <w:rPr>
            <w:rFonts w:cs="David"/>
            <w:sz w:val="24"/>
            <w:szCs w:val="24"/>
            <w:rtl/>
            <w:rPrChange w:id="1777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7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הלב</w:delText>
        </w:r>
        <w:r w:rsidR="00616CF1" w:rsidRPr="006E50D0" w:rsidDel="00BB1AA6">
          <w:rPr>
            <w:rFonts w:cs="David"/>
            <w:sz w:val="24"/>
            <w:szCs w:val="24"/>
            <w:rtl/>
            <w:rPrChange w:id="1779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8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אליו</w:delText>
        </w:r>
        <w:r w:rsidR="00616CF1" w:rsidRPr="006E50D0" w:rsidDel="00BB1AA6">
          <w:rPr>
            <w:rFonts w:cs="David"/>
            <w:sz w:val="24"/>
            <w:szCs w:val="24"/>
            <w:rtl/>
            <w:rPrChange w:id="1781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,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8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ותאמר</w:delText>
        </w:r>
        <w:r w:rsidR="00616CF1" w:rsidRPr="006E50D0" w:rsidDel="00BB1AA6">
          <w:rPr>
            <w:rFonts w:cs="David"/>
            <w:sz w:val="24"/>
            <w:szCs w:val="24"/>
            <w:rtl/>
            <w:rPrChange w:id="1783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78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י</w:delText>
        </w:r>
        <w:r w:rsidR="00616CF1" w:rsidRPr="006E50D0" w:rsidDel="00BB1AA6">
          <w:rPr>
            <w:rFonts w:cs="David"/>
            <w:sz w:val="24"/>
            <w:szCs w:val="24"/>
            <w:rtl/>
            <w:rPrChange w:id="1785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 xml:space="preserve"> 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8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פעמיים בקול חזק וברור מילה</w:delText>
        </w:r>
        <w:r w:rsidR="00254BE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8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או שתיים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8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8E727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8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ה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9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מתאר</w:delText>
        </w:r>
        <w:r w:rsidR="00254BE5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9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ו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79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ת אותו.</w:delText>
        </w:r>
        <w:r w:rsidR="00FB133D" w:rsidRPr="006E50D0" w:rsidDel="00BB1AA6">
          <w:rPr>
            <w:rFonts w:cs="David" w:hint="cs"/>
            <w:sz w:val="24"/>
            <w:szCs w:val="24"/>
            <w:rtl/>
            <w:rPrChange w:id="179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79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לאחר שהבח</w:delText>
        </w:r>
        <w:r w:rsidR="00254BE5" w:rsidRPr="006E50D0" w:rsidDel="00BB1AA6">
          <w:rPr>
            <w:rFonts w:cs="David" w:hint="cs"/>
            <w:sz w:val="24"/>
            <w:szCs w:val="24"/>
            <w:rtl/>
            <w:rPrChange w:id="179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נת בדבר מה והכרת בו באמצעות </w:delText>
        </w:r>
        <w:r w:rsidR="00A237FA" w:rsidRPr="006E50D0" w:rsidDel="00BB1AA6">
          <w:rPr>
            <w:rFonts w:cs="David" w:hint="cs"/>
            <w:sz w:val="24"/>
            <w:szCs w:val="24"/>
            <w:rtl/>
            <w:rPrChange w:id="179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מילה או שתיים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79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, תחזיר/י את תשומת הלב </w:delText>
        </w:r>
        <w:r w:rsidR="00CA222A" w:rsidRPr="006E50D0" w:rsidDel="00BB1AA6">
          <w:rPr>
            <w:rFonts w:cs="David" w:hint="cs"/>
            <w:sz w:val="24"/>
            <w:szCs w:val="24"/>
            <w:rtl/>
            <w:rPrChange w:id="179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אל תנועת הבטן 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79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ודווח/י על</w:delText>
        </w:r>
        <w:r w:rsidR="00254BE5" w:rsidRPr="006E50D0" w:rsidDel="00BB1AA6">
          <w:rPr>
            <w:rFonts w:cs="David" w:hint="cs"/>
            <w:sz w:val="24"/>
            <w:szCs w:val="24"/>
            <w:rtl/>
            <w:rPrChange w:id="180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יה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801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באמצעות לחיצות הכפתור, אך אם קלטת דבר מה נוסף - תחושה, רגש או מחשבה </w:delText>
        </w:r>
        <w:r w:rsidR="00F0639F" w:rsidRPr="006E50D0" w:rsidDel="00BB1AA6">
          <w:rPr>
            <w:rFonts w:cs="David"/>
            <w:sz w:val="24"/>
            <w:szCs w:val="24"/>
            <w:rtl/>
            <w:rPrChange w:id="1802" w:author="תומר עוז" w:date="2020-12-19T23:19:00Z">
              <w:rPr>
                <w:rFonts w:cs="David"/>
                <w:sz w:val="24"/>
                <w:szCs w:val="24"/>
                <w:rtl/>
              </w:rPr>
            </w:rPrChange>
          </w:rPr>
          <w:delText>–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80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אל תחזיר/י את תשומת הלב </w:delText>
        </w:r>
        <w:r w:rsidR="00AB1F72" w:rsidRPr="006E50D0" w:rsidDel="00BB1AA6">
          <w:rPr>
            <w:rFonts w:cs="David" w:hint="cs"/>
            <w:sz w:val="24"/>
            <w:szCs w:val="24"/>
            <w:rtl/>
            <w:rPrChange w:id="180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אל הבטן, אלא הפנה/י א</w:delText>
        </w:r>
        <w:r w:rsidR="003C7B86" w:rsidRPr="006E50D0" w:rsidDel="00BB1AA6">
          <w:rPr>
            <w:rFonts w:cs="David" w:hint="cs"/>
            <w:sz w:val="24"/>
            <w:szCs w:val="24"/>
            <w:rtl/>
            <w:rPrChange w:id="180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ו</w:delText>
        </w:r>
        <w:r w:rsidR="00AB1F72" w:rsidRPr="006E50D0" w:rsidDel="00BB1AA6">
          <w:rPr>
            <w:rFonts w:cs="David" w:hint="cs"/>
            <w:sz w:val="24"/>
            <w:szCs w:val="24"/>
            <w:rtl/>
            <w:rPrChange w:id="180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</w:delText>
        </w:r>
        <w:r w:rsidR="003C7B86" w:rsidRPr="006E50D0" w:rsidDel="00BB1AA6">
          <w:rPr>
            <w:rFonts w:cs="David" w:hint="cs"/>
            <w:sz w:val="24"/>
            <w:szCs w:val="24"/>
            <w:rtl/>
            <w:rPrChange w:id="1807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  <w:r w:rsidR="00AB1F72" w:rsidRPr="006E50D0" w:rsidDel="00BB1AA6">
          <w:rPr>
            <w:rFonts w:cs="David" w:hint="cs"/>
            <w:sz w:val="24"/>
            <w:szCs w:val="24"/>
            <w:rtl/>
            <w:rPrChange w:id="1808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אל הדבר שאותו קלטת ותכיר/י בו באמצעות מילה או שתיים</w:delText>
        </w:r>
        <w:r w:rsidR="00F0639F" w:rsidRPr="006E50D0" w:rsidDel="00BB1AA6">
          <w:rPr>
            <w:rFonts w:cs="David" w:hint="cs"/>
            <w:sz w:val="24"/>
            <w:szCs w:val="24"/>
            <w:rtl/>
            <w:rPrChange w:id="1809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. </w:delText>
        </w:r>
        <w:r w:rsidR="00AB5CD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אל תשכח/י</w:delText>
        </w:r>
        <w:r w:rsidR="00085EA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ללחוץ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812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על </w:delText>
        </w:r>
        <w:r w:rsidR="007E5A40" w:rsidRPr="006E50D0" w:rsidDel="00BB1AA6">
          <w:rPr>
            <w:rFonts w:cs="David" w:hint="cs"/>
            <w:sz w:val="24"/>
            <w:szCs w:val="24"/>
            <w:rtl/>
            <w:rPrChange w:id="1813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ה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81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כפתור בכל פעם שאת/ה שם/ה לב לעלייה או לירידה של הבטן</w:delText>
        </w:r>
        <w:r w:rsidR="00AB5CD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5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,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</w:delText>
        </w:r>
        <w:r w:rsidR="00AB5CD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אך אל תלחץ</w:delText>
        </w:r>
        <w:r w:rsidR="00D512F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/י</w:delText>
        </w:r>
        <w:r w:rsidR="00AB5CD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19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עליו 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כאשר תשומת ליבך מוסחת, או כאשר את</w:delText>
        </w:r>
        <w:r w:rsidR="00085EA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/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ה מפנה את תשומת ליבך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לחושים</w:delText>
        </w:r>
        <w:r w:rsidR="003C7B86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4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,</w:delText>
        </w:r>
        <w:r w:rsidR="00B0262E" w:rsidRPr="006E50D0" w:rsidDel="00BB1AA6">
          <w:rPr>
            <w:rFonts w:asciiTheme="majorBidi" w:hAnsiTheme="majorBidi" w:cs="David"/>
            <w:sz w:val="24"/>
            <w:szCs w:val="24"/>
            <w:rtl/>
            <w:rPrChange w:id="1825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6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לתחושות</w:delText>
        </w:r>
        <w:r w:rsidR="00B0262E" w:rsidRPr="006E50D0" w:rsidDel="00BB1AA6">
          <w:rPr>
            <w:rFonts w:asciiTheme="majorBidi" w:hAnsiTheme="majorBidi" w:cs="David"/>
            <w:sz w:val="24"/>
            <w:szCs w:val="24"/>
            <w:rtl/>
            <w:rPrChange w:id="1827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,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28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רגשות</w:delText>
        </w:r>
        <w:r w:rsidR="00B0262E" w:rsidRPr="006E50D0" w:rsidDel="00BB1AA6">
          <w:rPr>
            <w:rFonts w:asciiTheme="majorBidi" w:hAnsiTheme="majorBidi" w:cs="David"/>
            <w:sz w:val="24"/>
            <w:szCs w:val="24"/>
            <w:rtl/>
            <w:rPrChange w:id="1829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30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או</w:delText>
        </w:r>
        <w:r w:rsidR="00B0262E" w:rsidRPr="006E50D0" w:rsidDel="00BB1AA6">
          <w:rPr>
            <w:rFonts w:asciiTheme="majorBidi" w:hAnsiTheme="majorBidi" w:cs="David"/>
            <w:sz w:val="24"/>
            <w:szCs w:val="24"/>
            <w:rtl/>
            <w:rPrChange w:id="1831" w:author="תומר עוז" w:date="2020-12-19T23:19:00Z">
              <w:rPr>
                <w:rFonts w:asciiTheme="majorBidi" w:hAnsiTheme="majorBidi" w:cs="David"/>
                <w:sz w:val="24"/>
                <w:szCs w:val="24"/>
                <w:rtl/>
              </w:rPr>
            </w:rPrChange>
          </w:rPr>
          <w:delText xml:space="preserve">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3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מחשבות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3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. 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834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תתחיל</w:delText>
        </w:r>
        <w:r w:rsidR="00085EAE" w:rsidRPr="006E50D0" w:rsidDel="00BB1AA6">
          <w:rPr>
            <w:rFonts w:cs="David" w:hint="cs"/>
            <w:sz w:val="24"/>
            <w:szCs w:val="24"/>
            <w:rtl/>
            <w:rPrChange w:id="1835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>/י</w:delText>
        </w:r>
        <w:r w:rsidR="00616CF1" w:rsidRPr="006E50D0" w:rsidDel="00BB1AA6">
          <w:rPr>
            <w:rFonts w:cs="David" w:hint="cs"/>
            <w:sz w:val="24"/>
            <w:szCs w:val="24"/>
            <w:rtl/>
            <w:rPrChange w:id="1836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 לבצע את המטלה</w:delText>
        </w:r>
        <w:r w:rsidR="00616CF1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37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 (ה- 20 דקות).</w:delText>
        </w:r>
      </w:del>
    </w:p>
    <w:p w14:paraId="0CD37F36" w14:textId="7CE82FB9" w:rsidR="00FF6B4F" w:rsidRPr="00FF6B4F" w:rsidRDefault="00AA7E37" w:rsidP="00AA7E37">
      <w:pPr>
        <w:rPr>
          <w:rFonts w:asciiTheme="majorBidi" w:hAnsiTheme="majorBidi" w:cs="David"/>
          <w:b/>
          <w:bCs/>
          <w:sz w:val="24"/>
          <w:szCs w:val="24"/>
          <w:rPrChange w:id="1838" w:author="תומר עוז" w:date="2020-10-05T15:49:00Z">
            <w:rPr>
              <w:rFonts w:asciiTheme="majorBidi" w:hAnsiTheme="majorBidi" w:cs="David"/>
              <w:sz w:val="24"/>
              <w:szCs w:val="24"/>
            </w:rPr>
          </w:rPrChange>
        </w:rPr>
      </w:pPr>
      <w:del w:id="1839" w:author="תומר עוז" w:date="2020-12-15T16:47:00Z">
        <w:r w:rsidRPr="006E50D0" w:rsidDel="00BB1AA6">
          <w:rPr>
            <w:rFonts w:cs="David" w:hint="cs"/>
            <w:sz w:val="24"/>
            <w:szCs w:val="24"/>
            <w:rtl/>
            <w:rPrChange w:id="1840" w:author="תומר עוז" w:date="2020-12-19T23:19:00Z">
              <w:rPr>
                <w:rFonts w:cs="David" w:hint="cs"/>
                <w:sz w:val="24"/>
                <w:szCs w:val="24"/>
                <w:rtl/>
              </w:rPr>
            </w:rPrChange>
          </w:rPr>
          <w:delText xml:space="preserve">סיימת את המטלה. 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41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 xml:space="preserve">תפתח/י בבקשה את העיניים, </w:delText>
        </w:r>
        <w:r w:rsidRPr="006E50D0" w:rsidDel="00BB1AA6">
          <w:rPr>
            <w:rFonts w:asciiTheme="majorBidi" w:hAnsiTheme="majorBidi" w:cs="David" w:hint="cs"/>
            <w:sz w:val="24"/>
            <w:szCs w:val="24"/>
            <w:rtl/>
            <w:rPrChange w:id="1842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ותאמר/י לנסיין שסיימת את המטלה</w:delText>
        </w:r>
        <w:r w:rsidR="00B0262E" w:rsidRPr="006E50D0" w:rsidDel="00BB1AA6">
          <w:rPr>
            <w:rFonts w:asciiTheme="majorBidi" w:hAnsiTheme="majorBidi" w:cs="David" w:hint="cs"/>
            <w:sz w:val="24"/>
            <w:szCs w:val="24"/>
            <w:rtl/>
            <w:rPrChange w:id="1843" w:author="תומר עוז" w:date="2020-12-19T23:19:00Z">
              <w:rPr>
                <w:rFonts w:asciiTheme="majorBidi" w:hAnsiTheme="majorBidi" w:cs="David" w:hint="cs"/>
                <w:sz w:val="24"/>
                <w:szCs w:val="24"/>
                <w:rtl/>
              </w:rPr>
            </w:rPrChange>
          </w:rPr>
          <w:delText>.</w:delText>
        </w:r>
      </w:del>
    </w:p>
    <w:sectPr w:rsidR="00FF6B4F" w:rsidRPr="00FF6B4F" w:rsidSect="00616CF1">
      <w:headerReference w:type="default" r:id="rId12"/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עמית ברנשטיין" w:date="2020-12-01T10:12:00Z" w:initials="עב">
    <w:p w14:paraId="460099FD" w14:textId="751E3E77" w:rsidR="00C761BC" w:rsidRDefault="00C761BC">
      <w:pPr>
        <w:pStyle w:val="CommentText"/>
      </w:pPr>
      <w:r w:rsidRPr="00C761BC">
        <w:rPr>
          <w:rStyle w:val="CommentReference"/>
          <w:highlight w:val="yellow"/>
        </w:rPr>
        <w:annotationRef/>
      </w:r>
      <w:r w:rsidRPr="00C761BC">
        <w:rPr>
          <w:highlight w:val="yellow"/>
        </w:rPr>
        <w:t>AS WE DISCUSSED WHAT YOU NEED IS THE PROCEDURAL METHODOLOGY – I.E., HOW MANY STISTP STIMULI, WHEN ARE THEY PRESENTED, HOW FREQUENTLY, ETC.?</w:t>
      </w:r>
    </w:p>
  </w:comment>
  <w:comment w:id="104" w:author="עמית ברנשטיין" w:date="2020-12-01T10:10:00Z" w:initials="עב">
    <w:p w14:paraId="0516635E" w14:textId="42A887B5" w:rsidR="001F69CF" w:rsidRDefault="001F69CF">
      <w:pPr>
        <w:pStyle w:val="CommentText"/>
      </w:pPr>
      <w:r>
        <w:rPr>
          <w:rStyle w:val="CommentReference"/>
        </w:rPr>
        <w:annotationRef/>
      </w:r>
      <w:r>
        <w:t xml:space="preserve">DIDN’T WE DISCUSS THAT INSTRUCTIONS NEED TO BE IDENTICAL TO A-FACT? </w:t>
      </w:r>
    </w:p>
  </w:comment>
  <w:comment w:id="105" w:author="תומר עוז" w:date="2020-12-13T08:48:00Z" w:initials="תע">
    <w:p w14:paraId="747D7502" w14:textId="6F935EF9" w:rsidR="00B93C59" w:rsidRDefault="00B93C59">
      <w:pPr>
        <w:pStyle w:val="CommentText"/>
      </w:pPr>
      <w:r>
        <w:rPr>
          <w:rStyle w:val="CommentReference"/>
        </w:rPr>
        <w:annotationRef/>
      </w:r>
      <w:r>
        <w:t>See one line above</w:t>
      </w:r>
    </w:p>
  </w:comment>
  <w:comment w:id="116" w:author="עמית ברנשטיין" w:date="2020-10-08T09:56:00Z" w:initials="עב">
    <w:p w14:paraId="5CEE3653" w14:textId="617E9CDD" w:rsidR="00501AB6" w:rsidRDefault="00501AB6">
      <w:pPr>
        <w:pStyle w:val="CommentText"/>
      </w:pPr>
      <w:r>
        <w:rPr>
          <w:rStyle w:val="CommentReference"/>
        </w:rPr>
        <w:annotationRef/>
      </w:r>
      <w:r>
        <w:t>AGAIN – AWE DISCUSSED. NO, THIS WON’T WORK. YOU NEED TO GIVE IDENTICAL INSTRUCTIONS BETWEEN TASKS. TALK ABOUT MENTAL TRIANING DESIGNED TO DO XYZ</w:t>
      </w:r>
      <w:proofErr w:type="gramStart"/>
      <w:r>
        <w:t>….PURPOSE</w:t>
      </w:r>
      <w:proofErr w:type="gramEnd"/>
      <w:r>
        <w:t xml:space="preserve"> OF CONTROL IS TO ALSOC ONTROL FOR EXPECTANCY EFFECTS, DEMAND CHARACTERISTICS ETC….</w:t>
      </w:r>
    </w:p>
  </w:comment>
  <w:comment w:id="115" w:author="תומר עוז" w:date="2020-11-01T11:14:00Z" w:initials="תע">
    <w:p w14:paraId="2573C275" w14:textId="31F70EFD" w:rsidR="00C243B3" w:rsidRDefault="00C243B3">
      <w:pPr>
        <w:pStyle w:val="CommentText"/>
      </w:pPr>
      <w:r>
        <w:rPr>
          <w:rStyle w:val="CommentReference"/>
        </w:rPr>
        <w:annotationRef/>
      </w:r>
      <w:r w:rsidR="00B87BE1">
        <w:rPr>
          <w:rStyle w:val="CommentReference"/>
        </w:rPr>
        <w:t>No problem this idea will be taken care of by a general cross tasks intro (highlighted in yellow)</w:t>
      </w:r>
    </w:p>
  </w:comment>
  <w:comment w:id="207" w:author="עמית ברנשטיין" w:date="2020-12-01T10:13:00Z" w:initials="עב">
    <w:p w14:paraId="244F63C0" w14:textId="7A7DF398" w:rsidR="00C761BC" w:rsidRDefault="00C761BC">
      <w:pPr>
        <w:pStyle w:val="CommentText"/>
      </w:pPr>
      <w:r>
        <w:rPr>
          <w:rStyle w:val="CommentReference"/>
        </w:rPr>
        <w:annotationRef/>
      </w:r>
      <w:r>
        <w:t>WHAT IS THIS? WHAT TIMING ARE YOU PLANNING OR – BREAK TIMES AND TOTAL TIME?</w:t>
      </w:r>
    </w:p>
  </w:comment>
  <w:comment w:id="208" w:author="תומר עוז" w:date="2020-12-13T08:49:00Z" w:initials="תע">
    <w:p w14:paraId="03AF66B4" w14:textId="2C4CCC33" w:rsidR="00B93C59" w:rsidRDefault="00B93C59">
      <w:pPr>
        <w:pStyle w:val="CommentText"/>
      </w:pPr>
      <w:r>
        <w:rPr>
          <w:rStyle w:val="CommentReference"/>
        </w:rPr>
        <w:annotationRef/>
      </w:r>
      <w:r w:rsidR="00422B35">
        <w:t>Adapt to MAT and standardize break times</w:t>
      </w:r>
      <w:r>
        <w:t xml:space="preserve"> </w:t>
      </w:r>
    </w:p>
  </w:comment>
  <w:comment w:id="316" w:author="עומר דר" w:date="2020-11-16T18:38:00Z" w:initials="עד">
    <w:p w14:paraId="26B1FA2E" w14:textId="2AAF1B78" w:rsidR="004A0A1A" w:rsidRDefault="004A0A1A" w:rsidP="004A0A1A">
      <w:pPr>
        <w:pStyle w:val="CommentText"/>
        <w:jc w:val="right"/>
      </w:pPr>
      <w:r>
        <w:rPr>
          <w:rStyle w:val="CommentReference"/>
        </w:rPr>
        <w:annotationRef/>
      </w:r>
      <w:r>
        <w:t xml:space="preserve">Decentering from the breath might confuse novices – </w:t>
      </w:r>
    </w:p>
    <w:p w14:paraId="4C7C4F8F" w14:textId="77777777" w:rsidR="004A0A1A" w:rsidRDefault="004A0A1A" w:rsidP="004A0A1A">
      <w:pPr>
        <w:pStyle w:val="CommentText"/>
        <w:jc w:val="right"/>
      </w:pPr>
      <w:r>
        <w:t>We want them in FA to use the breath as a stable anchor,</w:t>
      </w:r>
    </w:p>
    <w:p w14:paraId="6E4A6680" w14:textId="77777777" w:rsidR="004A0A1A" w:rsidRDefault="004A0A1A" w:rsidP="004A0A1A">
      <w:pPr>
        <w:pStyle w:val="CommentText"/>
        <w:jc w:val="right"/>
      </w:pPr>
      <w:r>
        <w:t xml:space="preserve">And maybe </w:t>
      </w:r>
      <w:proofErr w:type="gramStart"/>
      <w:r>
        <w:t>it’s</w:t>
      </w:r>
      <w:proofErr w:type="gramEnd"/>
      <w:r>
        <w:t xml:space="preserve"> too abstract / make things complicated.</w:t>
      </w:r>
    </w:p>
    <w:p w14:paraId="368EE207" w14:textId="472A27AB" w:rsidR="004A0A1A" w:rsidRPr="004A0A1A" w:rsidRDefault="004A0A1A" w:rsidP="004A0A1A">
      <w:pPr>
        <w:pStyle w:val="CommentText"/>
        <w:jc w:val="right"/>
      </w:pPr>
      <w:r>
        <w:t xml:space="preserve">We only want them to decenter from their own thoughts and the STP? </w:t>
      </w:r>
    </w:p>
  </w:comment>
  <w:comment w:id="530" w:author="עמית ברנשטיין" w:date="2020-12-01T10:16:00Z" w:initials="עב">
    <w:p w14:paraId="6498C818" w14:textId="643074A7" w:rsidR="00C761BC" w:rsidRDefault="00C761BC">
      <w:pPr>
        <w:pStyle w:val="CommentText"/>
      </w:pPr>
      <w:r w:rsidRPr="00C761BC">
        <w:rPr>
          <w:rStyle w:val="CommentReference"/>
          <w:highlight w:val="yellow"/>
        </w:rPr>
        <w:annotationRef/>
      </w:r>
      <w:r w:rsidRPr="00C761BC">
        <w:rPr>
          <w:highlight w:val="yellow"/>
        </w:rPr>
        <w:t>IS THIS TEXT FROM MAT INSTRUCTIONS?</w:t>
      </w:r>
    </w:p>
  </w:comment>
  <w:comment w:id="531" w:author="תומר עוז" w:date="2020-12-13T08:54:00Z" w:initials="תע">
    <w:p w14:paraId="172E1ED3" w14:textId="7E65737F" w:rsidR="001B0065" w:rsidRDefault="001B0065" w:rsidP="001B0065">
      <w:pPr>
        <w:rPr>
          <w:rFonts w:cs="David"/>
          <w:sz w:val="24"/>
          <w:szCs w:val="24"/>
        </w:rPr>
      </w:pPr>
      <w:r>
        <w:rPr>
          <w:rStyle w:val="CommentReference"/>
        </w:rPr>
        <w:annotationRef/>
      </w:r>
      <w:r>
        <w:t>This is MAT text:</w:t>
      </w:r>
      <w:r>
        <w:br/>
      </w:r>
      <w:r>
        <w:rPr>
          <w:rFonts w:cs="David" w:hint="cs"/>
          <w:sz w:val="24"/>
          <w:szCs w:val="24"/>
          <w:rtl/>
        </w:rPr>
        <w:t xml:space="preserve">. </w:t>
      </w:r>
      <w:r w:rsidRPr="00AB5CF8">
        <w:rPr>
          <w:rFonts w:cs="David" w:hint="cs"/>
          <w:sz w:val="24"/>
          <w:szCs w:val="24"/>
          <w:highlight w:val="cyan"/>
          <w:rtl/>
        </w:rPr>
        <w:t>לחץ/י לחיצה אחת קצרה על הכפתור כשאת/ה שם/ה לב לעלייה של הבטן, ולחיצה אחת קצרה כשאת/ה שם/ה לב לירידה של הבטן.</w:t>
      </w:r>
    </w:p>
    <w:p w14:paraId="150CC05B" w14:textId="14C601A4" w:rsidR="001B0065" w:rsidRDefault="001B0065" w:rsidP="001B0065">
      <w:pPr>
        <w:rPr>
          <w:rFonts w:cs="David"/>
          <w:sz w:val="24"/>
          <w:szCs w:val="24"/>
        </w:rPr>
      </w:pPr>
    </w:p>
    <w:p w14:paraId="0B39A422" w14:textId="2D027C35" w:rsidR="001B0065" w:rsidRDefault="001B0065" w:rsidP="001B0065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…</w:t>
      </w:r>
    </w:p>
    <w:p w14:paraId="5363CE07" w14:textId="36E3B50A" w:rsidR="001B0065" w:rsidRDefault="001B0065" w:rsidP="001B0065">
      <w:pPr>
        <w:rPr>
          <w:rFonts w:cs="David"/>
          <w:sz w:val="24"/>
          <w:szCs w:val="24"/>
        </w:rPr>
      </w:pPr>
    </w:p>
    <w:p w14:paraId="58A519F2" w14:textId="50E14689" w:rsidR="001B0065" w:rsidRDefault="001B0065" w:rsidP="001B0065">
      <w:pPr>
        <w:rPr>
          <w:rFonts w:cs="David"/>
          <w:sz w:val="24"/>
          <w:szCs w:val="24"/>
          <w:rtl/>
        </w:rPr>
      </w:pPr>
      <w:r w:rsidRPr="00AB5CF8">
        <w:rPr>
          <w:rFonts w:asciiTheme="majorBidi" w:hAnsiTheme="majorBidi" w:cs="David" w:hint="eastAsia"/>
          <w:sz w:val="24"/>
          <w:szCs w:val="24"/>
          <w:highlight w:val="cyan"/>
          <w:rtl/>
        </w:rPr>
        <w:t>אל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 xml:space="preserve"> תשכח/י ללחוץ על הכפתור בכל פעם </w:t>
      </w:r>
      <w:r w:rsidRPr="00AB5CF8">
        <w:rPr>
          <w:rFonts w:cs="David" w:hint="eastAsia"/>
          <w:sz w:val="24"/>
          <w:szCs w:val="24"/>
          <w:highlight w:val="cyan"/>
          <w:rtl/>
        </w:rPr>
        <w:t>שאת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שם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לב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לעלייה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לירידה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של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הבטן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אך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 xml:space="preserve"> אל תלחץ/י עליו </w:t>
      </w:r>
      <w:r w:rsidRPr="00AB5CF8">
        <w:rPr>
          <w:rFonts w:cs="David" w:hint="eastAsia"/>
          <w:sz w:val="24"/>
          <w:szCs w:val="24"/>
          <w:highlight w:val="cyan"/>
          <w:rtl/>
        </w:rPr>
        <w:t>כאשר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תשומת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ליבך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מוסחת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כאשר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את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מפנה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תשומת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ליבך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לחושים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לתחושות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רגשות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מחשבות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>.</w:t>
      </w:r>
    </w:p>
    <w:p w14:paraId="34DE42FF" w14:textId="5F6147D3" w:rsidR="001B0065" w:rsidRDefault="001B0065">
      <w:pPr>
        <w:pStyle w:val="CommentText"/>
      </w:pPr>
    </w:p>
  </w:comment>
  <w:comment w:id="539" w:author="עמית ברנשטיין" w:date="2020-12-01T10:17:00Z" w:initials="עב">
    <w:p w14:paraId="5ADBD94D" w14:textId="013238E1" w:rsidR="00860F0F" w:rsidRDefault="00860F0F">
      <w:pPr>
        <w:pStyle w:val="CommentText"/>
      </w:pPr>
      <w:r w:rsidRPr="00860F0F">
        <w:rPr>
          <w:rStyle w:val="CommentReference"/>
          <w:highlight w:val="yellow"/>
        </w:rPr>
        <w:annotationRef/>
      </w:r>
      <w:r w:rsidRPr="00860F0F">
        <w:rPr>
          <w:highlight w:val="yellow"/>
        </w:rPr>
        <w:t xml:space="preserve">ARE YOU CHECKING OR GIVING FEEDBACK IF PERSON </w:t>
      </w:r>
      <w:r w:rsidR="00D076D4" w:rsidRPr="00860F0F">
        <w:rPr>
          <w:noProof/>
          <w:highlight w:val="yellow"/>
        </w:rPr>
        <w:t>DID NOT UNDERSTAND (E.G., PRESSES ONLY ON IN BREATH, FOR EXAMPLE?</w:t>
      </w:r>
    </w:p>
  </w:comment>
  <w:comment w:id="540" w:author="תומר עוז" w:date="2020-12-13T08:57:00Z" w:initials="תע">
    <w:p w14:paraId="21FFB6FA" w14:textId="2A20072D" w:rsidR="001B0065" w:rsidRDefault="001B0065">
      <w:pPr>
        <w:pStyle w:val="CommentText"/>
      </w:pPr>
      <w:r>
        <w:rPr>
          <w:rStyle w:val="CommentReference"/>
        </w:rPr>
        <w:annotationRef/>
      </w:r>
      <w:r>
        <w:t xml:space="preserve">YES, we did not discuss </w:t>
      </w:r>
      <w:proofErr w:type="gramStart"/>
      <w:r>
        <w:t>it</w:t>
      </w:r>
      <w:proofErr w:type="gramEnd"/>
      <w:r>
        <w:t xml:space="preserve"> but Omer and I though</w:t>
      </w:r>
      <w:r w:rsidR="00AA4288">
        <w:t>t of ways to automatically check if participant understand and actually engage the task as instructed. If condition fails relevant instructions will be started</w:t>
      </w:r>
    </w:p>
  </w:comment>
  <w:comment w:id="606" w:author="תומר עוז" w:date="2020-12-13T17:09:00Z" w:initials="תע">
    <w:p w14:paraId="31C59852" w14:textId="2D0D8F23" w:rsidR="00B14D60" w:rsidRDefault="00B14D60">
      <w:pPr>
        <w:pStyle w:val="CommentText"/>
      </w:pPr>
      <w:r>
        <w:t xml:space="preserve">We should consult with Yuval if its enough noting </w:t>
      </w:r>
      <w:r w:rsidR="00232943">
        <w:t>without labeling</w:t>
      </w:r>
      <w:r>
        <w:t xml:space="preserve"> </w:t>
      </w:r>
      <w:r>
        <w:rPr>
          <w:rStyle w:val="CommentReference"/>
        </w:rPr>
        <w:annotationRef/>
      </w:r>
    </w:p>
  </w:comment>
  <w:comment w:id="1101" w:author="תומר עוז" w:date="2020-12-15T16:43:00Z" w:initials="תע">
    <w:p w14:paraId="6F85D5DF" w14:textId="70FDFA3F" w:rsidR="000919F3" w:rsidRDefault="000919F3">
      <w:pPr>
        <w:pStyle w:val="CommentText"/>
      </w:pPr>
      <w:r>
        <w:rPr>
          <w:rStyle w:val="CommentReference"/>
        </w:rPr>
        <w:annotationRef/>
      </w:r>
      <w:r>
        <w:t>Is this the right language? Yuval</w:t>
      </w:r>
    </w:p>
  </w:comment>
  <w:comment w:id="1179" w:author="עמית ברנשטיין" w:date="2020-10-08T12:14:00Z" w:initials="עב">
    <w:p w14:paraId="66572938" w14:textId="4E430000" w:rsidR="001E490B" w:rsidRDefault="001E490B">
      <w:pPr>
        <w:pStyle w:val="CommentText"/>
      </w:pPr>
      <w:r>
        <w:rPr>
          <w:rStyle w:val="CommentReference"/>
        </w:rPr>
        <w:annotationRef/>
      </w:r>
      <w:r>
        <w:t>DON’T TDO THIS. AGAIN, SEE NOTE ABOVE ABOU EEXPETANCIES.</w:t>
      </w:r>
    </w:p>
  </w:comment>
  <w:comment w:id="1182" w:author="עמית ברנשטיין" w:date="2020-10-08T12:14:00Z" w:initials="עב">
    <w:p w14:paraId="7B63E7FF" w14:textId="35344F9B" w:rsidR="001E490B" w:rsidRDefault="001E490B">
      <w:pPr>
        <w:pStyle w:val="CommentText"/>
      </w:pPr>
      <w:r>
        <w:rPr>
          <w:rStyle w:val="CommentReference"/>
        </w:rPr>
        <w:annotationRef/>
      </w:r>
      <w:r>
        <w:t>OK B UT OJNLY IF IDNTICAL WRODING IN ABOVE FOCED ATTENTION ON BREATH EXERCISE/PRACTICE</w:t>
      </w:r>
    </w:p>
  </w:comment>
  <w:comment w:id="1220" w:author="עמית ברנשטיין" w:date="2020-12-01T10:22:00Z" w:initials="עב">
    <w:p w14:paraId="0A729D2D" w14:textId="5606F2BB" w:rsidR="0056015D" w:rsidRDefault="0056015D">
      <w:pPr>
        <w:pStyle w:val="CommentText"/>
      </w:pPr>
      <w:r>
        <w:rPr>
          <w:rStyle w:val="CommentReference"/>
        </w:rPr>
        <w:annotationRef/>
      </w:r>
      <w:r>
        <w:t xml:space="preserve">MY GUESS IS THAT THIS IS NOT ENOUGH. YOU WILL NEED A SHORT PRRACTICE? AND </w:t>
      </w:r>
      <w:proofErr w:type="gramStart"/>
      <w:r>
        <w:t>THEN  REMINDER</w:t>
      </w:r>
      <w:proofErr w:type="gramEnd"/>
      <w:r>
        <w:t xml:space="preserve">/EXPLANATION? BEFORE STARTING THE TRAINING. </w:t>
      </w:r>
    </w:p>
  </w:comment>
  <w:comment w:id="1221" w:author="תומר עוז" w:date="2020-12-13T09:13:00Z" w:initials="תע">
    <w:p w14:paraId="7E9330E9" w14:textId="7ABD45B7" w:rsidR="00033F16" w:rsidRDefault="00033F16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P</w:t>
      </w:r>
      <w:r>
        <w:t xml:space="preserve">ractice 3 is equivalent to the </w:t>
      </w:r>
      <w:proofErr w:type="gramStart"/>
      <w:r>
        <w:t>task,</w:t>
      </w:r>
      <w:proofErr w:type="gramEnd"/>
      <w:r>
        <w:t xml:space="preserve"> we will insert performance test that separate the practice from the training task itself</w:t>
      </w:r>
    </w:p>
  </w:comment>
  <w:comment w:id="1238" w:author="עמית ברנשטיין" w:date="2020-10-08T12:18:00Z" w:initials="עב">
    <w:p w14:paraId="233A717F" w14:textId="59E3F351" w:rsidR="00AD6A98" w:rsidRDefault="00AD6A98">
      <w:pPr>
        <w:pStyle w:val="CommentText"/>
      </w:pPr>
      <w:r>
        <w:rPr>
          <w:rStyle w:val="CommentReference"/>
        </w:rPr>
        <w:annotationRef/>
      </w:r>
      <w:r>
        <w:t xml:space="preserve">WHERE </w:t>
      </w:r>
      <w:proofErr w:type="gramStart"/>
      <w:r>
        <w:t>IS</w:t>
      </w:r>
      <w:proofErr w:type="gramEnd"/>
      <w:r>
        <w:t xml:space="preserve"> INSTRUCTIONS FOR THE TASK OR PTESTING/PRACTICE?</w:t>
      </w:r>
    </w:p>
  </w:comment>
  <w:comment w:id="1239" w:author="עמית ברנשטיין" w:date="2020-10-08T12:18:00Z" w:initials="עב">
    <w:p w14:paraId="7B1BC576" w14:textId="27B9F00A" w:rsidR="00AD6A98" w:rsidRDefault="00AD6A98">
      <w:pPr>
        <w:pStyle w:val="CommentText"/>
      </w:pPr>
      <w:r>
        <w:rPr>
          <w:rStyle w:val="CommentReference"/>
        </w:rPr>
        <w:annotationRef/>
      </w:r>
      <w:r>
        <w:t>I AM CONFUSED BY THIS – WHY IS THIS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099FD" w15:done="0"/>
  <w15:commentEx w15:paraId="0516635E" w15:done="0"/>
  <w15:commentEx w15:paraId="747D7502" w15:paraIdParent="0516635E" w15:done="0"/>
  <w15:commentEx w15:paraId="5CEE3653" w15:done="0"/>
  <w15:commentEx w15:paraId="2573C275" w15:paraIdParent="5CEE3653" w15:done="0"/>
  <w15:commentEx w15:paraId="244F63C0" w15:done="0"/>
  <w15:commentEx w15:paraId="03AF66B4" w15:paraIdParent="244F63C0" w15:done="0"/>
  <w15:commentEx w15:paraId="368EE207" w15:done="0"/>
  <w15:commentEx w15:paraId="6498C818" w15:done="0"/>
  <w15:commentEx w15:paraId="34DE42FF" w15:paraIdParent="6498C818" w15:done="0"/>
  <w15:commentEx w15:paraId="5ADBD94D" w15:done="0"/>
  <w15:commentEx w15:paraId="21FFB6FA" w15:paraIdParent="5ADBD94D" w15:done="0"/>
  <w15:commentEx w15:paraId="31C59852" w15:done="0"/>
  <w15:commentEx w15:paraId="6F85D5DF" w15:done="0"/>
  <w15:commentEx w15:paraId="66572938" w15:done="0"/>
  <w15:commentEx w15:paraId="7B63E7FF" w15:done="0"/>
  <w15:commentEx w15:paraId="0A729D2D" w15:done="0"/>
  <w15:commentEx w15:paraId="7E9330E9" w15:paraIdParent="0A729D2D" w15:done="0"/>
  <w15:commentEx w15:paraId="233A717F" w15:done="0"/>
  <w15:commentEx w15:paraId="7B1BC5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9572" w16cex:dateUtc="2020-12-01T08:12:00Z"/>
  <w16cex:commentExtensible w16cex:durableId="2370952D" w16cex:dateUtc="2020-12-01T08:10:00Z"/>
  <w16cex:commentExtensible w16cex:durableId="238053E8" w16cex:dateUtc="2020-12-13T06:48:00Z"/>
  <w16cex:commentExtensible w16cex:durableId="232960E5" w16cex:dateUtc="2020-10-08T06:56:00Z"/>
  <w16cex:commentExtensible w16cex:durableId="23491704" w16cex:dateUtc="2020-11-01T09:14:00Z"/>
  <w16cex:commentExtensible w16cex:durableId="237095C9" w16cex:dateUtc="2020-12-01T08:13:00Z"/>
  <w16cex:commentExtensible w16cex:durableId="23805411" w16cex:dateUtc="2020-12-13T06:49:00Z"/>
  <w16cex:commentExtensible w16cex:durableId="235D45BB" w16cex:dateUtc="2020-11-16T16:38:00Z"/>
  <w16cex:commentExtensible w16cex:durableId="23709686" w16cex:dateUtc="2020-12-01T08:16:00Z"/>
  <w16cex:commentExtensible w16cex:durableId="23805556" w16cex:dateUtc="2020-12-13T06:54:00Z"/>
  <w16cex:commentExtensible w16cex:durableId="2370969D" w16cex:dateUtc="2020-12-01T08:17:00Z"/>
  <w16cex:commentExtensible w16cex:durableId="238055ED" w16cex:dateUtc="2020-12-13T06:57:00Z"/>
  <w16cex:commentExtensible w16cex:durableId="2380C92E" w16cex:dateUtc="2020-12-13T15:09:00Z"/>
  <w16cex:commentExtensible w16cex:durableId="23836620" w16cex:dateUtc="2020-12-15T14:43:00Z"/>
  <w16cex:commentExtensible w16cex:durableId="23298127" w16cex:dateUtc="2020-10-08T09:14:00Z"/>
  <w16cex:commentExtensible w16cex:durableId="23298138" w16cex:dateUtc="2020-10-08T09:14:00Z"/>
  <w16cex:commentExtensible w16cex:durableId="237097E1" w16cex:dateUtc="2020-12-01T08:22:00Z"/>
  <w16cex:commentExtensible w16cex:durableId="238059A6" w16cex:dateUtc="2020-12-13T07:13:00Z"/>
  <w16cex:commentExtensible w16cex:durableId="23298225" w16cex:dateUtc="2020-10-08T09:18:00Z"/>
  <w16cex:commentExtensible w16cex:durableId="23298214" w16cex:dateUtc="2020-10-08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099FD" w16cid:durableId="23709572"/>
  <w16cid:commentId w16cid:paraId="0516635E" w16cid:durableId="2370952D"/>
  <w16cid:commentId w16cid:paraId="747D7502" w16cid:durableId="238053E8"/>
  <w16cid:commentId w16cid:paraId="5CEE3653" w16cid:durableId="232960E5"/>
  <w16cid:commentId w16cid:paraId="2573C275" w16cid:durableId="23491704"/>
  <w16cid:commentId w16cid:paraId="244F63C0" w16cid:durableId="237095C9"/>
  <w16cid:commentId w16cid:paraId="03AF66B4" w16cid:durableId="23805411"/>
  <w16cid:commentId w16cid:paraId="368EE207" w16cid:durableId="235D45BB"/>
  <w16cid:commentId w16cid:paraId="6498C818" w16cid:durableId="23709686"/>
  <w16cid:commentId w16cid:paraId="34DE42FF" w16cid:durableId="23805556"/>
  <w16cid:commentId w16cid:paraId="5ADBD94D" w16cid:durableId="2370969D"/>
  <w16cid:commentId w16cid:paraId="21FFB6FA" w16cid:durableId="238055ED"/>
  <w16cid:commentId w16cid:paraId="31C59852" w16cid:durableId="2380C92E"/>
  <w16cid:commentId w16cid:paraId="6F85D5DF" w16cid:durableId="23836620"/>
  <w16cid:commentId w16cid:paraId="66572938" w16cid:durableId="23298127"/>
  <w16cid:commentId w16cid:paraId="7B63E7FF" w16cid:durableId="23298138"/>
  <w16cid:commentId w16cid:paraId="0A729D2D" w16cid:durableId="237097E1"/>
  <w16cid:commentId w16cid:paraId="7E9330E9" w16cid:durableId="238059A6"/>
  <w16cid:commentId w16cid:paraId="233A717F" w16cid:durableId="23298225"/>
  <w16cid:commentId w16cid:paraId="7B1BC576" w16cid:durableId="232982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B0D4F" w14:textId="77777777" w:rsidR="005A1A6B" w:rsidRDefault="005A1A6B" w:rsidP="00127A73">
      <w:pPr>
        <w:spacing w:after="0" w:line="240" w:lineRule="auto"/>
      </w:pPr>
      <w:r>
        <w:separator/>
      </w:r>
    </w:p>
  </w:endnote>
  <w:endnote w:type="continuationSeparator" w:id="0">
    <w:p w14:paraId="416F6AA4" w14:textId="77777777" w:rsidR="005A1A6B" w:rsidRDefault="005A1A6B" w:rsidP="001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7D9B" w14:textId="77777777" w:rsidR="005A1A6B" w:rsidRDefault="005A1A6B" w:rsidP="00127A73">
      <w:pPr>
        <w:spacing w:after="0" w:line="240" w:lineRule="auto"/>
      </w:pPr>
      <w:r>
        <w:separator/>
      </w:r>
    </w:p>
  </w:footnote>
  <w:footnote w:type="continuationSeparator" w:id="0">
    <w:p w14:paraId="3EB749A6" w14:textId="77777777" w:rsidR="005A1A6B" w:rsidRDefault="005A1A6B" w:rsidP="0012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D9E51" w14:textId="62AC39AC" w:rsidR="000240B3" w:rsidRDefault="000240B3" w:rsidP="006859EF">
    <w:pPr>
      <w:pStyle w:val="Header"/>
    </w:pPr>
    <w:del w:id="1844" w:author="0mer dar" w:date="2020-12-19T18:09:00Z">
      <w:r w:rsidDel="003D7A1F">
        <w:delText>Yuval Hadash</w:delText>
      </w:r>
      <w:r w:rsidDel="003D7A1F">
        <w:tab/>
      </w:r>
      <w:r w:rsidDel="003D7A1F">
        <w:tab/>
      </w:r>
      <w:r w:rsidR="006859EF" w:rsidDel="003D7A1F">
        <w:delText>14/4/16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BF2"/>
    <w:multiLevelType w:val="hybridMultilevel"/>
    <w:tmpl w:val="B166430A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65A"/>
    <w:multiLevelType w:val="hybridMultilevel"/>
    <w:tmpl w:val="509E55BE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AB8"/>
    <w:multiLevelType w:val="hybridMultilevel"/>
    <w:tmpl w:val="490CB6B2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1C9A"/>
    <w:multiLevelType w:val="hybridMultilevel"/>
    <w:tmpl w:val="E38E7F50"/>
    <w:lvl w:ilvl="0" w:tplc="AF92E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E712A"/>
    <w:multiLevelType w:val="hybridMultilevel"/>
    <w:tmpl w:val="22EC2EDC"/>
    <w:lvl w:ilvl="0" w:tplc="D0A85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3E6F"/>
    <w:multiLevelType w:val="hybridMultilevel"/>
    <w:tmpl w:val="86306E0E"/>
    <w:lvl w:ilvl="0" w:tplc="5A9C9A22">
      <w:start w:val="1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תומר עוז">
    <w15:presenceInfo w15:providerId="None" w15:userId="תומר עוז"/>
  </w15:person>
  <w15:person w15:author="עמית ברנשטיין">
    <w15:presenceInfo w15:providerId="None" w15:userId="עמית ברנשטיין"/>
  </w15:person>
  <w15:person w15:author="עומר דר">
    <w15:presenceInfo w15:providerId="None" w15:userId="עומר דר"/>
  </w15:person>
  <w15:person w15:author="0mer dar">
    <w15:presenceInfo w15:providerId="Windows Live" w15:userId="a2480f4d20a9db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AMCINPY1NRESUcpOLW4ODM/D6TAqBYABKLczCwAAAA="/>
  </w:docVars>
  <w:rsids>
    <w:rsidRoot w:val="00611BC8"/>
    <w:rsid w:val="000004A1"/>
    <w:rsid w:val="00000C5F"/>
    <w:rsid w:val="00000ED4"/>
    <w:rsid w:val="00000F04"/>
    <w:rsid w:val="000015C8"/>
    <w:rsid w:val="00001A76"/>
    <w:rsid w:val="00002BF4"/>
    <w:rsid w:val="00003157"/>
    <w:rsid w:val="000033F6"/>
    <w:rsid w:val="0000531E"/>
    <w:rsid w:val="0000553A"/>
    <w:rsid w:val="000059BB"/>
    <w:rsid w:val="00006146"/>
    <w:rsid w:val="000076E8"/>
    <w:rsid w:val="000101F1"/>
    <w:rsid w:val="00010FCC"/>
    <w:rsid w:val="00011145"/>
    <w:rsid w:val="0001157C"/>
    <w:rsid w:val="0001188A"/>
    <w:rsid w:val="00011B85"/>
    <w:rsid w:val="0001207E"/>
    <w:rsid w:val="000120B7"/>
    <w:rsid w:val="00012662"/>
    <w:rsid w:val="00016205"/>
    <w:rsid w:val="00016487"/>
    <w:rsid w:val="000164E7"/>
    <w:rsid w:val="000166B0"/>
    <w:rsid w:val="00017A3F"/>
    <w:rsid w:val="00017F7E"/>
    <w:rsid w:val="00020858"/>
    <w:rsid w:val="0002174A"/>
    <w:rsid w:val="0002242C"/>
    <w:rsid w:val="000237CD"/>
    <w:rsid w:val="000240B3"/>
    <w:rsid w:val="0002467F"/>
    <w:rsid w:val="00024951"/>
    <w:rsid w:val="00024B5F"/>
    <w:rsid w:val="00024F61"/>
    <w:rsid w:val="00025444"/>
    <w:rsid w:val="0002544C"/>
    <w:rsid w:val="00025989"/>
    <w:rsid w:val="00025FC0"/>
    <w:rsid w:val="00026F1B"/>
    <w:rsid w:val="000272DF"/>
    <w:rsid w:val="00027E5D"/>
    <w:rsid w:val="00027F84"/>
    <w:rsid w:val="00030867"/>
    <w:rsid w:val="00030BA9"/>
    <w:rsid w:val="00031526"/>
    <w:rsid w:val="00031B28"/>
    <w:rsid w:val="00032887"/>
    <w:rsid w:val="00033444"/>
    <w:rsid w:val="00033880"/>
    <w:rsid w:val="0003392D"/>
    <w:rsid w:val="00033F16"/>
    <w:rsid w:val="000347D4"/>
    <w:rsid w:val="00034A07"/>
    <w:rsid w:val="00034E54"/>
    <w:rsid w:val="000350C2"/>
    <w:rsid w:val="000351E0"/>
    <w:rsid w:val="00035CDA"/>
    <w:rsid w:val="00036F7D"/>
    <w:rsid w:val="00037A79"/>
    <w:rsid w:val="00037AA8"/>
    <w:rsid w:val="000406FD"/>
    <w:rsid w:val="000407AA"/>
    <w:rsid w:val="00040B50"/>
    <w:rsid w:val="00040DE2"/>
    <w:rsid w:val="00040E1F"/>
    <w:rsid w:val="00041208"/>
    <w:rsid w:val="000415B0"/>
    <w:rsid w:val="00041AFD"/>
    <w:rsid w:val="00041F09"/>
    <w:rsid w:val="000423CD"/>
    <w:rsid w:val="000425D8"/>
    <w:rsid w:val="000428ED"/>
    <w:rsid w:val="00043DC4"/>
    <w:rsid w:val="000442D4"/>
    <w:rsid w:val="00044CA6"/>
    <w:rsid w:val="00044F6E"/>
    <w:rsid w:val="000453CE"/>
    <w:rsid w:val="000456D0"/>
    <w:rsid w:val="0004571B"/>
    <w:rsid w:val="00045E37"/>
    <w:rsid w:val="000463C1"/>
    <w:rsid w:val="000472D5"/>
    <w:rsid w:val="00050865"/>
    <w:rsid w:val="00050C4A"/>
    <w:rsid w:val="000514A6"/>
    <w:rsid w:val="0005163E"/>
    <w:rsid w:val="000521C8"/>
    <w:rsid w:val="00052BE3"/>
    <w:rsid w:val="00053029"/>
    <w:rsid w:val="00053604"/>
    <w:rsid w:val="00054243"/>
    <w:rsid w:val="0005458C"/>
    <w:rsid w:val="00054660"/>
    <w:rsid w:val="00055125"/>
    <w:rsid w:val="00056D65"/>
    <w:rsid w:val="0005727E"/>
    <w:rsid w:val="000574E4"/>
    <w:rsid w:val="000575AB"/>
    <w:rsid w:val="000614EE"/>
    <w:rsid w:val="000617D4"/>
    <w:rsid w:val="000618CF"/>
    <w:rsid w:val="00063381"/>
    <w:rsid w:val="000649B6"/>
    <w:rsid w:val="00065A47"/>
    <w:rsid w:val="00065E2F"/>
    <w:rsid w:val="00065F28"/>
    <w:rsid w:val="00066654"/>
    <w:rsid w:val="00066677"/>
    <w:rsid w:val="00067149"/>
    <w:rsid w:val="000671C4"/>
    <w:rsid w:val="00067834"/>
    <w:rsid w:val="00067DD8"/>
    <w:rsid w:val="000724BC"/>
    <w:rsid w:val="00072A17"/>
    <w:rsid w:val="000731FF"/>
    <w:rsid w:val="000737E8"/>
    <w:rsid w:val="00074166"/>
    <w:rsid w:val="00074BBB"/>
    <w:rsid w:val="00075B56"/>
    <w:rsid w:val="000763D9"/>
    <w:rsid w:val="00076D49"/>
    <w:rsid w:val="00080055"/>
    <w:rsid w:val="0008058A"/>
    <w:rsid w:val="0008072A"/>
    <w:rsid w:val="00080D40"/>
    <w:rsid w:val="00080F99"/>
    <w:rsid w:val="0008354D"/>
    <w:rsid w:val="00083D19"/>
    <w:rsid w:val="000841DA"/>
    <w:rsid w:val="00085EAE"/>
    <w:rsid w:val="00086944"/>
    <w:rsid w:val="00086C68"/>
    <w:rsid w:val="0008730E"/>
    <w:rsid w:val="00087CFA"/>
    <w:rsid w:val="0009090A"/>
    <w:rsid w:val="0009144D"/>
    <w:rsid w:val="0009159A"/>
    <w:rsid w:val="0009171B"/>
    <w:rsid w:val="000919F3"/>
    <w:rsid w:val="00091E64"/>
    <w:rsid w:val="00093257"/>
    <w:rsid w:val="00093B63"/>
    <w:rsid w:val="00093DC9"/>
    <w:rsid w:val="00093F6B"/>
    <w:rsid w:val="00093FF5"/>
    <w:rsid w:val="000945D6"/>
    <w:rsid w:val="00094CAC"/>
    <w:rsid w:val="0009509A"/>
    <w:rsid w:val="00096661"/>
    <w:rsid w:val="000A0411"/>
    <w:rsid w:val="000A04E6"/>
    <w:rsid w:val="000A0642"/>
    <w:rsid w:val="000A2E49"/>
    <w:rsid w:val="000A34C5"/>
    <w:rsid w:val="000A397F"/>
    <w:rsid w:val="000A3BFE"/>
    <w:rsid w:val="000A571E"/>
    <w:rsid w:val="000A602C"/>
    <w:rsid w:val="000A6A97"/>
    <w:rsid w:val="000A7A55"/>
    <w:rsid w:val="000A7C33"/>
    <w:rsid w:val="000A7EBC"/>
    <w:rsid w:val="000B0FFA"/>
    <w:rsid w:val="000B1E11"/>
    <w:rsid w:val="000B22C1"/>
    <w:rsid w:val="000B33FB"/>
    <w:rsid w:val="000B4945"/>
    <w:rsid w:val="000B4E48"/>
    <w:rsid w:val="000B50BA"/>
    <w:rsid w:val="000B5D12"/>
    <w:rsid w:val="000B6574"/>
    <w:rsid w:val="000B674F"/>
    <w:rsid w:val="000B6B35"/>
    <w:rsid w:val="000B792F"/>
    <w:rsid w:val="000B7EF6"/>
    <w:rsid w:val="000C00BD"/>
    <w:rsid w:val="000C06A1"/>
    <w:rsid w:val="000C1AD5"/>
    <w:rsid w:val="000C1D8B"/>
    <w:rsid w:val="000C2362"/>
    <w:rsid w:val="000C2A51"/>
    <w:rsid w:val="000C3EE4"/>
    <w:rsid w:val="000C4507"/>
    <w:rsid w:val="000C5E21"/>
    <w:rsid w:val="000C6315"/>
    <w:rsid w:val="000C63F6"/>
    <w:rsid w:val="000C67B6"/>
    <w:rsid w:val="000C79A8"/>
    <w:rsid w:val="000C7A63"/>
    <w:rsid w:val="000D036E"/>
    <w:rsid w:val="000D0856"/>
    <w:rsid w:val="000D1923"/>
    <w:rsid w:val="000D1F82"/>
    <w:rsid w:val="000D1FB5"/>
    <w:rsid w:val="000D2764"/>
    <w:rsid w:val="000D3620"/>
    <w:rsid w:val="000D44E7"/>
    <w:rsid w:val="000D4708"/>
    <w:rsid w:val="000D5137"/>
    <w:rsid w:val="000D53C8"/>
    <w:rsid w:val="000D5662"/>
    <w:rsid w:val="000D5863"/>
    <w:rsid w:val="000D5874"/>
    <w:rsid w:val="000D58E3"/>
    <w:rsid w:val="000D5996"/>
    <w:rsid w:val="000D6A14"/>
    <w:rsid w:val="000D6C6C"/>
    <w:rsid w:val="000D6D41"/>
    <w:rsid w:val="000D71A1"/>
    <w:rsid w:val="000D79CD"/>
    <w:rsid w:val="000E0BB7"/>
    <w:rsid w:val="000E1086"/>
    <w:rsid w:val="000E12C5"/>
    <w:rsid w:val="000E12CA"/>
    <w:rsid w:val="000E1316"/>
    <w:rsid w:val="000E160C"/>
    <w:rsid w:val="000E173A"/>
    <w:rsid w:val="000E3DF4"/>
    <w:rsid w:val="000E3E62"/>
    <w:rsid w:val="000E5157"/>
    <w:rsid w:val="000E5B25"/>
    <w:rsid w:val="000E64B2"/>
    <w:rsid w:val="000E705A"/>
    <w:rsid w:val="000E7100"/>
    <w:rsid w:val="000E7425"/>
    <w:rsid w:val="000E7769"/>
    <w:rsid w:val="000F0235"/>
    <w:rsid w:val="000F06D3"/>
    <w:rsid w:val="000F0DC3"/>
    <w:rsid w:val="000F183B"/>
    <w:rsid w:val="000F24C1"/>
    <w:rsid w:val="000F3359"/>
    <w:rsid w:val="000F34B0"/>
    <w:rsid w:val="000F4091"/>
    <w:rsid w:val="000F42B2"/>
    <w:rsid w:val="000F4C1A"/>
    <w:rsid w:val="000F4FD2"/>
    <w:rsid w:val="000F5295"/>
    <w:rsid w:val="000F5AA7"/>
    <w:rsid w:val="000F70CD"/>
    <w:rsid w:val="000F73A5"/>
    <w:rsid w:val="001003D0"/>
    <w:rsid w:val="0010060B"/>
    <w:rsid w:val="00100D1A"/>
    <w:rsid w:val="00100DBF"/>
    <w:rsid w:val="00101499"/>
    <w:rsid w:val="00101554"/>
    <w:rsid w:val="00101668"/>
    <w:rsid w:val="00101AA8"/>
    <w:rsid w:val="00101F3B"/>
    <w:rsid w:val="00102210"/>
    <w:rsid w:val="00102534"/>
    <w:rsid w:val="00102697"/>
    <w:rsid w:val="00102977"/>
    <w:rsid w:val="00102F7A"/>
    <w:rsid w:val="00103494"/>
    <w:rsid w:val="00103786"/>
    <w:rsid w:val="00103DC0"/>
    <w:rsid w:val="00103E46"/>
    <w:rsid w:val="00103FDE"/>
    <w:rsid w:val="00104A56"/>
    <w:rsid w:val="00105306"/>
    <w:rsid w:val="00105505"/>
    <w:rsid w:val="00105923"/>
    <w:rsid w:val="00105BC7"/>
    <w:rsid w:val="00106197"/>
    <w:rsid w:val="00106AFF"/>
    <w:rsid w:val="00106B83"/>
    <w:rsid w:val="0010714A"/>
    <w:rsid w:val="001107EE"/>
    <w:rsid w:val="001111EF"/>
    <w:rsid w:val="00111768"/>
    <w:rsid w:val="00111824"/>
    <w:rsid w:val="00112367"/>
    <w:rsid w:val="001127BE"/>
    <w:rsid w:val="00112A9D"/>
    <w:rsid w:val="00112EF1"/>
    <w:rsid w:val="00113A53"/>
    <w:rsid w:val="00113EA6"/>
    <w:rsid w:val="001142F4"/>
    <w:rsid w:val="00114DB6"/>
    <w:rsid w:val="00115231"/>
    <w:rsid w:val="0011558A"/>
    <w:rsid w:val="0011611E"/>
    <w:rsid w:val="00116858"/>
    <w:rsid w:val="00116C79"/>
    <w:rsid w:val="00117120"/>
    <w:rsid w:val="001177B4"/>
    <w:rsid w:val="0012012C"/>
    <w:rsid w:val="00120963"/>
    <w:rsid w:val="00120C54"/>
    <w:rsid w:val="0012184D"/>
    <w:rsid w:val="00121EFB"/>
    <w:rsid w:val="001221FA"/>
    <w:rsid w:val="00123256"/>
    <w:rsid w:val="001235A7"/>
    <w:rsid w:val="00124BFA"/>
    <w:rsid w:val="00126735"/>
    <w:rsid w:val="00126B82"/>
    <w:rsid w:val="00127559"/>
    <w:rsid w:val="00127A73"/>
    <w:rsid w:val="00131041"/>
    <w:rsid w:val="00131422"/>
    <w:rsid w:val="001315D4"/>
    <w:rsid w:val="001317AA"/>
    <w:rsid w:val="0013187A"/>
    <w:rsid w:val="00131A66"/>
    <w:rsid w:val="001329D9"/>
    <w:rsid w:val="00132AD8"/>
    <w:rsid w:val="00132B3F"/>
    <w:rsid w:val="001359EA"/>
    <w:rsid w:val="00135DE8"/>
    <w:rsid w:val="00136C29"/>
    <w:rsid w:val="00136D0D"/>
    <w:rsid w:val="00136FE7"/>
    <w:rsid w:val="00137808"/>
    <w:rsid w:val="00140045"/>
    <w:rsid w:val="00140600"/>
    <w:rsid w:val="001407AC"/>
    <w:rsid w:val="00140ABA"/>
    <w:rsid w:val="00141037"/>
    <w:rsid w:val="0014198B"/>
    <w:rsid w:val="00141D94"/>
    <w:rsid w:val="00142465"/>
    <w:rsid w:val="00142942"/>
    <w:rsid w:val="00143207"/>
    <w:rsid w:val="001442C5"/>
    <w:rsid w:val="001447B0"/>
    <w:rsid w:val="001448BF"/>
    <w:rsid w:val="001460B7"/>
    <w:rsid w:val="001462BF"/>
    <w:rsid w:val="001463BA"/>
    <w:rsid w:val="001463F9"/>
    <w:rsid w:val="00146BD6"/>
    <w:rsid w:val="00147934"/>
    <w:rsid w:val="00147CC4"/>
    <w:rsid w:val="00150AE2"/>
    <w:rsid w:val="00150EBC"/>
    <w:rsid w:val="001518E4"/>
    <w:rsid w:val="0015196C"/>
    <w:rsid w:val="00152A5D"/>
    <w:rsid w:val="00152AD7"/>
    <w:rsid w:val="001553F2"/>
    <w:rsid w:val="001560A5"/>
    <w:rsid w:val="001568A6"/>
    <w:rsid w:val="001571CD"/>
    <w:rsid w:val="001575F2"/>
    <w:rsid w:val="001576EC"/>
    <w:rsid w:val="00157B10"/>
    <w:rsid w:val="00157B81"/>
    <w:rsid w:val="00157D19"/>
    <w:rsid w:val="001601A0"/>
    <w:rsid w:val="001606A6"/>
    <w:rsid w:val="00160826"/>
    <w:rsid w:val="0016093A"/>
    <w:rsid w:val="00161350"/>
    <w:rsid w:val="001618CD"/>
    <w:rsid w:val="001634E0"/>
    <w:rsid w:val="00163CA7"/>
    <w:rsid w:val="00163E4B"/>
    <w:rsid w:val="00163FBC"/>
    <w:rsid w:val="0016428A"/>
    <w:rsid w:val="001647A2"/>
    <w:rsid w:val="00164F9C"/>
    <w:rsid w:val="001659F6"/>
    <w:rsid w:val="00165ABE"/>
    <w:rsid w:val="00165D4D"/>
    <w:rsid w:val="00165D83"/>
    <w:rsid w:val="00165E61"/>
    <w:rsid w:val="00167163"/>
    <w:rsid w:val="0017091F"/>
    <w:rsid w:val="00170EB7"/>
    <w:rsid w:val="001713EA"/>
    <w:rsid w:val="00172F94"/>
    <w:rsid w:val="001732E4"/>
    <w:rsid w:val="00173B0D"/>
    <w:rsid w:val="00174E07"/>
    <w:rsid w:val="001754D0"/>
    <w:rsid w:val="00175E3D"/>
    <w:rsid w:val="00176714"/>
    <w:rsid w:val="001809EA"/>
    <w:rsid w:val="001812C1"/>
    <w:rsid w:val="00181D0D"/>
    <w:rsid w:val="00182912"/>
    <w:rsid w:val="00183247"/>
    <w:rsid w:val="001839D9"/>
    <w:rsid w:val="00184692"/>
    <w:rsid w:val="001853DE"/>
    <w:rsid w:val="00185E09"/>
    <w:rsid w:val="0018616C"/>
    <w:rsid w:val="00187ED3"/>
    <w:rsid w:val="0019102A"/>
    <w:rsid w:val="00191603"/>
    <w:rsid w:val="001917DA"/>
    <w:rsid w:val="00191E18"/>
    <w:rsid w:val="00191EFA"/>
    <w:rsid w:val="00192459"/>
    <w:rsid w:val="00192614"/>
    <w:rsid w:val="00192CFD"/>
    <w:rsid w:val="00193B0F"/>
    <w:rsid w:val="0019468A"/>
    <w:rsid w:val="0019527C"/>
    <w:rsid w:val="00195BD9"/>
    <w:rsid w:val="00195FCA"/>
    <w:rsid w:val="001A00ED"/>
    <w:rsid w:val="001A16AE"/>
    <w:rsid w:val="001A17B5"/>
    <w:rsid w:val="001A1FBE"/>
    <w:rsid w:val="001A272D"/>
    <w:rsid w:val="001A3073"/>
    <w:rsid w:val="001A322A"/>
    <w:rsid w:val="001A3A9E"/>
    <w:rsid w:val="001A4A14"/>
    <w:rsid w:val="001A4EC7"/>
    <w:rsid w:val="001A5B33"/>
    <w:rsid w:val="001A63E1"/>
    <w:rsid w:val="001A7435"/>
    <w:rsid w:val="001B0065"/>
    <w:rsid w:val="001B03F0"/>
    <w:rsid w:val="001B09E5"/>
    <w:rsid w:val="001B0DD8"/>
    <w:rsid w:val="001B2E5F"/>
    <w:rsid w:val="001B2F4C"/>
    <w:rsid w:val="001B4080"/>
    <w:rsid w:val="001B4360"/>
    <w:rsid w:val="001B4E43"/>
    <w:rsid w:val="001B5F95"/>
    <w:rsid w:val="001B67BA"/>
    <w:rsid w:val="001B6977"/>
    <w:rsid w:val="001B72C2"/>
    <w:rsid w:val="001B73FF"/>
    <w:rsid w:val="001B7570"/>
    <w:rsid w:val="001C06BE"/>
    <w:rsid w:val="001C1178"/>
    <w:rsid w:val="001C1197"/>
    <w:rsid w:val="001C1792"/>
    <w:rsid w:val="001C244B"/>
    <w:rsid w:val="001C288F"/>
    <w:rsid w:val="001C2B55"/>
    <w:rsid w:val="001C39F6"/>
    <w:rsid w:val="001C41FE"/>
    <w:rsid w:val="001C44B0"/>
    <w:rsid w:val="001C4B23"/>
    <w:rsid w:val="001C4BCC"/>
    <w:rsid w:val="001C5BF5"/>
    <w:rsid w:val="001C6963"/>
    <w:rsid w:val="001C6D47"/>
    <w:rsid w:val="001C6D4F"/>
    <w:rsid w:val="001C7850"/>
    <w:rsid w:val="001C7B8B"/>
    <w:rsid w:val="001D0497"/>
    <w:rsid w:val="001D0AF8"/>
    <w:rsid w:val="001D0B07"/>
    <w:rsid w:val="001D129A"/>
    <w:rsid w:val="001D2065"/>
    <w:rsid w:val="001D2CD0"/>
    <w:rsid w:val="001D339B"/>
    <w:rsid w:val="001D3B2E"/>
    <w:rsid w:val="001D42A4"/>
    <w:rsid w:val="001D4310"/>
    <w:rsid w:val="001D4644"/>
    <w:rsid w:val="001D47CD"/>
    <w:rsid w:val="001D52F2"/>
    <w:rsid w:val="001D604C"/>
    <w:rsid w:val="001D70E3"/>
    <w:rsid w:val="001D7253"/>
    <w:rsid w:val="001D7412"/>
    <w:rsid w:val="001D74BB"/>
    <w:rsid w:val="001E0FAF"/>
    <w:rsid w:val="001E1042"/>
    <w:rsid w:val="001E22AB"/>
    <w:rsid w:val="001E26A0"/>
    <w:rsid w:val="001E29DF"/>
    <w:rsid w:val="001E2CB9"/>
    <w:rsid w:val="001E3011"/>
    <w:rsid w:val="001E3986"/>
    <w:rsid w:val="001E490B"/>
    <w:rsid w:val="001E5498"/>
    <w:rsid w:val="001E5D27"/>
    <w:rsid w:val="001E7B0A"/>
    <w:rsid w:val="001E7CD5"/>
    <w:rsid w:val="001F0127"/>
    <w:rsid w:val="001F03D7"/>
    <w:rsid w:val="001F03FA"/>
    <w:rsid w:val="001F1512"/>
    <w:rsid w:val="001F1C7B"/>
    <w:rsid w:val="001F3339"/>
    <w:rsid w:val="001F6044"/>
    <w:rsid w:val="001F69CF"/>
    <w:rsid w:val="001F6A20"/>
    <w:rsid w:val="001F717E"/>
    <w:rsid w:val="001F7644"/>
    <w:rsid w:val="0020069C"/>
    <w:rsid w:val="00201270"/>
    <w:rsid w:val="00201BC6"/>
    <w:rsid w:val="00202253"/>
    <w:rsid w:val="0020269F"/>
    <w:rsid w:val="00202D6D"/>
    <w:rsid w:val="00203170"/>
    <w:rsid w:val="00205B7C"/>
    <w:rsid w:val="00205DCF"/>
    <w:rsid w:val="00206A68"/>
    <w:rsid w:val="00207599"/>
    <w:rsid w:val="00207AF7"/>
    <w:rsid w:val="00207C66"/>
    <w:rsid w:val="00210A8E"/>
    <w:rsid w:val="0021167D"/>
    <w:rsid w:val="00212400"/>
    <w:rsid w:val="002128B9"/>
    <w:rsid w:val="002133C9"/>
    <w:rsid w:val="00213890"/>
    <w:rsid w:val="00214309"/>
    <w:rsid w:val="00215CA7"/>
    <w:rsid w:val="00215EB9"/>
    <w:rsid w:val="00215F19"/>
    <w:rsid w:val="002170C5"/>
    <w:rsid w:val="002178E1"/>
    <w:rsid w:val="00220F30"/>
    <w:rsid w:val="00221BA6"/>
    <w:rsid w:val="00221E10"/>
    <w:rsid w:val="00222CA6"/>
    <w:rsid w:val="00223376"/>
    <w:rsid w:val="00223379"/>
    <w:rsid w:val="0022393D"/>
    <w:rsid w:val="00223ADC"/>
    <w:rsid w:val="00224C75"/>
    <w:rsid w:val="002252B4"/>
    <w:rsid w:val="00226300"/>
    <w:rsid w:val="002263CF"/>
    <w:rsid w:val="002274B2"/>
    <w:rsid w:val="00227E30"/>
    <w:rsid w:val="00227F88"/>
    <w:rsid w:val="00230C61"/>
    <w:rsid w:val="0023138B"/>
    <w:rsid w:val="002315C8"/>
    <w:rsid w:val="002318FB"/>
    <w:rsid w:val="00232943"/>
    <w:rsid w:val="00233876"/>
    <w:rsid w:val="00235AF5"/>
    <w:rsid w:val="0023683B"/>
    <w:rsid w:val="00236A5A"/>
    <w:rsid w:val="002370D2"/>
    <w:rsid w:val="00237B4F"/>
    <w:rsid w:val="00240784"/>
    <w:rsid w:val="00241286"/>
    <w:rsid w:val="00241907"/>
    <w:rsid w:val="0024190E"/>
    <w:rsid w:val="0024206D"/>
    <w:rsid w:val="00242099"/>
    <w:rsid w:val="0024272E"/>
    <w:rsid w:val="00242FAD"/>
    <w:rsid w:val="002430FF"/>
    <w:rsid w:val="0024368A"/>
    <w:rsid w:val="00245B91"/>
    <w:rsid w:val="0024666E"/>
    <w:rsid w:val="00247393"/>
    <w:rsid w:val="00250BA6"/>
    <w:rsid w:val="00250FED"/>
    <w:rsid w:val="00251A1E"/>
    <w:rsid w:val="00252024"/>
    <w:rsid w:val="00252047"/>
    <w:rsid w:val="00252CC7"/>
    <w:rsid w:val="00253271"/>
    <w:rsid w:val="00253C08"/>
    <w:rsid w:val="00253E2E"/>
    <w:rsid w:val="0025459D"/>
    <w:rsid w:val="00254BE5"/>
    <w:rsid w:val="002550C7"/>
    <w:rsid w:val="002551B0"/>
    <w:rsid w:val="00256D2C"/>
    <w:rsid w:val="002572F4"/>
    <w:rsid w:val="00257691"/>
    <w:rsid w:val="002579D5"/>
    <w:rsid w:val="002604B8"/>
    <w:rsid w:val="002607B4"/>
    <w:rsid w:val="00261956"/>
    <w:rsid w:val="00262C1B"/>
    <w:rsid w:val="00262E3C"/>
    <w:rsid w:val="00262F69"/>
    <w:rsid w:val="00263C0E"/>
    <w:rsid w:val="00263E76"/>
    <w:rsid w:val="002643F5"/>
    <w:rsid w:val="00264A40"/>
    <w:rsid w:val="00264EE8"/>
    <w:rsid w:val="002652D4"/>
    <w:rsid w:val="002660FB"/>
    <w:rsid w:val="002669B7"/>
    <w:rsid w:val="00266C85"/>
    <w:rsid w:val="00266D79"/>
    <w:rsid w:val="00267BA7"/>
    <w:rsid w:val="00267E9E"/>
    <w:rsid w:val="00270066"/>
    <w:rsid w:val="0027059E"/>
    <w:rsid w:val="002707E1"/>
    <w:rsid w:val="00270861"/>
    <w:rsid w:val="002710E2"/>
    <w:rsid w:val="00271B52"/>
    <w:rsid w:val="00271BCF"/>
    <w:rsid w:val="00273474"/>
    <w:rsid w:val="00273BB7"/>
    <w:rsid w:val="002742CB"/>
    <w:rsid w:val="002753EE"/>
    <w:rsid w:val="0027599B"/>
    <w:rsid w:val="00276419"/>
    <w:rsid w:val="00277B17"/>
    <w:rsid w:val="002807D4"/>
    <w:rsid w:val="00282060"/>
    <w:rsid w:val="002823A5"/>
    <w:rsid w:val="00284195"/>
    <w:rsid w:val="00284316"/>
    <w:rsid w:val="00284F31"/>
    <w:rsid w:val="002850E5"/>
    <w:rsid w:val="00286187"/>
    <w:rsid w:val="00286F59"/>
    <w:rsid w:val="00287335"/>
    <w:rsid w:val="00290061"/>
    <w:rsid w:val="002902CF"/>
    <w:rsid w:val="00292C82"/>
    <w:rsid w:val="002932BE"/>
    <w:rsid w:val="00293C38"/>
    <w:rsid w:val="00293D84"/>
    <w:rsid w:val="0029450B"/>
    <w:rsid w:val="00294817"/>
    <w:rsid w:val="00294EF8"/>
    <w:rsid w:val="00296BB4"/>
    <w:rsid w:val="00297433"/>
    <w:rsid w:val="002A0154"/>
    <w:rsid w:val="002A0785"/>
    <w:rsid w:val="002A186D"/>
    <w:rsid w:val="002A2A81"/>
    <w:rsid w:val="002A2AEC"/>
    <w:rsid w:val="002A2B41"/>
    <w:rsid w:val="002A31C0"/>
    <w:rsid w:val="002A345D"/>
    <w:rsid w:val="002A3822"/>
    <w:rsid w:val="002A406F"/>
    <w:rsid w:val="002A5062"/>
    <w:rsid w:val="002A60E0"/>
    <w:rsid w:val="002A613D"/>
    <w:rsid w:val="002A6722"/>
    <w:rsid w:val="002A7871"/>
    <w:rsid w:val="002B079E"/>
    <w:rsid w:val="002B1CE5"/>
    <w:rsid w:val="002B1F5C"/>
    <w:rsid w:val="002B2507"/>
    <w:rsid w:val="002B2970"/>
    <w:rsid w:val="002B2F5B"/>
    <w:rsid w:val="002B4039"/>
    <w:rsid w:val="002B4805"/>
    <w:rsid w:val="002B4CD7"/>
    <w:rsid w:val="002B524D"/>
    <w:rsid w:val="002B56E5"/>
    <w:rsid w:val="002B5EB7"/>
    <w:rsid w:val="002B5F85"/>
    <w:rsid w:val="002B6E04"/>
    <w:rsid w:val="002B6F7F"/>
    <w:rsid w:val="002B7287"/>
    <w:rsid w:val="002B73B2"/>
    <w:rsid w:val="002B749D"/>
    <w:rsid w:val="002B77F4"/>
    <w:rsid w:val="002B7AAA"/>
    <w:rsid w:val="002C0448"/>
    <w:rsid w:val="002C0EC6"/>
    <w:rsid w:val="002C2107"/>
    <w:rsid w:val="002C26D9"/>
    <w:rsid w:val="002C30B7"/>
    <w:rsid w:val="002C3B0C"/>
    <w:rsid w:val="002C3D44"/>
    <w:rsid w:val="002C47B1"/>
    <w:rsid w:val="002C4A15"/>
    <w:rsid w:val="002C4BA8"/>
    <w:rsid w:val="002C4D9E"/>
    <w:rsid w:val="002C6365"/>
    <w:rsid w:val="002C6B5E"/>
    <w:rsid w:val="002C7077"/>
    <w:rsid w:val="002C74F4"/>
    <w:rsid w:val="002C7EB9"/>
    <w:rsid w:val="002D0B75"/>
    <w:rsid w:val="002D0F24"/>
    <w:rsid w:val="002D1268"/>
    <w:rsid w:val="002D1C32"/>
    <w:rsid w:val="002D1F8C"/>
    <w:rsid w:val="002D25DC"/>
    <w:rsid w:val="002D5216"/>
    <w:rsid w:val="002D5968"/>
    <w:rsid w:val="002D60A9"/>
    <w:rsid w:val="002D63B0"/>
    <w:rsid w:val="002D6C98"/>
    <w:rsid w:val="002D7529"/>
    <w:rsid w:val="002E1663"/>
    <w:rsid w:val="002E17E9"/>
    <w:rsid w:val="002E1A7C"/>
    <w:rsid w:val="002E1CF5"/>
    <w:rsid w:val="002E2C6C"/>
    <w:rsid w:val="002E4326"/>
    <w:rsid w:val="002E5676"/>
    <w:rsid w:val="002E584B"/>
    <w:rsid w:val="002E59DA"/>
    <w:rsid w:val="002E5B3C"/>
    <w:rsid w:val="002E6F11"/>
    <w:rsid w:val="002E7851"/>
    <w:rsid w:val="002E78A6"/>
    <w:rsid w:val="002F0048"/>
    <w:rsid w:val="002F0636"/>
    <w:rsid w:val="002F0919"/>
    <w:rsid w:val="002F0958"/>
    <w:rsid w:val="002F130D"/>
    <w:rsid w:val="002F163A"/>
    <w:rsid w:val="002F192F"/>
    <w:rsid w:val="002F2BBC"/>
    <w:rsid w:val="002F32D7"/>
    <w:rsid w:val="002F3D22"/>
    <w:rsid w:val="002F3EC9"/>
    <w:rsid w:val="002F52A9"/>
    <w:rsid w:val="002F560A"/>
    <w:rsid w:val="002F5AA8"/>
    <w:rsid w:val="002F7A72"/>
    <w:rsid w:val="002F7B65"/>
    <w:rsid w:val="003009B6"/>
    <w:rsid w:val="00301029"/>
    <w:rsid w:val="00301D96"/>
    <w:rsid w:val="00301FE3"/>
    <w:rsid w:val="00302DFB"/>
    <w:rsid w:val="00303086"/>
    <w:rsid w:val="00303C88"/>
    <w:rsid w:val="00304050"/>
    <w:rsid w:val="003042CC"/>
    <w:rsid w:val="0030431F"/>
    <w:rsid w:val="00304947"/>
    <w:rsid w:val="00304FE3"/>
    <w:rsid w:val="003056ED"/>
    <w:rsid w:val="00305C7E"/>
    <w:rsid w:val="00305D09"/>
    <w:rsid w:val="003061C3"/>
    <w:rsid w:val="003071E0"/>
    <w:rsid w:val="00307446"/>
    <w:rsid w:val="00307C7B"/>
    <w:rsid w:val="00310942"/>
    <w:rsid w:val="003109BE"/>
    <w:rsid w:val="00310DB1"/>
    <w:rsid w:val="0031159B"/>
    <w:rsid w:val="00311B97"/>
    <w:rsid w:val="00313C7E"/>
    <w:rsid w:val="00315C59"/>
    <w:rsid w:val="003164D2"/>
    <w:rsid w:val="00316AA1"/>
    <w:rsid w:val="00317151"/>
    <w:rsid w:val="00317571"/>
    <w:rsid w:val="0031774E"/>
    <w:rsid w:val="0031796B"/>
    <w:rsid w:val="0032071D"/>
    <w:rsid w:val="003219AF"/>
    <w:rsid w:val="003224EE"/>
    <w:rsid w:val="0032333E"/>
    <w:rsid w:val="003234BE"/>
    <w:rsid w:val="003235E2"/>
    <w:rsid w:val="003238D5"/>
    <w:rsid w:val="00323A7E"/>
    <w:rsid w:val="00323A8F"/>
    <w:rsid w:val="0032475B"/>
    <w:rsid w:val="0032486A"/>
    <w:rsid w:val="003249FC"/>
    <w:rsid w:val="00325628"/>
    <w:rsid w:val="00325FB4"/>
    <w:rsid w:val="00326052"/>
    <w:rsid w:val="00327409"/>
    <w:rsid w:val="0032776B"/>
    <w:rsid w:val="00327DB1"/>
    <w:rsid w:val="003306A3"/>
    <w:rsid w:val="00330896"/>
    <w:rsid w:val="00331543"/>
    <w:rsid w:val="00331CDA"/>
    <w:rsid w:val="00331CE4"/>
    <w:rsid w:val="003330EF"/>
    <w:rsid w:val="003331FE"/>
    <w:rsid w:val="00333683"/>
    <w:rsid w:val="003345CD"/>
    <w:rsid w:val="00336E56"/>
    <w:rsid w:val="0033737F"/>
    <w:rsid w:val="00337F22"/>
    <w:rsid w:val="003409F4"/>
    <w:rsid w:val="00340DE1"/>
    <w:rsid w:val="00341080"/>
    <w:rsid w:val="003419E9"/>
    <w:rsid w:val="00341BD1"/>
    <w:rsid w:val="003429DA"/>
    <w:rsid w:val="003432D9"/>
    <w:rsid w:val="00343B31"/>
    <w:rsid w:val="003447A6"/>
    <w:rsid w:val="00345531"/>
    <w:rsid w:val="00345C95"/>
    <w:rsid w:val="00347B5B"/>
    <w:rsid w:val="003511F0"/>
    <w:rsid w:val="00351A32"/>
    <w:rsid w:val="00351E26"/>
    <w:rsid w:val="00352F56"/>
    <w:rsid w:val="00353728"/>
    <w:rsid w:val="00354EFC"/>
    <w:rsid w:val="003555D9"/>
    <w:rsid w:val="00355FC2"/>
    <w:rsid w:val="00356049"/>
    <w:rsid w:val="00356381"/>
    <w:rsid w:val="00356538"/>
    <w:rsid w:val="00356EDA"/>
    <w:rsid w:val="003573AA"/>
    <w:rsid w:val="003575D3"/>
    <w:rsid w:val="00357B2C"/>
    <w:rsid w:val="00357BD1"/>
    <w:rsid w:val="00357FE4"/>
    <w:rsid w:val="0036086A"/>
    <w:rsid w:val="00360AF1"/>
    <w:rsid w:val="00361C5D"/>
    <w:rsid w:val="00362DE4"/>
    <w:rsid w:val="003639F3"/>
    <w:rsid w:val="0036541A"/>
    <w:rsid w:val="003655E4"/>
    <w:rsid w:val="00365916"/>
    <w:rsid w:val="00365C4A"/>
    <w:rsid w:val="0036608C"/>
    <w:rsid w:val="003668B1"/>
    <w:rsid w:val="003710FD"/>
    <w:rsid w:val="00371778"/>
    <w:rsid w:val="00371902"/>
    <w:rsid w:val="003722FC"/>
    <w:rsid w:val="00372414"/>
    <w:rsid w:val="00372BB2"/>
    <w:rsid w:val="00373D2E"/>
    <w:rsid w:val="003745E5"/>
    <w:rsid w:val="00374F16"/>
    <w:rsid w:val="00375D31"/>
    <w:rsid w:val="003763AB"/>
    <w:rsid w:val="00376E37"/>
    <w:rsid w:val="00377DCC"/>
    <w:rsid w:val="00380E21"/>
    <w:rsid w:val="003820F7"/>
    <w:rsid w:val="00383121"/>
    <w:rsid w:val="0038396D"/>
    <w:rsid w:val="00384F9A"/>
    <w:rsid w:val="00385EB2"/>
    <w:rsid w:val="00387CB6"/>
    <w:rsid w:val="00391099"/>
    <w:rsid w:val="00393363"/>
    <w:rsid w:val="00393604"/>
    <w:rsid w:val="00393C5E"/>
    <w:rsid w:val="00394360"/>
    <w:rsid w:val="003944CD"/>
    <w:rsid w:val="00394759"/>
    <w:rsid w:val="0039514A"/>
    <w:rsid w:val="0039635E"/>
    <w:rsid w:val="00396F09"/>
    <w:rsid w:val="003974A3"/>
    <w:rsid w:val="003A0EAD"/>
    <w:rsid w:val="003A151F"/>
    <w:rsid w:val="003A1A15"/>
    <w:rsid w:val="003A1A31"/>
    <w:rsid w:val="003A1D29"/>
    <w:rsid w:val="003A21E8"/>
    <w:rsid w:val="003A2DE9"/>
    <w:rsid w:val="003A3161"/>
    <w:rsid w:val="003A3742"/>
    <w:rsid w:val="003A3A23"/>
    <w:rsid w:val="003A58FD"/>
    <w:rsid w:val="003A5CD4"/>
    <w:rsid w:val="003A648F"/>
    <w:rsid w:val="003B193B"/>
    <w:rsid w:val="003B2625"/>
    <w:rsid w:val="003B2AA7"/>
    <w:rsid w:val="003B2F64"/>
    <w:rsid w:val="003B35F1"/>
    <w:rsid w:val="003B378B"/>
    <w:rsid w:val="003B396B"/>
    <w:rsid w:val="003B5C8E"/>
    <w:rsid w:val="003B6170"/>
    <w:rsid w:val="003B6200"/>
    <w:rsid w:val="003B70E2"/>
    <w:rsid w:val="003C09A7"/>
    <w:rsid w:val="003C0CB2"/>
    <w:rsid w:val="003C1196"/>
    <w:rsid w:val="003C155D"/>
    <w:rsid w:val="003C1D92"/>
    <w:rsid w:val="003C44F4"/>
    <w:rsid w:val="003C483C"/>
    <w:rsid w:val="003C49C6"/>
    <w:rsid w:val="003C4A9E"/>
    <w:rsid w:val="003C4D68"/>
    <w:rsid w:val="003C5A67"/>
    <w:rsid w:val="003C5C88"/>
    <w:rsid w:val="003C5C8F"/>
    <w:rsid w:val="003C6333"/>
    <w:rsid w:val="003C6FE7"/>
    <w:rsid w:val="003C7052"/>
    <w:rsid w:val="003C7423"/>
    <w:rsid w:val="003C7B86"/>
    <w:rsid w:val="003D0859"/>
    <w:rsid w:val="003D1EB7"/>
    <w:rsid w:val="003D2958"/>
    <w:rsid w:val="003D4007"/>
    <w:rsid w:val="003D413B"/>
    <w:rsid w:val="003D54AF"/>
    <w:rsid w:val="003D73E1"/>
    <w:rsid w:val="003D74EB"/>
    <w:rsid w:val="003D7580"/>
    <w:rsid w:val="003D789A"/>
    <w:rsid w:val="003D7A1F"/>
    <w:rsid w:val="003D7ABD"/>
    <w:rsid w:val="003D7D20"/>
    <w:rsid w:val="003D7FE4"/>
    <w:rsid w:val="003E0282"/>
    <w:rsid w:val="003E19C2"/>
    <w:rsid w:val="003E232D"/>
    <w:rsid w:val="003E264A"/>
    <w:rsid w:val="003E291B"/>
    <w:rsid w:val="003E2ACC"/>
    <w:rsid w:val="003E2AEC"/>
    <w:rsid w:val="003E2F55"/>
    <w:rsid w:val="003E32A3"/>
    <w:rsid w:val="003E379D"/>
    <w:rsid w:val="003E448F"/>
    <w:rsid w:val="003E5441"/>
    <w:rsid w:val="003E5643"/>
    <w:rsid w:val="003E5999"/>
    <w:rsid w:val="003E67CF"/>
    <w:rsid w:val="003E72F3"/>
    <w:rsid w:val="003E7FB7"/>
    <w:rsid w:val="003F0394"/>
    <w:rsid w:val="003F0A4C"/>
    <w:rsid w:val="003F2D58"/>
    <w:rsid w:val="003F5453"/>
    <w:rsid w:val="003F60E7"/>
    <w:rsid w:val="003F68D9"/>
    <w:rsid w:val="003F6ACB"/>
    <w:rsid w:val="003F6D6B"/>
    <w:rsid w:val="003F71CD"/>
    <w:rsid w:val="003F79FB"/>
    <w:rsid w:val="003F7DBC"/>
    <w:rsid w:val="00401D09"/>
    <w:rsid w:val="0040222E"/>
    <w:rsid w:val="0040236B"/>
    <w:rsid w:val="0040241B"/>
    <w:rsid w:val="00402516"/>
    <w:rsid w:val="00402A79"/>
    <w:rsid w:val="00402F23"/>
    <w:rsid w:val="00402FC7"/>
    <w:rsid w:val="0040400A"/>
    <w:rsid w:val="00404E1C"/>
    <w:rsid w:val="00405F21"/>
    <w:rsid w:val="004068CF"/>
    <w:rsid w:val="00406E02"/>
    <w:rsid w:val="00407783"/>
    <w:rsid w:val="004079BE"/>
    <w:rsid w:val="00407DD1"/>
    <w:rsid w:val="00410345"/>
    <w:rsid w:val="00410451"/>
    <w:rsid w:val="0041045E"/>
    <w:rsid w:val="00410491"/>
    <w:rsid w:val="00410C1E"/>
    <w:rsid w:val="00411564"/>
    <w:rsid w:val="00411669"/>
    <w:rsid w:val="00413F9D"/>
    <w:rsid w:val="00414334"/>
    <w:rsid w:val="004151A4"/>
    <w:rsid w:val="00416314"/>
    <w:rsid w:val="004164E9"/>
    <w:rsid w:val="004168C6"/>
    <w:rsid w:val="00416C34"/>
    <w:rsid w:val="0041715E"/>
    <w:rsid w:val="004172F7"/>
    <w:rsid w:val="00417450"/>
    <w:rsid w:val="004174BC"/>
    <w:rsid w:val="00417CAB"/>
    <w:rsid w:val="00420072"/>
    <w:rsid w:val="00420323"/>
    <w:rsid w:val="0042058C"/>
    <w:rsid w:val="004216D3"/>
    <w:rsid w:val="0042172D"/>
    <w:rsid w:val="00421AB0"/>
    <w:rsid w:val="00422B35"/>
    <w:rsid w:val="004236AA"/>
    <w:rsid w:val="00423B06"/>
    <w:rsid w:val="0042400B"/>
    <w:rsid w:val="0042407B"/>
    <w:rsid w:val="0042422E"/>
    <w:rsid w:val="00424810"/>
    <w:rsid w:val="004249A6"/>
    <w:rsid w:val="0042533B"/>
    <w:rsid w:val="0042713D"/>
    <w:rsid w:val="00427324"/>
    <w:rsid w:val="004302DB"/>
    <w:rsid w:val="0043032E"/>
    <w:rsid w:val="00430449"/>
    <w:rsid w:val="00430A2B"/>
    <w:rsid w:val="00431117"/>
    <w:rsid w:val="00431ACC"/>
    <w:rsid w:val="004329B6"/>
    <w:rsid w:val="00433AB3"/>
    <w:rsid w:val="004346CE"/>
    <w:rsid w:val="00436329"/>
    <w:rsid w:val="0043786E"/>
    <w:rsid w:val="004379C4"/>
    <w:rsid w:val="00437B36"/>
    <w:rsid w:val="0044054A"/>
    <w:rsid w:val="004411C3"/>
    <w:rsid w:val="004415CD"/>
    <w:rsid w:val="004418AE"/>
    <w:rsid w:val="004421F0"/>
    <w:rsid w:val="00442AB1"/>
    <w:rsid w:val="00443155"/>
    <w:rsid w:val="004436D3"/>
    <w:rsid w:val="004442D3"/>
    <w:rsid w:val="00445055"/>
    <w:rsid w:val="004453E9"/>
    <w:rsid w:val="0044592E"/>
    <w:rsid w:val="00446A55"/>
    <w:rsid w:val="00446EAE"/>
    <w:rsid w:val="00447A1C"/>
    <w:rsid w:val="00447B1C"/>
    <w:rsid w:val="0045260B"/>
    <w:rsid w:val="00453A09"/>
    <w:rsid w:val="0045522B"/>
    <w:rsid w:val="004556CD"/>
    <w:rsid w:val="00457420"/>
    <w:rsid w:val="00457C4C"/>
    <w:rsid w:val="004600D7"/>
    <w:rsid w:val="00460B00"/>
    <w:rsid w:val="00460ED7"/>
    <w:rsid w:val="004611A2"/>
    <w:rsid w:val="004615C2"/>
    <w:rsid w:val="00463017"/>
    <w:rsid w:val="00464722"/>
    <w:rsid w:val="004647D1"/>
    <w:rsid w:val="0046484A"/>
    <w:rsid w:val="00465515"/>
    <w:rsid w:val="0046776E"/>
    <w:rsid w:val="0047127D"/>
    <w:rsid w:val="004718E1"/>
    <w:rsid w:val="004718F6"/>
    <w:rsid w:val="00471A10"/>
    <w:rsid w:val="00471ACE"/>
    <w:rsid w:val="00471CB6"/>
    <w:rsid w:val="00472B76"/>
    <w:rsid w:val="00472E21"/>
    <w:rsid w:val="0047644D"/>
    <w:rsid w:val="004767A0"/>
    <w:rsid w:val="00477512"/>
    <w:rsid w:val="00480953"/>
    <w:rsid w:val="00480E45"/>
    <w:rsid w:val="0048119A"/>
    <w:rsid w:val="00481FBB"/>
    <w:rsid w:val="00481FD2"/>
    <w:rsid w:val="00481FF5"/>
    <w:rsid w:val="00482104"/>
    <w:rsid w:val="00482E6F"/>
    <w:rsid w:val="0048365B"/>
    <w:rsid w:val="00483711"/>
    <w:rsid w:val="00483A4D"/>
    <w:rsid w:val="00485589"/>
    <w:rsid w:val="0048647C"/>
    <w:rsid w:val="0048752C"/>
    <w:rsid w:val="004902B7"/>
    <w:rsid w:val="00490433"/>
    <w:rsid w:val="00491564"/>
    <w:rsid w:val="004919FB"/>
    <w:rsid w:val="00491DE8"/>
    <w:rsid w:val="00492170"/>
    <w:rsid w:val="00492247"/>
    <w:rsid w:val="0049259D"/>
    <w:rsid w:val="004929D6"/>
    <w:rsid w:val="00492AFC"/>
    <w:rsid w:val="00495203"/>
    <w:rsid w:val="004959EF"/>
    <w:rsid w:val="00496525"/>
    <w:rsid w:val="004975EB"/>
    <w:rsid w:val="004A05F4"/>
    <w:rsid w:val="004A09D5"/>
    <w:rsid w:val="004A0A1A"/>
    <w:rsid w:val="004A0C95"/>
    <w:rsid w:val="004A1B66"/>
    <w:rsid w:val="004A2CC6"/>
    <w:rsid w:val="004A2DD4"/>
    <w:rsid w:val="004A4009"/>
    <w:rsid w:val="004A520F"/>
    <w:rsid w:val="004A60C2"/>
    <w:rsid w:val="004A6CAB"/>
    <w:rsid w:val="004A6E13"/>
    <w:rsid w:val="004A7082"/>
    <w:rsid w:val="004A72E4"/>
    <w:rsid w:val="004A753A"/>
    <w:rsid w:val="004A7681"/>
    <w:rsid w:val="004B0B6B"/>
    <w:rsid w:val="004B0BCC"/>
    <w:rsid w:val="004B0DFE"/>
    <w:rsid w:val="004B0FD9"/>
    <w:rsid w:val="004B117E"/>
    <w:rsid w:val="004B1600"/>
    <w:rsid w:val="004B2BB5"/>
    <w:rsid w:val="004B3336"/>
    <w:rsid w:val="004B36E0"/>
    <w:rsid w:val="004B3DA6"/>
    <w:rsid w:val="004B60BF"/>
    <w:rsid w:val="004B758F"/>
    <w:rsid w:val="004B78DA"/>
    <w:rsid w:val="004B7F7F"/>
    <w:rsid w:val="004C0640"/>
    <w:rsid w:val="004C1393"/>
    <w:rsid w:val="004C550C"/>
    <w:rsid w:val="004C5917"/>
    <w:rsid w:val="004C5CE4"/>
    <w:rsid w:val="004C7B16"/>
    <w:rsid w:val="004C7F86"/>
    <w:rsid w:val="004D0D6D"/>
    <w:rsid w:val="004D1509"/>
    <w:rsid w:val="004D1CC6"/>
    <w:rsid w:val="004D2BED"/>
    <w:rsid w:val="004D383E"/>
    <w:rsid w:val="004D4465"/>
    <w:rsid w:val="004D4BBB"/>
    <w:rsid w:val="004D4D49"/>
    <w:rsid w:val="004D52F7"/>
    <w:rsid w:val="004D53B4"/>
    <w:rsid w:val="004D5694"/>
    <w:rsid w:val="004D5FA5"/>
    <w:rsid w:val="004D6CFF"/>
    <w:rsid w:val="004E128B"/>
    <w:rsid w:val="004E160E"/>
    <w:rsid w:val="004E1BCD"/>
    <w:rsid w:val="004E20CE"/>
    <w:rsid w:val="004E385B"/>
    <w:rsid w:val="004E3896"/>
    <w:rsid w:val="004E3B6D"/>
    <w:rsid w:val="004E3C8C"/>
    <w:rsid w:val="004E466B"/>
    <w:rsid w:val="004E5742"/>
    <w:rsid w:val="004E5BA1"/>
    <w:rsid w:val="004E6AE8"/>
    <w:rsid w:val="004E72DE"/>
    <w:rsid w:val="004E78C8"/>
    <w:rsid w:val="004E7AFF"/>
    <w:rsid w:val="004E7F26"/>
    <w:rsid w:val="004F093B"/>
    <w:rsid w:val="004F2FF8"/>
    <w:rsid w:val="004F34EE"/>
    <w:rsid w:val="004F3C8D"/>
    <w:rsid w:val="004F4016"/>
    <w:rsid w:val="004F58BE"/>
    <w:rsid w:val="004F5D2D"/>
    <w:rsid w:val="004F5DC7"/>
    <w:rsid w:val="004F61EC"/>
    <w:rsid w:val="004F638E"/>
    <w:rsid w:val="004F6400"/>
    <w:rsid w:val="004F7938"/>
    <w:rsid w:val="00500614"/>
    <w:rsid w:val="005006B3"/>
    <w:rsid w:val="0050095F"/>
    <w:rsid w:val="0050112F"/>
    <w:rsid w:val="005012E5"/>
    <w:rsid w:val="005019C5"/>
    <w:rsid w:val="00501AB6"/>
    <w:rsid w:val="00502A30"/>
    <w:rsid w:val="00503373"/>
    <w:rsid w:val="00503611"/>
    <w:rsid w:val="00503977"/>
    <w:rsid w:val="00503AC1"/>
    <w:rsid w:val="00503F79"/>
    <w:rsid w:val="0050460B"/>
    <w:rsid w:val="0050581B"/>
    <w:rsid w:val="005059B5"/>
    <w:rsid w:val="00507361"/>
    <w:rsid w:val="00510D74"/>
    <w:rsid w:val="00511A6D"/>
    <w:rsid w:val="00511F7C"/>
    <w:rsid w:val="005125B9"/>
    <w:rsid w:val="00512731"/>
    <w:rsid w:val="00513723"/>
    <w:rsid w:val="00513E67"/>
    <w:rsid w:val="00515732"/>
    <w:rsid w:val="00515F77"/>
    <w:rsid w:val="005160E5"/>
    <w:rsid w:val="005164D5"/>
    <w:rsid w:val="005170DF"/>
    <w:rsid w:val="00517BE5"/>
    <w:rsid w:val="005203F5"/>
    <w:rsid w:val="00520EAA"/>
    <w:rsid w:val="00521EA3"/>
    <w:rsid w:val="00522191"/>
    <w:rsid w:val="0052279D"/>
    <w:rsid w:val="00522CC2"/>
    <w:rsid w:val="00523278"/>
    <w:rsid w:val="00523CA3"/>
    <w:rsid w:val="00523DD2"/>
    <w:rsid w:val="00524948"/>
    <w:rsid w:val="00527954"/>
    <w:rsid w:val="00527DCC"/>
    <w:rsid w:val="005305A6"/>
    <w:rsid w:val="00530753"/>
    <w:rsid w:val="005311BA"/>
    <w:rsid w:val="00532202"/>
    <w:rsid w:val="00532D0E"/>
    <w:rsid w:val="005336D7"/>
    <w:rsid w:val="005340A1"/>
    <w:rsid w:val="00534B10"/>
    <w:rsid w:val="00535F39"/>
    <w:rsid w:val="005363D7"/>
    <w:rsid w:val="0053656A"/>
    <w:rsid w:val="005372F4"/>
    <w:rsid w:val="00537945"/>
    <w:rsid w:val="005425B9"/>
    <w:rsid w:val="005443DB"/>
    <w:rsid w:val="00545171"/>
    <w:rsid w:val="00545C26"/>
    <w:rsid w:val="00545C73"/>
    <w:rsid w:val="00545E62"/>
    <w:rsid w:val="00546504"/>
    <w:rsid w:val="0054693C"/>
    <w:rsid w:val="00547296"/>
    <w:rsid w:val="00547A6D"/>
    <w:rsid w:val="00550E73"/>
    <w:rsid w:val="00551385"/>
    <w:rsid w:val="00551C29"/>
    <w:rsid w:val="00553269"/>
    <w:rsid w:val="005537D4"/>
    <w:rsid w:val="0055382A"/>
    <w:rsid w:val="00553962"/>
    <w:rsid w:val="00553A82"/>
    <w:rsid w:val="0055455F"/>
    <w:rsid w:val="0055475B"/>
    <w:rsid w:val="00554A05"/>
    <w:rsid w:val="00554F75"/>
    <w:rsid w:val="00555C56"/>
    <w:rsid w:val="00555FA1"/>
    <w:rsid w:val="00556021"/>
    <w:rsid w:val="005567D3"/>
    <w:rsid w:val="005573CD"/>
    <w:rsid w:val="0056015D"/>
    <w:rsid w:val="005605D9"/>
    <w:rsid w:val="005606E8"/>
    <w:rsid w:val="0056091D"/>
    <w:rsid w:val="00561777"/>
    <w:rsid w:val="00561F06"/>
    <w:rsid w:val="005623B9"/>
    <w:rsid w:val="00562AD0"/>
    <w:rsid w:val="00562D22"/>
    <w:rsid w:val="00563F10"/>
    <w:rsid w:val="005640D8"/>
    <w:rsid w:val="005641B1"/>
    <w:rsid w:val="005660D5"/>
    <w:rsid w:val="00566305"/>
    <w:rsid w:val="00566B87"/>
    <w:rsid w:val="00566E9D"/>
    <w:rsid w:val="005673E5"/>
    <w:rsid w:val="00567413"/>
    <w:rsid w:val="00567AB8"/>
    <w:rsid w:val="00570DC5"/>
    <w:rsid w:val="00571472"/>
    <w:rsid w:val="00571584"/>
    <w:rsid w:val="00571C76"/>
    <w:rsid w:val="0057220A"/>
    <w:rsid w:val="005724BE"/>
    <w:rsid w:val="0057540F"/>
    <w:rsid w:val="00576E84"/>
    <w:rsid w:val="00576FD3"/>
    <w:rsid w:val="0057701E"/>
    <w:rsid w:val="00577075"/>
    <w:rsid w:val="0057721C"/>
    <w:rsid w:val="00577841"/>
    <w:rsid w:val="005809A7"/>
    <w:rsid w:val="00580CA8"/>
    <w:rsid w:val="005814C1"/>
    <w:rsid w:val="00581BA2"/>
    <w:rsid w:val="00581E6D"/>
    <w:rsid w:val="00582C31"/>
    <w:rsid w:val="0058365E"/>
    <w:rsid w:val="00583A00"/>
    <w:rsid w:val="00585038"/>
    <w:rsid w:val="00585201"/>
    <w:rsid w:val="005852DF"/>
    <w:rsid w:val="005859CA"/>
    <w:rsid w:val="00586AE1"/>
    <w:rsid w:val="00587215"/>
    <w:rsid w:val="0058745D"/>
    <w:rsid w:val="005877F3"/>
    <w:rsid w:val="00587BCE"/>
    <w:rsid w:val="00587EDD"/>
    <w:rsid w:val="00590B60"/>
    <w:rsid w:val="00590C06"/>
    <w:rsid w:val="00590F43"/>
    <w:rsid w:val="0059183F"/>
    <w:rsid w:val="0059225D"/>
    <w:rsid w:val="00595009"/>
    <w:rsid w:val="0059506F"/>
    <w:rsid w:val="0059521C"/>
    <w:rsid w:val="00595246"/>
    <w:rsid w:val="005953F6"/>
    <w:rsid w:val="00595550"/>
    <w:rsid w:val="0059582A"/>
    <w:rsid w:val="005960C9"/>
    <w:rsid w:val="00596791"/>
    <w:rsid w:val="00596D09"/>
    <w:rsid w:val="0059742F"/>
    <w:rsid w:val="00597CE8"/>
    <w:rsid w:val="005A076D"/>
    <w:rsid w:val="005A0B9A"/>
    <w:rsid w:val="005A0F30"/>
    <w:rsid w:val="005A18EC"/>
    <w:rsid w:val="005A1A6B"/>
    <w:rsid w:val="005A25DA"/>
    <w:rsid w:val="005A2B21"/>
    <w:rsid w:val="005A37D0"/>
    <w:rsid w:val="005A398C"/>
    <w:rsid w:val="005A3D54"/>
    <w:rsid w:val="005A3E4C"/>
    <w:rsid w:val="005A49D1"/>
    <w:rsid w:val="005A4A82"/>
    <w:rsid w:val="005A4DE9"/>
    <w:rsid w:val="005A50CE"/>
    <w:rsid w:val="005A5A3C"/>
    <w:rsid w:val="005A5D46"/>
    <w:rsid w:val="005A69F7"/>
    <w:rsid w:val="005A6C2C"/>
    <w:rsid w:val="005A7295"/>
    <w:rsid w:val="005A75AE"/>
    <w:rsid w:val="005A76A1"/>
    <w:rsid w:val="005A7753"/>
    <w:rsid w:val="005A7990"/>
    <w:rsid w:val="005A7AA2"/>
    <w:rsid w:val="005B0218"/>
    <w:rsid w:val="005B0DB5"/>
    <w:rsid w:val="005B1159"/>
    <w:rsid w:val="005B230E"/>
    <w:rsid w:val="005B29A4"/>
    <w:rsid w:val="005B2A80"/>
    <w:rsid w:val="005B30E5"/>
    <w:rsid w:val="005B33B0"/>
    <w:rsid w:val="005B399D"/>
    <w:rsid w:val="005B550D"/>
    <w:rsid w:val="005B5779"/>
    <w:rsid w:val="005B58FD"/>
    <w:rsid w:val="005B5BFE"/>
    <w:rsid w:val="005B69B2"/>
    <w:rsid w:val="005C06C5"/>
    <w:rsid w:val="005C1C65"/>
    <w:rsid w:val="005C24F9"/>
    <w:rsid w:val="005C2A64"/>
    <w:rsid w:val="005C320A"/>
    <w:rsid w:val="005C4A9B"/>
    <w:rsid w:val="005C54CC"/>
    <w:rsid w:val="005C6240"/>
    <w:rsid w:val="005C65C8"/>
    <w:rsid w:val="005C65D0"/>
    <w:rsid w:val="005C69DC"/>
    <w:rsid w:val="005C6F34"/>
    <w:rsid w:val="005C7DDA"/>
    <w:rsid w:val="005C7E72"/>
    <w:rsid w:val="005D0401"/>
    <w:rsid w:val="005D0AAA"/>
    <w:rsid w:val="005D1A75"/>
    <w:rsid w:val="005D3541"/>
    <w:rsid w:val="005D3855"/>
    <w:rsid w:val="005D43E8"/>
    <w:rsid w:val="005D4401"/>
    <w:rsid w:val="005D497D"/>
    <w:rsid w:val="005D51D9"/>
    <w:rsid w:val="005D7235"/>
    <w:rsid w:val="005E102D"/>
    <w:rsid w:val="005E1303"/>
    <w:rsid w:val="005E1795"/>
    <w:rsid w:val="005E1AC0"/>
    <w:rsid w:val="005E26B5"/>
    <w:rsid w:val="005E2AD3"/>
    <w:rsid w:val="005E357A"/>
    <w:rsid w:val="005E4172"/>
    <w:rsid w:val="005E45A4"/>
    <w:rsid w:val="005E4FF8"/>
    <w:rsid w:val="005E6C4B"/>
    <w:rsid w:val="005F080B"/>
    <w:rsid w:val="005F149B"/>
    <w:rsid w:val="005F21FA"/>
    <w:rsid w:val="005F22FF"/>
    <w:rsid w:val="005F2962"/>
    <w:rsid w:val="005F3273"/>
    <w:rsid w:val="005F38E4"/>
    <w:rsid w:val="005F4543"/>
    <w:rsid w:val="005F46DD"/>
    <w:rsid w:val="005F55C2"/>
    <w:rsid w:val="005F5C5E"/>
    <w:rsid w:val="005F5F07"/>
    <w:rsid w:val="005F5F50"/>
    <w:rsid w:val="005F601F"/>
    <w:rsid w:val="005F6C62"/>
    <w:rsid w:val="005F7355"/>
    <w:rsid w:val="006001CB"/>
    <w:rsid w:val="00601493"/>
    <w:rsid w:val="0060162B"/>
    <w:rsid w:val="0060182C"/>
    <w:rsid w:val="0060276F"/>
    <w:rsid w:val="00602A78"/>
    <w:rsid w:val="006032D0"/>
    <w:rsid w:val="00603389"/>
    <w:rsid w:val="00603C4B"/>
    <w:rsid w:val="006044A1"/>
    <w:rsid w:val="00604CFC"/>
    <w:rsid w:val="006051A2"/>
    <w:rsid w:val="00605E3A"/>
    <w:rsid w:val="0060602E"/>
    <w:rsid w:val="0060662A"/>
    <w:rsid w:val="00606CDD"/>
    <w:rsid w:val="0060751E"/>
    <w:rsid w:val="00607690"/>
    <w:rsid w:val="00607D02"/>
    <w:rsid w:val="0061009F"/>
    <w:rsid w:val="00611135"/>
    <w:rsid w:val="006119D5"/>
    <w:rsid w:val="00611ACF"/>
    <w:rsid w:val="00611BC8"/>
    <w:rsid w:val="00611DEE"/>
    <w:rsid w:val="00612056"/>
    <w:rsid w:val="006136DF"/>
    <w:rsid w:val="00614AC3"/>
    <w:rsid w:val="00615104"/>
    <w:rsid w:val="0061645A"/>
    <w:rsid w:val="00616588"/>
    <w:rsid w:val="00616CF1"/>
    <w:rsid w:val="00616E63"/>
    <w:rsid w:val="00617AAB"/>
    <w:rsid w:val="00622B69"/>
    <w:rsid w:val="00623968"/>
    <w:rsid w:val="0062460A"/>
    <w:rsid w:val="00624805"/>
    <w:rsid w:val="006261E0"/>
    <w:rsid w:val="006268DB"/>
    <w:rsid w:val="0062695E"/>
    <w:rsid w:val="006270C3"/>
    <w:rsid w:val="006270F6"/>
    <w:rsid w:val="006273A1"/>
    <w:rsid w:val="006274E4"/>
    <w:rsid w:val="00627CAE"/>
    <w:rsid w:val="00630E4E"/>
    <w:rsid w:val="00631354"/>
    <w:rsid w:val="00631B7C"/>
    <w:rsid w:val="00632032"/>
    <w:rsid w:val="00632D2E"/>
    <w:rsid w:val="00633180"/>
    <w:rsid w:val="006338E9"/>
    <w:rsid w:val="006342B6"/>
    <w:rsid w:val="00634C60"/>
    <w:rsid w:val="00634FB9"/>
    <w:rsid w:val="00635093"/>
    <w:rsid w:val="0063553E"/>
    <w:rsid w:val="00635C0C"/>
    <w:rsid w:val="00635E37"/>
    <w:rsid w:val="006361DD"/>
    <w:rsid w:val="00636299"/>
    <w:rsid w:val="00636595"/>
    <w:rsid w:val="0063662C"/>
    <w:rsid w:val="0063792B"/>
    <w:rsid w:val="00637BB7"/>
    <w:rsid w:val="00640998"/>
    <w:rsid w:val="00640D24"/>
    <w:rsid w:val="006416FA"/>
    <w:rsid w:val="00642380"/>
    <w:rsid w:val="00642BFF"/>
    <w:rsid w:val="00642D1A"/>
    <w:rsid w:val="00644801"/>
    <w:rsid w:val="00645348"/>
    <w:rsid w:val="006461DC"/>
    <w:rsid w:val="006469A5"/>
    <w:rsid w:val="00646B2A"/>
    <w:rsid w:val="00646FE8"/>
    <w:rsid w:val="00647276"/>
    <w:rsid w:val="00647708"/>
    <w:rsid w:val="00647E8A"/>
    <w:rsid w:val="00650820"/>
    <w:rsid w:val="00651585"/>
    <w:rsid w:val="00652870"/>
    <w:rsid w:val="00652914"/>
    <w:rsid w:val="0065328D"/>
    <w:rsid w:val="006539DB"/>
    <w:rsid w:val="0065438D"/>
    <w:rsid w:val="006551D9"/>
    <w:rsid w:val="006553B2"/>
    <w:rsid w:val="006554D6"/>
    <w:rsid w:val="00655946"/>
    <w:rsid w:val="00655BB3"/>
    <w:rsid w:val="00656234"/>
    <w:rsid w:val="0065636E"/>
    <w:rsid w:val="00656C38"/>
    <w:rsid w:val="00657412"/>
    <w:rsid w:val="00657502"/>
    <w:rsid w:val="00657C3D"/>
    <w:rsid w:val="00657C53"/>
    <w:rsid w:val="00657FB8"/>
    <w:rsid w:val="00661222"/>
    <w:rsid w:val="006621BC"/>
    <w:rsid w:val="00662BC7"/>
    <w:rsid w:val="00662F65"/>
    <w:rsid w:val="00663359"/>
    <w:rsid w:val="00663829"/>
    <w:rsid w:val="00663C96"/>
    <w:rsid w:val="006642F2"/>
    <w:rsid w:val="0066513B"/>
    <w:rsid w:val="006652D9"/>
    <w:rsid w:val="00665FEA"/>
    <w:rsid w:val="00666183"/>
    <w:rsid w:val="00666394"/>
    <w:rsid w:val="00670B48"/>
    <w:rsid w:val="006713E7"/>
    <w:rsid w:val="0067168A"/>
    <w:rsid w:val="00671699"/>
    <w:rsid w:val="0067185C"/>
    <w:rsid w:val="00671FDE"/>
    <w:rsid w:val="00673832"/>
    <w:rsid w:val="00674717"/>
    <w:rsid w:val="0067584F"/>
    <w:rsid w:val="0067659F"/>
    <w:rsid w:val="00676A53"/>
    <w:rsid w:val="00676B81"/>
    <w:rsid w:val="0067787C"/>
    <w:rsid w:val="00677B14"/>
    <w:rsid w:val="0068008A"/>
    <w:rsid w:val="006809C9"/>
    <w:rsid w:val="00681E2B"/>
    <w:rsid w:val="00682DA0"/>
    <w:rsid w:val="00684AA2"/>
    <w:rsid w:val="0068535D"/>
    <w:rsid w:val="006855F1"/>
    <w:rsid w:val="0068587D"/>
    <w:rsid w:val="006859EF"/>
    <w:rsid w:val="00686A66"/>
    <w:rsid w:val="00687567"/>
    <w:rsid w:val="0068756B"/>
    <w:rsid w:val="00687ED9"/>
    <w:rsid w:val="00690706"/>
    <w:rsid w:val="00690715"/>
    <w:rsid w:val="00691CF4"/>
    <w:rsid w:val="00692AE7"/>
    <w:rsid w:val="006934FD"/>
    <w:rsid w:val="0069351C"/>
    <w:rsid w:val="00693D93"/>
    <w:rsid w:val="006944B8"/>
    <w:rsid w:val="006956AC"/>
    <w:rsid w:val="0069579D"/>
    <w:rsid w:val="006961F0"/>
    <w:rsid w:val="00696520"/>
    <w:rsid w:val="006967DB"/>
    <w:rsid w:val="0069704A"/>
    <w:rsid w:val="00697531"/>
    <w:rsid w:val="006976B3"/>
    <w:rsid w:val="00697EA1"/>
    <w:rsid w:val="006A01D5"/>
    <w:rsid w:val="006A06A8"/>
    <w:rsid w:val="006A0781"/>
    <w:rsid w:val="006A137E"/>
    <w:rsid w:val="006A1661"/>
    <w:rsid w:val="006A1963"/>
    <w:rsid w:val="006A218A"/>
    <w:rsid w:val="006A34EA"/>
    <w:rsid w:val="006A3A6A"/>
    <w:rsid w:val="006A4127"/>
    <w:rsid w:val="006A41BC"/>
    <w:rsid w:val="006A52F5"/>
    <w:rsid w:val="006A5494"/>
    <w:rsid w:val="006A556F"/>
    <w:rsid w:val="006A6F0F"/>
    <w:rsid w:val="006A77F4"/>
    <w:rsid w:val="006A7A0A"/>
    <w:rsid w:val="006A7DAC"/>
    <w:rsid w:val="006B03E9"/>
    <w:rsid w:val="006B04ED"/>
    <w:rsid w:val="006B1801"/>
    <w:rsid w:val="006B1B1D"/>
    <w:rsid w:val="006B20A3"/>
    <w:rsid w:val="006B2B7E"/>
    <w:rsid w:val="006B2D59"/>
    <w:rsid w:val="006B35B2"/>
    <w:rsid w:val="006B362C"/>
    <w:rsid w:val="006B389E"/>
    <w:rsid w:val="006B41F5"/>
    <w:rsid w:val="006B453C"/>
    <w:rsid w:val="006B4C3A"/>
    <w:rsid w:val="006B4E62"/>
    <w:rsid w:val="006B56AB"/>
    <w:rsid w:val="006B584A"/>
    <w:rsid w:val="006B654D"/>
    <w:rsid w:val="006B6840"/>
    <w:rsid w:val="006B6F5C"/>
    <w:rsid w:val="006B76CF"/>
    <w:rsid w:val="006B7B39"/>
    <w:rsid w:val="006C042F"/>
    <w:rsid w:val="006C08C6"/>
    <w:rsid w:val="006C0F24"/>
    <w:rsid w:val="006C1D01"/>
    <w:rsid w:val="006C23E8"/>
    <w:rsid w:val="006C2A11"/>
    <w:rsid w:val="006C4AE3"/>
    <w:rsid w:val="006C4D26"/>
    <w:rsid w:val="006C4EAA"/>
    <w:rsid w:val="006C50CB"/>
    <w:rsid w:val="006C5B67"/>
    <w:rsid w:val="006C6E72"/>
    <w:rsid w:val="006C7068"/>
    <w:rsid w:val="006D152C"/>
    <w:rsid w:val="006D260B"/>
    <w:rsid w:val="006D2774"/>
    <w:rsid w:val="006D31C0"/>
    <w:rsid w:val="006D3401"/>
    <w:rsid w:val="006D4591"/>
    <w:rsid w:val="006D46A1"/>
    <w:rsid w:val="006D4CC6"/>
    <w:rsid w:val="006D5E0B"/>
    <w:rsid w:val="006D67AF"/>
    <w:rsid w:val="006D6F77"/>
    <w:rsid w:val="006D73F3"/>
    <w:rsid w:val="006D7A06"/>
    <w:rsid w:val="006E0AC2"/>
    <w:rsid w:val="006E1421"/>
    <w:rsid w:val="006E26E1"/>
    <w:rsid w:val="006E2761"/>
    <w:rsid w:val="006E4FBF"/>
    <w:rsid w:val="006E50D0"/>
    <w:rsid w:val="006E530E"/>
    <w:rsid w:val="006E5574"/>
    <w:rsid w:val="006E56D1"/>
    <w:rsid w:val="006E5BA8"/>
    <w:rsid w:val="006E67AA"/>
    <w:rsid w:val="006E6E22"/>
    <w:rsid w:val="006E705A"/>
    <w:rsid w:val="006E7BCD"/>
    <w:rsid w:val="006F0186"/>
    <w:rsid w:val="006F04ED"/>
    <w:rsid w:val="006F0509"/>
    <w:rsid w:val="006F0938"/>
    <w:rsid w:val="006F1E74"/>
    <w:rsid w:val="006F2355"/>
    <w:rsid w:val="006F253E"/>
    <w:rsid w:val="006F2C6F"/>
    <w:rsid w:val="006F34DC"/>
    <w:rsid w:val="006F4D2E"/>
    <w:rsid w:val="006F500B"/>
    <w:rsid w:val="006F5431"/>
    <w:rsid w:val="007001C0"/>
    <w:rsid w:val="00700D11"/>
    <w:rsid w:val="00701056"/>
    <w:rsid w:val="00701943"/>
    <w:rsid w:val="007024FE"/>
    <w:rsid w:val="00702AD2"/>
    <w:rsid w:val="00703282"/>
    <w:rsid w:val="00703331"/>
    <w:rsid w:val="007037C4"/>
    <w:rsid w:val="00703CFE"/>
    <w:rsid w:val="00703F0C"/>
    <w:rsid w:val="00704066"/>
    <w:rsid w:val="00704131"/>
    <w:rsid w:val="00704AD6"/>
    <w:rsid w:val="0070642E"/>
    <w:rsid w:val="007075E8"/>
    <w:rsid w:val="0070774D"/>
    <w:rsid w:val="00710602"/>
    <w:rsid w:val="00710621"/>
    <w:rsid w:val="00711AA9"/>
    <w:rsid w:val="007124DA"/>
    <w:rsid w:val="00712A54"/>
    <w:rsid w:val="00713FE0"/>
    <w:rsid w:val="007144C8"/>
    <w:rsid w:val="007163D4"/>
    <w:rsid w:val="007167B8"/>
    <w:rsid w:val="007201CB"/>
    <w:rsid w:val="007211E0"/>
    <w:rsid w:val="00721A88"/>
    <w:rsid w:val="00722769"/>
    <w:rsid w:val="00723647"/>
    <w:rsid w:val="0072448D"/>
    <w:rsid w:val="0072469C"/>
    <w:rsid w:val="00724F21"/>
    <w:rsid w:val="00725D77"/>
    <w:rsid w:val="007266D0"/>
    <w:rsid w:val="00726C6C"/>
    <w:rsid w:val="00727D46"/>
    <w:rsid w:val="007302BA"/>
    <w:rsid w:val="00731CCF"/>
    <w:rsid w:val="00732135"/>
    <w:rsid w:val="0073225D"/>
    <w:rsid w:val="00732C83"/>
    <w:rsid w:val="00732E4E"/>
    <w:rsid w:val="00733374"/>
    <w:rsid w:val="00733BD0"/>
    <w:rsid w:val="0073478E"/>
    <w:rsid w:val="00734FD6"/>
    <w:rsid w:val="00735729"/>
    <w:rsid w:val="00735C78"/>
    <w:rsid w:val="00735F77"/>
    <w:rsid w:val="00736322"/>
    <w:rsid w:val="0073641F"/>
    <w:rsid w:val="00736ABC"/>
    <w:rsid w:val="00736F6D"/>
    <w:rsid w:val="00737192"/>
    <w:rsid w:val="007379F7"/>
    <w:rsid w:val="00737CB1"/>
    <w:rsid w:val="00737E94"/>
    <w:rsid w:val="00740183"/>
    <w:rsid w:val="007404A0"/>
    <w:rsid w:val="00743DAC"/>
    <w:rsid w:val="007445B2"/>
    <w:rsid w:val="00745384"/>
    <w:rsid w:val="00745F58"/>
    <w:rsid w:val="00746450"/>
    <w:rsid w:val="00746A8C"/>
    <w:rsid w:val="007472AB"/>
    <w:rsid w:val="0074759A"/>
    <w:rsid w:val="00747CD8"/>
    <w:rsid w:val="00750E85"/>
    <w:rsid w:val="00750F53"/>
    <w:rsid w:val="00751295"/>
    <w:rsid w:val="0075186E"/>
    <w:rsid w:val="00751D00"/>
    <w:rsid w:val="00751F7A"/>
    <w:rsid w:val="00752104"/>
    <w:rsid w:val="0075312B"/>
    <w:rsid w:val="00753732"/>
    <w:rsid w:val="00753F20"/>
    <w:rsid w:val="00754B72"/>
    <w:rsid w:val="00754D49"/>
    <w:rsid w:val="0075508B"/>
    <w:rsid w:val="00755629"/>
    <w:rsid w:val="00757057"/>
    <w:rsid w:val="0075792F"/>
    <w:rsid w:val="00757A8E"/>
    <w:rsid w:val="007604C5"/>
    <w:rsid w:val="00761220"/>
    <w:rsid w:val="007613B5"/>
    <w:rsid w:val="00762878"/>
    <w:rsid w:val="00763F70"/>
    <w:rsid w:val="00764218"/>
    <w:rsid w:val="0076566A"/>
    <w:rsid w:val="00766779"/>
    <w:rsid w:val="00766808"/>
    <w:rsid w:val="007677F7"/>
    <w:rsid w:val="0077001E"/>
    <w:rsid w:val="0077115D"/>
    <w:rsid w:val="00771793"/>
    <w:rsid w:val="0077205E"/>
    <w:rsid w:val="007725F2"/>
    <w:rsid w:val="00772627"/>
    <w:rsid w:val="00772A3A"/>
    <w:rsid w:val="00772D23"/>
    <w:rsid w:val="0077310F"/>
    <w:rsid w:val="00773337"/>
    <w:rsid w:val="0077336B"/>
    <w:rsid w:val="0077390C"/>
    <w:rsid w:val="00773B6D"/>
    <w:rsid w:val="00775578"/>
    <w:rsid w:val="00775D00"/>
    <w:rsid w:val="00777524"/>
    <w:rsid w:val="00780209"/>
    <w:rsid w:val="00781038"/>
    <w:rsid w:val="007818CB"/>
    <w:rsid w:val="007818D5"/>
    <w:rsid w:val="00781F33"/>
    <w:rsid w:val="00782756"/>
    <w:rsid w:val="007840C0"/>
    <w:rsid w:val="007842A1"/>
    <w:rsid w:val="00784574"/>
    <w:rsid w:val="0078469F"/>
    <w:rsid w:val="00784BD8"/>
    <w:rsid w:val="00785B87"/>
    <w:rsid w:val="00785C2A"/>
    <w:rsid w:val="0078716A"/>
    <w:rsid w:val="00790D47"/>
    <w:rsid w:val="007915A4"/>
    <w:rsid w:val="0079284B"/>
    <w:rsid w:val="00792D6F"/>
    <w:rsid w:val="00792F5B"/>
    <w:rsid w:val="007931BB"/>
    <w:rsid w:val="007932F7"/>
    <w:rsid w:val="00793ABB"/>
    <w:rsid w:val="00794534"/>
    <w:rsid w:val="00794725"/>
    <w:rsid w:val="007948F4"/>
    <w:rsid w:val="00795023"/>
    <w:rsid w:val="007954B2"/>
    <w:rsid w:val="007958A6"/>
    <w:rsid w:val="00796A4E"/>
    <w:rsid w:val="007974F1"/>
    <w:rsid w:val="00797893"/>
    <w:rsid w:val="007A0C22"/>
    <w:rsid w:val="007A1A03"/>
    <w:rsid w:val="007A1AB3"/>
    <w:rsid w:val="007A1CB0"/>
    <w:rsid w:val="007A24F8"/>
    <w:rsid w:val="007A2E6F"/>
    <w:rsid w:val="007A3496"/>
    <w:rsid w:val="007A51F2"/>
    <w:rsid w:val="007A57DF"/>
    <w:rsid w:val="007A5B90"/>
    <w:rsid w:val="007A6C87"/>
    <w:rsid w:val="007A7947"/>
    <w:rsid w:val="007A7E3F"/>
    <w:rsid w:val="007B0F5E"/>
    <w:rsid w:val="007B1740"/>
    <w:rsid w:val="007B3228"/>
    <w:rsid w:val="007B371D"/>
    <w:rsid w:val="007B4317"/>
    <w:rsid w:val="007B4F6F"/>
    <w:rsid w:val="007B6014"/>
    <w:rsid w:val="007B6F99"/>
    <w:rsid w:val="007B7ACD"/>
    <w:rsid w:val="007C00AB"/>
    <w:rsid w:val="007C04F5"/>
    <w:rsid w:val="007C0852"/>
    <w:rsid w:val="007C15CF"/>
    <w:rsid w:val="007C225B"/>
    <w:rsid w:val="007C2407"/>
    <w:rsid w:val="007C29DB"/>
    <w:rsid w:val="007C2CD5"/>
    <w:rsid w:val="007C4BC9"/>
    <w:rsid w:val="007C5298"/>
    <w:rsid w:val="007C5B34"/>
    <w:rsid w:val="007C5C83"/>
    <w:rsid w:val="007C5F76"/>
    <w:rsid w:val="007C60FF"/>
    <w:rsid w:val="007D046A"/>
    <w:rsid w:val="007D0F70"/>
    <w:rsid w:val="007D15DC"/>
    <w:rsid w:val="007D18A8"/>
    <w:rsid w:val="007D3CA9"/>
    <w:rsid w:val="007D40A5"/>
    <w:rsid w:val="007D4664"/>
    <w:rsid w:val="007D6064"/>
    <w:rsid w:val="007D66D8"/>
    <w:rsid w:val="007D73FE"/>
    <w:rsid w:val="007D777C"/>
    <w:rsid w:val="007D7AE7"/>
    <w:rsid w:val="007E068F"/>
    <w:rsid w:val="007E0E68"/>
    <w:rsid w:val="007E1275"/>
    <w:rsid w:val="007E1424"/>
    <w:rsid w:val="007E1B28"/>
    <w:rsid w:val="007E253D"/>
    <w:rsid w:val="007E33CE"/>
    <w:rsid w:val="007E485B"/>
    <w:rsid w:val="007E5066"/>
    <w:rsid w:val="007E57A5"/>
    <w:rsid w:val="007E591D"/>
    <w:rsid w:val="007E59A8"/>
    <w:rsid w:val="007E5A40"/>
    <w:rsid w:val="007F07AB"/>
    <w:rsid w:val="007F1B2C"/>
    <w:rsid w:val="007F2568"/>
    <w:rsid w:val="007F2D18"/>
    <w:rsid w:val="007F4719"/>
    <w:rsid w:val="007F4D3A"/>
    <w:rsid w:val="007F4F96"/>
    <w:rsid w:val="007F63B0"/>
    <w:rsid w:val="007F67EF"/>
    <w:rsid w:val="007F6931"/>
    <w:rsid w:val="007F77D0"/>
    <w:rsid w:val="0080011F"/>
    <w:rsid w:val="00800124"/>
    <w:rsid w:val="00801520"/>
    <w:rsid w:val="0080273A"/>
    <w:rsid w:val="008027DD"/>
    <w:rsid w:val="00802B42"/>
    <w:rsid w:val="008035B4"/>
    <w:rsid w:val="008039DC"/>
    <w:rsid w:val="00803A05"/>
    <w:rsid w:val="00805EA8"/>
    <w:rsid w:val="00805FDF"/>
    <w:rsid w:val="0080619E"/>
    <w:rsid w:val="00806E29"/>
    <w:rsid w:val="008072C8"/>
    <w:rsid w:val="0080745E"/>
    <w:rsid w:val="00811CAA"/>
    <w:rsid w:val="00812164"/>
    <w:rsid w:val="008124B8"/>
    <w:rsid w:val="00815A35"/>
    <w:rsid w:val="00816202"/>
    <w:rsid w:val="00816460"/>
    <w:rsid w:val="00816D9D"/>
    <w:rsid w:val="00817D2D"/>
    <w:rsid w:val="00820E25"/>
    <w:rsid w:val="00821899"/>
    <w:rsid w:val="00821A02"/>
    <w:rsid w:val="00821D68"/>
    <w:rsid w:val="00822BF6"/>
    <w:rsid w:val="00823D1C"/>
    <w:rsid w:val="00824356"/>
    <w:rsid w:val="008243AD"/>
    <w:rsid w:val="008257B6"/>
    <w:rsid w:val="00825AC1"/>
    <w:rsid w:val="00826357"/>
    <w:rsid w:val="0082648A"/>
    <w:rsid w:val="00826C6B"/>
    <w:rsid w:val="00827662"/>
    <w:rsid w:val="00830452"/>
    <w:rsid w:val="0083082C"/>
    <w:rsid w:val="00831008"/>
    <w:rsid w:val="00831071"/>
    <w:rsid w:val="00832E1E"/>
    <w:rsid w:val="0083478B"/>
    <w:rsid w:val="00834CB6"/>
    <w:rsid w:val="008356F2"/>
    <w:rsid w:val="00836525"/>
    <w:rsid w:val="0083660C"/>
    <w:rsid w:val="00836ACE"/>
    <w:rsid w:val="00837727"/>
    <w:rsid w:val="00840260"/>
    <w:rsid w:val="008408F8"/>
    <w:rsid w:val="008415AB"/>
    <w:rsid w:val="008425A8"/>
    <w:rsid w:val="00842719"/>
    <w:rsid w:val="0084336C"/>
    <w:rsid w:val="00843650"/>
    <w:rsid w:val="0084379D"/>
    <w:rsid w:val="008439D4"/>
    <w:rsid w:val="008444E4"/>
    <w:rsid w:val="008450EA"/>
    <w:rsid w:val="0084599F"/>
    <w:rsid w:val="00846379"/>
    <w:rsid w:val="008466BB"/>
    <w:rsid w:val="00846914"/>
    <w:rsid w:val="0084787D"/>
    <w:rsid w:val="00847D0D"/>
    <w:rsid w:val="008520C8"/>
    <w:rsid w:val="00852150"/>
    <w:rsid w:val="00852718"/>
    <w:rsid w:val="00852C48"/>
    <w:rsid w:val="008536A6"/>
    <w:rsid w:val="00853F66"/>
    <w:rsid w:val="0085408D"/>
    <w:rsid w:val="0085419F"/>
    <w:rsid w:val="0085624C"/>
    <w:rsid w:val="0085631F"/>
    <w:rsid w:val="00856E82"/>
    <w:rsid w:val="00857E75"/>
    <w:rsid w:val="008605E8"/>
    <w:rsid w:val="00860F0F"/>
    <w:rsid w:val="00861104"/>
    <w:rsid w:val="008619D7"/>
    <w:rsid w:val="00861B5F"/>
    <w:rsid w:val="00861F3C"/>
    <w:rsid w:val="0086288C"/>
    <w:rsid w:val="008628F7"/>
    <w:rsid w:val="00863B52"/>
    <w:rsid w:val="00863CB1"/>
    <w:rsid w:val="00864328"/>
    <w:rsid w:val="00864AE7"/>
    <w:rsid w:val="008663DC"/>
    <w:rsid w:val="008667E1"/>
    <w:rsid w:val="00867598"/>
    <w:rsid w:val="00867623"/>
    <w:rsid w:val="008676A9"/>
    <w:rsid w:val="0086771D"/>
    <w:rsid w:val="00867A94"/>
    <w:rsid w:val="008702CB"/>
    <w:rsid w:val="00870F7C"/>
    <w:rsid w:val="0087127E"/>
    <w:rsid w:val="008717AC"/>
    <w:rsid w:val="00873E46"/>
    <w:rsid w:val="008742C8"/>
    <w:rsid w:val="008761AB"/>
    <w:rsid w:val="0087684F"/>
    <w:rsid w:val="00876EF4"/>
    <w:rsid w:val="008770D8"/>
    <w:rsid w:val="00877903"/>
    <w:rsid w:val="00880060"/>
    <w:rsid w:val="008802D1"/>
    <w:rsid w:val="00880482"/>
    <w:rsid w:val="008810F7"/>
    <w:rsid w:val="00881124"/>
    <w:rsid w:val="00881E3C"/>
    <w:rsid w:val="008838D5"/>
    <w:rsid w:val="00883911"/>
    <w:rsid w:val="00883A12"/>
    <w:rsid w:val="00883FD7"/>
    <w:rsid w:val="008846FA"/>
    <w:rsid w:val="00884EDA"/>
    <w:rsid w:val="008856A3"/>
    <w:rsid w:val="00885FDB"/>
    <w:rsid w:val="00886B3E"/>
    <w:rsid w:val="00887EC3"/>
    <w:rsid w:val="00887FAD"/>
    <w:rsid w:val="00890DAA"/>
    <w:rsid w:val="00891D32"/>
    <w:rsid w:val="00892F95"/>
    <w:rsid w:val="008930FA"/>
    <w:rsid w:val="00893267"/>
    <w:rsid w:val="008933FF"/>
    <w:rsid w:val="008942FB"/>
    <w:rsid w:val="00894980"/>
    <w:rsid w:val="00894F4B"/>
    <w:rsid w:val="00895550"/>
    <w:rsid w:val="0089620B"/>
    <w:rsid w:val="00896CC5"/>
    <w:rsid w:val="00897098"/>
    <w:rsid w:val="008976B2"/>
    <w:rsid w:val="008A01A0"/>
    <w:rsid w:val="008A30EB"/>
    <w:rsid w:val="008A3150"/>
    <w:rsid w:val="008A4652"/>
    <w:rsid w:val="008A4C5E"/>
    <w:rsid w:val="008A50E5"/>
    <w:rsid w:val="008A59B1"/>
    <w:rsid w:val="008A5BA9"/>
    <w:rsid w:val="008A635B"/>
    <w:rsid w:val="008A6D33"/>
    <w:rsid w:val="008A6DE3"/>
    <w:rsid w:val="008A7B7D"/>
    <w:rsid w:val="008B058D"/>
    <w:rsid w:val="008B0747"/>
    <w:rsid w:val="008B1D57"/>
    <w:rsid w:val="008B2248"/>
    <w:rsid w:val="008B2417"/>
    <w:rsid w:val="008B5D85"/>
    <w:rsid w:val="008B664C"/>
    <w:rsid w:val="008B7FFD"/>
    <w:rsid w:val="008C0D24"/>
    <w:rsid w:val="008C1413"/>
    <w:rsid w:val="008C1EC9"/>
    <w:rsid w:val="008C1EF2"/>
    <w:rsid w:val="008C22A5"/>
    <w:rsid w:val="008C2988"/>
    <w:rsid w:val="008C2A32"/>
    <w:rsid w:val="008C2C9A"/>
    <w:rsid w:val="008C2DDE"/>
    <w:rsid w:val="008C31BE"/>
    <w:rsid w:val="008C3274"/>
    <w:rsid w:val="008C3800"/>
    <w:rsid w:val="008C3D60"/>
    <w:rsid w:val="008C3E6A"/>
    <w:rsid w:val="008C56D4"/>
    <w:rsid w:val="008C5B48"/>
    <w:rsid w:val="008C69F0"/>
    <w:rsid w:val="008C7CA8"/>
    <w:rsid w:val="008D0DCC"/>
    <w:rsid w:val="008D1266"/>
    <w:rsid w:val="008D1F4A"/>
    <w:rsid w:val="008D2C71"/>
    <w:rsid w:val="008D2FDE"/>
    <w:rsid w:val="008D31A7"/>
    <w:rsid w:val="008D3ABE"/>
    <w:rsid w:val="008D3CAE"/>
    <w:rsid w:val="008D44B2"/>
    <w:rsid w:val="008D488C"/>
    <w:rsid w:val="008D53A5"/>
    <w:rsid w:val="008D5570"/>
    <w:rsid w:val="008D595E"/>
    <w:rsid w:val="008D5B31"/>
    <w:rsid w:val="008D5DA1"/>
    <w:rsid w:val="008D5E13"/>
    <w:rsid w:val="008D6EFE"/>
    <w:rsid w:val="008D7399"/>
    <w:rsid w:val="008E0231"/>
    <w:rsid w:val="008E030B"/>
    <w:rsid w:val="008E0B81"/>
    <w:rsid w:val="008E0BD1"/>
    <w:rsid w:val="008E0DFD"/>
    <w:rsid w:val="008E1BA2"/>
    <w:rsid w:val="008E23CD"/>
    <w:rsid w:val="008E2A06"/>
    <w:rsid w:val="008E2C74"/>
    <w:rsid w:val="008E3642"/>
    <w:rsid w:val="008E4768"/>
    <w:rsid w:val="008E53C4"/>
    <w:rsid w:val="008E6176"/>
    <w:rsid w:val="008E6846"/>
    <w:rsid w:val="008E727E"/>
    <w:rsid w:val="008E73F3"/>
    <w:rsid w:val="008E7D91"/>
    <w:rsid w:val="008E7DA0"/>
    <w:rsid w:val="008F0462"/>
    <w:rsid w:val="008F0807"/>
    <w:rsid w:val="008F0990"/>
    <w:rsid w:val="008F10D2"/>
    <w:rsid w:val="008F15CE"/>
    <w:rsid w:val="008F19D7"/>
    <w:rsid w:val="008F2293"/>
    <w:rsid w:val="008F22F2"/>
    <w:rsid w:val="008F2775"/>
    <w:rsid w:val="008F2922"/>
    <w:rsid w:val="008F298F"/>
    <w:rsid w:val="008F3492"/>
    <w:rsid w:val="008F5E9E"/>
    <w:rsid w:val="009007D2"/>
    <w:rsid w:val="0090089A"/>
    <w:rsid w:val="00901213"/>
    <w:rsid w:val="00902D08"/>
    <w:rsid w:val="00903707"/>
    <w:rsid w:val="00904248"/>
    <w:rsid w:val="00905244"/>
    <w:rsid w:val="0090531B"/>
    <w:rsid w:val="00905C46"/>
    <w:rsid w:val="00906AAA"/>
    <w:rsid w:val="009079C6"/>
    <w:rsid w:val="00910582"/>
    <w:rsid w:val="00910D29"/>
    <w:rsid w:val="00911B2A"/>
    <w:rsid w:val="0091229B"/>
    <w:rsid w:val="009124C7"/>
    <w:rsid w:val="00912A1C"/>
    <w:rsid w:val="00912C39"/>
    <w:rsid w:val="00913219"/>
    <w:rsid w:val="009136D1"/>
    <w:rsid w:val="0091496A"/>
    <w:rsid w:val="00914CA3"/>
    <w:rsid w:val="0091508F"/>
    <w:rsid w:val="00915C8A"/>
    <w:rsid w:val="0091624E"/>
    <w:rsid w:val="00916CC1"/>
    <w:rsid w:val="00917D4B"/>
    <w:rsid w:val="0092087C"/>
    <w:rsid w:val="00921542"/>
    <w:rsid w:val="00921949"/>
    <w:rsid w:val="00922009"/>
    <w:rsid w:val="00924753"/>
    <w:rsid w:val="009247AB"/>
    <w:rsid w:val="0092563E"/>
    <w:rsid w:val="009261AF"/>
    <w:rsid w:val="00926FAC"/>
    <w:rsid w:val="00927205"/>
    <w:rsid w:val="009274DD"/>
    <w:rsid w:val="009303DB"/>
    <w:rsid w:val="00931002"/>
    <w:rsid w:val="009314FA"/>
    <w:rsid w:val="00931BB5"/>
    <w:rsid w:val="009323AA"/>
    <w:rsid w:val="009325C5"/>
    <w:rsid w:val="00933E4A"/>
    <w:rsid w:val="00934C5A"/>
    <w:rsid w:val="009355C8"/>
    <w:rsid w:val="0093635F"/>
    <w:rsid w:val="009367B8"/>
    <w:rsid w:val="00937042"/>
    <w:rsid w:val="00937D20"/>
    <w:rsid w:val="00940054"/>
    <w:rsid w:val="009407EE"/>
    <w:rsid w:val="00942243"/>
    <w:rsid w:val="00942B53"/>
    <w:rsid w:val="00942CEB"/>
    <w:rsid w:val="0094323D"/>
    <w:rsid w:val="00945585"/>
    <w:rsid w:val="00946854"/>
    <w:rsid w:val="00946A7C"/>
    <w:rsid w:val="009478EB"/>
    <w:rsid w:val="00947DE9"/>
    <w:rsid w:val="009500CD"/>
    <w:rsid w:val="00950436"/>
    <w:rsid w:val="00950504"/>
    <w:rsid w:val="009507A7"/>
    <w:rsid w:val="00952F7E"/>
    <w:rsid w:val="0095443B"/>
    <w:rsid w:val="0095453F"/>
    <w:rsid w:val="00954FAA"/>
    <w:rsid w:val="00955B3D"/>
    <w:rsid w:val="00955C75"/>
    <w:rsid w:val="00955D6A"/>
    <w:rsid w:val="009563E9"/>
    <w:rsid w:val="00956981"/>
    <w:rsid w:val="009575F5"/>
    <w:rsid w:val="00957FA9"/>
    <w:rsid w:val="00960514"/>
    <w:rsid w:val="00960936"/>
    <w:rsid w:val="00960B7D"/>
    <w:rsid w:val="00961486"/>
    <w:rsid w:val="0096181B"/>
    <w:rsid w:val="00961872"/>
    <w:rsid w:val="00961DC4"/>
    <w:rsid w:val="0096269F"/>
    <w:rsid w:val="00963B8B"/>
    <w:rsid w:val="00964279"/>
    <w:rsid w:val="00965407"/>
    <w:rsid w:val="00965FE2"/>
    <w:rsid w:val="00966064"/>
    <w:rsid w:val="00966C9E"/>
    <w:rsid w:val="00967C0B"/>
    <w:rsid w:val="00967EB2"/>
    <w:rsid w:val="00970195"/>
    <w:rsid w:val="00970449"/>
    <w:rsid w:val="009708D5"/>
    <w:rsid w:val="0097095F"/>
    <w:rsid w:val="00970BBF"/>
    <w:rsid w:val="00970FEA"/>
    <w:rsid w:val="009723D7"/>
    <w:rsid w:val="00972AD6"/>
    <w:rsid w:val="00973517"/>
    <w:rsid w:val="00974165"/>
    <w:rsid w:val="00974B37"/>
    <w:rsid w:val="00974B8A"/>
    <w:rsid w:val="0097536A"/>
    <w:rsid w:val="009759EF"/>
    <w:rsid w:val="00975C96"/>
    <w:rsid w:val="00976EF8"/>
    <w:rsid w:val="00977278"/>
    <w:rsid w:val="009779B0"/>
    <w:rsid w:val="00977B09"/>
    <w:rsid w:val="0098007E"/>
    <w:rsid w:val="0098028A"/>
    <w:rsid w:val="009808FE"/>
    <w:rsid w:val="00980DAB"/>
    <w:rsid w:val="009843D6"/>
    <w:rsid w:val="009845D7"/>
    <w:rsid w:val="00984D23"/>
    <w:rsid w:val="0098560E"/>
    <w:rsid w:val="00986CFD"/>
    <w:rsid w:val="0099022A"/>
    <w:rsid w:val="009914FD"/>
    <w:rsid w:val="009921CB"/>
    <w:rsid w:val="00993A6C"/>
    <w:rsid w:val="009946BB"/>
    <w:rsid w:val="00995C77"/>
    <w:rsid w:val="009969CA"/>
    <w:rsid w:val="00996C4F"/>
    <w:rsid w:val="009A06A0"/>
    <w:rsid w:val="009A1684"/>
    <w:rsid w:val="009A2F76"/>
    <w:rsid w:val="009A52F6"/>
    <w:rsid w:val="009A5E32"/>
    <w:rsid w:val="009A6369"/>
    <w:rsid w:val="009A681B"/>
    <w:rsid w:val="009A6AB2"/>
    <w:rsid w:val="009A6F48"/>
    <w:rsid w:val="009A7656"/>
    <w:rsid w:val="009B0345"/>
    <w:rsid w:val="009B2E86"/>
    <w:rsid w:val="009B3979"/>
    <w:rsid w:val="009B49EF"/>
    <w:rsid w:val="009B4A3C"/>
    <w:rsid w:val="009B4EF8"/>
    <w:rsid w:val="009B50EB"/>
    <w:rsid w:val="009B55F0"/>
    <w:rsid w:val="009B6AF6"/>
    <w:rsid w:val="009B6B2A"/>
    <w:rsid w:val="009B74AF"/>
    <w:rsid w:val="009B7E52"/>
    <w:rsid w:val="009C03B0"/>
    <w:rsid w:val="009C0435"/>
    <w:rsid w:val="009C149E"/>
    <w:rsid w:val="009C2247"/>
    <w:rsid w:val="009C247B"/>
    <w:rsid w:val="009C2958"/>
    <w:rsid w:val="009C4EEF"/>
    <w:rsid w:val="009C50CE"/>
    <w:rsid w:val="009C52E6"/>
    <w:rsid w:val="009C6B91"/>
    <w:rsid w:val="009C6CB3"/>
    <w:rsid w:val="009C6DA7"/>
    <w:rsid w:val="009C7A5C"/>
    <w:rsid w:val="009C7BAE"/>
    <w:rsid w:val="009D023C"/>
    <w:rsid w:val="009D1CC8"/>
    <w:rsid w:val="009D1EAA"/>
    <w:rsid w:val="009D1FBA"/>
    <w:rsid w:val="009D2155"/>
    <w:rsid w:val="009D3136"/>
    <w:rsid w:val="009D3537"/>
    <w:rsid w:val="009D367B"/>
    <w:rsid w:val="009D37C3"/>
    <w:rsid w:val="009D3BB5"/>
    <w:rsid w:val="009D4533"/>
    <w:rsid w:val="009D5388"/>
    <w:rsid w:val="009D55B4"/>
    <w:rsid w:val="009D60E6"/>
    <w:rsid w:val="009D655B"/>
    <w:rsid w:val="009D6601"/>
    <w:rsid w:val="009D6DB9"/>
    <w:rsid w:val="009D70DC"/>
    <w:rsid w:val="009D7779"/>
    <w:rsid w:val="009E0351"/>
    <w:rsid w:val="009E0913"/>
    <w:rsid w:val="009E1426"/>
    <w:rsid w:val="009E1BFD"/>
    <w:rsid w:val="009E1E16"/>
    <w:rsid w:val="009E3B4E"/>
    <w:rsid w:val="009E3BA8"/>
    <w:rsid w:val="009E3ED5"/>
    <w:rsid w:val="009E4376"/>
    <w:rsid w:val="009E5552"/>
    <w:rsid w:val="009E5C87"/>
    <w:rsid w:val="009E60DA"/>
    <w:rsid w:val="009E6521"/>
    <w:rsid w:val="009E712E"/>
    <w:rsid w:val="009E7673"/>
    <w:rsid w:val="009E777D"/>
    <w:rsid w:val="009E7C72"/>
    <w:rsid w:val="009F0144"/>
    <w:rsid w:val="009F169A"/>
    <w:rsid w:val="009F16A0"/>
    <w:rsid w:val="009F214F"/>
    <w:rsid w:val="009F22C0"/>
    <w:rsid w:val="009F24F0"/>
    <w:rsid w:val="009F25EA"/>
    <w:rsid w:val="009F2D3C"/>
    <w:rsid w:val="009F2F68"/>
    <w:rsid w:val="009F3450"/>
    <w:rsid w:val="009F40D6"/>
    <w:rsid w:val="009F50D0"/>
    <w:rsid w:val="009F5B0A"/>
    <w:rsid w:val="009F5D28"/>
    <w:rsid w:val="009F63D7"/>
    <w:rsid w:val="009F6430"/>
    <w:rsid w:val="009F68C7"/>
    <w:rsid w:val="009F6AE0"/>
    <w:rsid w:val="009F72AC"/>
    <w:rsid w:val="009F73B9"/>
    <w:rsid w:val="009F76D4"/>
    <w:rsid w:val="009F7E4A"/>
    <w:rsid w:val="00A00805"/>
    <w:rsid w:val="00A00F4C"/>
    <w:rsid w:val="00A01927"/>
    <w:rsid w:val="00A01EA4"/>
    <w:rsid w:val="00A0215F"/>
    <w:rsid w:val="00A0256A"/>
    <w:rsid w:val="00A0281F"/>
    <w:rsid w:val="00A02BD8"/>
    <w:rsid w:val="00A03E4F"/>
    <w:rsid w:val="00A0451E"/>
    <w:rsid w:val="00A06209"/>
    <w:rsid w:val="00A07022"/>
    <w:rsid w:val="00A11235"/>
    <w:rsid w:val="00A11589"/>
    <w:rsid w:val="00A11C56"/>
    <w:rsid w:val="00A125F9"/>
    <w:rsid w:val="00A12C0D"/>
    <w:rsid w:val="00A1328E"/>
    <w:rsid w:val="00A135C8"/>
    <w:rsid w:val="00A13B9E"/>
    <w:rsid w:val="00A14542"/>
    <w:rsid w:val="00A149F0"/>
    <w:rsid w:val="00A14EEE"/>
    <w:rsid w:val="00A15864"/>
    <w:rsid w:val="00A15876"/>
    <w:rsid w:val="00A1593D"/>
    <w:rsid w:val="00A15D95"/>
    <w:rsid w:val="00A15D98"/>
    <w:rsid w:val="00A15DA8"/>
    <w:rsid w:val="00A16483"/>
    <w:rsid w:val="00A17853"/>
    <w:rsid w:val="00A178C7"/>
    <w:rsid w:val="00A17A5C"/>
    <w:rsid w:val="00A2049F"/>
    <w:rsid w:val="00A20C57"/>
    <w:rsid w:val="00A20E25"/>
    <w:rsid w:val="00A21BA6"/>
    <w:rsid w:val="00A21E7F"/>
    <w:rsid w:val="00A237E0"/>
    <w:rsid w:val="00A237FA"/>
    <w:rsid w:val="00A24C36"/>
    <w:rsid w:val="00A2594F"/>
    <w:rsid w:val="00A26B77"/>
    <w:rsid w:val="00A2740A"/>
    <w:rsid w:val="00A31E0F"/>
    <w:rsid w:val="00A3220E"/>
    <w:rsid w:val="00A32E41"/>
    <w:rsid w:val="00A33B6A"/>
    <w:rsid w:val="00A33E64"/>
    <w:rsid w:val="00A350A5"/>
    <w:rsid w:val="00A351AF"/>
    <w:rsid w:val="00A35305"/>
    <w:rsid w:val="00A356F3"/>
    <w:rsid w:val="00A359A2"/>
    <w:rsid w:val="00A37351"/>
    <w:rsid w:val="00A37652"/>
    <w:rsid w:val="00A37994"/>
    <w:rsid w:val="00A408CF"/>
    <w:rsid w:val="00A40958"/>
    <w:rsid w:val="00A41146"/>
    <w:rsid w:val="00A4164B"/>
    <w:rsid w:val="00A41ACD"/>
    <w:rsid w:val="00A41F2E"/>
    <w:rsid w:val="00A420D0"/>
    <w:rsid w:val="00A42665"/>
    <w:rsid w:val="00A42BEB"/>
    <w:rsid w:val="00A42FCB"/>
    <w:rsid w:val="00A432AD"/>
    <w:rsid w:val="00A43CDF"/>
    <w:rsid w:val="00A45001"/>
    <w:rsid w:val="00A45143"/>
    <w:rsid w:val="00A45756"/>
    <w:rsid w:val="00A45C4A"/>
    <w:rsid w:val="00A51104"/>
    <w:rsid w:val="00A51148"/>
    <w:rsid w:val="00A513C5"/>
    <w:rsid w:val="00A51D89"/>
    <w:rsid w:val="00A51EAC"/>
    <w:rsid w:val="00A520BD"/>
    <w:rsid w:val="00A525B2"/>
    <w:rsid w:val="00A52945"/>
    <w:rsid w:val="00A52AA5"/>
    <w:rsid w:val="00A53F15"/>
    <w:rsid w:val="00A544E7"/>
    <w:rsid w:val="00A547AC"/>
    <w:rsid w:val="00A54E08"/>
    <w:rsid w:val="00A55BAC"/>
    <w:rsid w:val="00A56536"/>
    <w:rsid w:val="00A56A18"/>
    <w:rsid w:val="00A56DAC"/>
    <w:rsid w:val="00A5783C"/>
    <w:rsid w:val="00A57854"/>
    <w:rsid w:val="00A57977"/>
    <w:rsid w:val="00A5798A"/>
    <w:rsid w:val="00A57DF3"/>
    <w:rsid w:val="00A57E60"/>
    <w:rsid w:val="00A6003B"/>
    <w:rsid w:val="00A60767"/>
    <w:rsid w:val="00A61489"/>
    <w:rsid w:val="00A61741"/>
    <w:rsid w:val="00A6210B"/>
    <w:rsid w:val="00A62EDF"/>
    <w:rsid w:val="00A63064"/>
    <w:rsid w:val="00A6462C"/>
    <w:rsid w:val="00A64850"/>
    <w:rsid w:val="00A64F76"/>
    <w:rsid w:val="00A64FD8"/>
    <w:rsid w:val="00A6508F"/>
    <w:rsid w:val="00A652F6"/>
    <w:rsid w:val="00A65640"/>
    <w:rsid w:val="00A6600C"/>
    <w:rsid w:val="00A66E9D"/>
    <w:rsid w:val="00A67174"/>
    <w:rsid w:val="00A70A63"/>
    <w:rsid w:val="00A70B70"/>
    <w:rsid w:val="00A70F7A"/>
    <w:rsid w:val="00A716DE"/>
    <w:rsid w:val="00A73EC7"/>
    <w:rsid w:val="00A74451"/>
    <w:rsid w:val="00A75E68"/>
    <w:rsid w:val="00A76512"/>
    <w:rsid w:val="00A76840"/>
    <w:rsid w:val="00A768DE"/>
    <w:rsid w:val="00A76C37"/>
    <w:rsid w:val="00A776D6"/>
    <w:rsid w:val="00A77C0F"/>
    <w:rsid w:val="00A80963"/>
    <w:rsid w:val="00A80BB2"/>
    <w:rsid w:val="00A83530"/>
    <w:rsid w:val="00A83643"/>
    <w:rsid w:val="00A838CE"/>
    <w:rsid w:val="00A83D48"/>
    <w:rsid w:val="00A840FC"/>
    <w:rsid w:val="00A8416A"/>
    <w:rsid w:val="00A84C8A"/>
    <w:rsid w:val="00A84F57"/>
    <w:rsid w:val="00A85322"/>
    <w:rsid w:val="00A8556D"/>
    <w:rsid w:val="00A865A3"/>
    <w:rsid w:val="00A87780"/>
    <w:rsid w:val="00A912E8"/>
    <w:rsid w:val="00A92270"/>
    <w:rsid w:val="00A92C1E"/>
    <w:rsid w:val="00A92CAB"/>
    <w:rsid w:val="00A935DB"/>
    <w:rsid w:val="00A93D39"/>
    <w:rsid w:val="00A94889"/>
    <w:rsid w:val="00A9494F"/>
    <w:rsid w:val="00A94D62"/>
    <w:rsid w:val="00A94F79"/>
    <w:rsid w:val="00A95168"/>
    <w:rsid w:val="00A9582C"/>
    <w:rsid w:val="00A96B98"/>
    <w:rsid w:val="00A96CA7"/>
    <w:rsid w:val="00A96E73"/>
    <w:rsid w:val="00A96EEE"/>
    <w:rsid w:val="00A97709"/>
    <w:rsid w:val="00AA03C9"/>
    <w:rsid w:val="00AA0609"/>
    <w:rsid w:val="00AA0F5E"/>
    <w:rsid w:val="00AA1A0F"/>
    <w:rsid w:val="00AA3018"/>
    <w:rsid w:val="00AA4288"/>
    <w:rsid w:val="00AA47AE"/>
    <w:rsid w:val="00AA4B24"/>
    <w:rsid w:val="00AA4BE2"/>
    <w:rsid w:val="00AA4C16"/>
    <w:rsid w:val="00AA5156"/>
    <w:rsid w:val="00AA5245"/>
    <w:rsid w:val="00AA5802"/>
    <w:rsid w:val="00AA5F4D"/>
    <w:rsid w:val="00AA6DDA"/>
    <w:rsid w:val="00AA7103"/>
    <w:rsid w:val="00AA71A1"/>
    <w:rsid w:val="00AA7E37"/>
    <w:rsid w:val="00AB0898"/>
    <w:rsid w:val="00AB1459"/>
    <w:rsid w:val="00AB1659"/>
    <w:rsid w:val="00AB1F72"/>
    <w:rsid w:val="00AB28AF"/>
    <w:rsid w:val="00AB35B6"/>
    <w:rsid w:val="00AB39EB"/>
    <w:rsid w:val="00AB3ADD"/>
    <w:rsid w:val="00AB46E9"/>
    <w:rsid w:val="00AB56AD"/>
    <w:rsid w:val="00AB5730"/>
    <w:rsid w:val="00AB5CD6"/>
    <w:rsid w:val="00AB618D"/>
    <w:rsid w:val="00AB68FB"/>
    <w:rsid w:val="00AB69D2"/>
    <w:rsid w:val="00AB6B99"/>
    <w:rsid w:val="00AC078E"/>
    <w:rsid w:val="00AC0B2E"/>
    <w:rsid w:val="00AC12C0"/>
    <w:rsid w:val="00AC1B4A"/>
    <w:rsid w:val="00AC397C"/>
    <w:rsid w:val="00AC5A80"/>
    <w:rsid w:val="00AC5F09"/>
    <w:rsid w:val="00AC6ECC"/>
    <w:rsid w:val="00AC6F67"/>
    <w:rsid w:val="00AC7246"/>
    <w:rsid w:val="00AC7C2F"/>
    <w:rsid w:val="00AC7EDA"/>
    <w:rsid w:val="00AD08E6"/>
    <w:rsid w:val="00AD13F2"/>
    <w:rsid w:val="00AD1951"/>
    <w:rsid w:val="00AD2C4E"/>
    <w:rsid w:val="00AD3774"/>
    <w:rsid w:val="00AD38AC"/>
    <w:rsid w:val="00AD3E60"/>
    <w:rsid w:val="00AD4505"/>
    <w:rsid w:val="00AD4E40"/>
    <w:rsid w:val="00AD526B"/>
    <w:rsid w:val="00AD53AA"/>
    <w:rsid w:val="00AD57E2"/>
    <w:rsid w:val="00AD5E9C"/>
    <w:rsid w:val="00AD6A98"/>
    <w:rsid w:val="00AD6AFF"/>
    <w:rsid w:val="00AD70F1"/>
    <w:rsid w:val="00AD77C4"/>
    <w:rsid w:val="00AD7A1F"/>
    <w:rsid w:val="00AE003B"/>
    <w:rsid w:val="00AE0337"/>
    <w:rsid w:val="00AE0872"/>
    <w:rsid w:val="00AE1BF6"/>
    <w:rsid w:val="00AE2277"/>
    <w:rsid w:val="00AE23E3"/>
    <w:rsid w:val="00AE264B"/>
    <w:rsid w:val="00AE2C8B"/>
    <w:rsid w:val="00AE3A2C"/>
    <w:rsid w:val="00AE458A"/>
    <w:rsid w:val="00AE496F"/>
    <w:rsid w:val="00AE5B7E"/>
    <w:rsid w:val="00AE7BD5"/>
    <w:rsid w:val="00AE7C3B"/>
    <w:rsid w:val="00AE7C4F"/>
    <w:rsid w:val="00AF059E"/>
    <w:rsid w:val="00AF075A"/>
    <w:rsid w:val="00AF09F1"/>
    <w:rsid w:val="00AF0A44"/>
    <w:rsid w:val="00AF0FE9"/>
    <w:rsid w:val="00AF188D"/>
    <w:rsid w:val="00AF274B"/>
    <w:rsid w:val="00AF362E"/>
    <w:rsid w:val="00AF363A"/>
    <w:rsid w:val="00AF365D"/>
    <w:rsid w:val="00AF4181"/>
    <w:rsid w:val="00AF6304"/>
    <w:rsid w:val="00AF7683"/>
    <w:rsid w:val="00AF78CF"/>
    <w:rsid w:val="00AF7A73"/>
    <w:rsid w:val="00B0049B"/>
    <w:rsid w:val="00B00668"/>
    <w:rsid w:val="00B00AA9"/>
    <w:rsid w:val="00B00D5B"/>
    <w:rsid w:val="00B0262E"/>
    <w:rsid w:val="00B0276A"/>
    <w:rsid w:val="00B0325E"/>
    <w:rsid w:val="00B0581B"/>
    <w:rsid w:val="00B06265"/>
    <w:rsid w:val="00B10D82"/>
    <w:rsid w:val="00B1179F"/>
    <w:rsid w:val="00B11A14"/>
    <w:rsid w:val="00B12683"/>
    <w:rsid w:val="00B14297"/>
    <w:rsid w:val="00B14B28"/>
    <w:rsid w:val="00B14D60"/>
    <w:rsid w:val="00B15013"/>
    <w:rsid w:val="00B15E83"/>
    <w:rsid w:val="00B168A1"/>
    <w:rsid w:val="00B16B18"/>
    <w:rsid w:val="00B1701E"/>
    <w:rsid w:val="00B171B8"/>
    <w:rsid w:val="00B20778"/>
    <w:rsid w:val="00B213FD"/>
    <w:rsid w:val="00B22D7E"/>
    <w:rsid w:val="00B234BB"/>
    <w:rsid w:val="00B23BF7"/>
    <w:rsid w:val="00B24423"/>
    <w:rsid w:val="00B249C7"/>
    <w:rsid w:val="00B25687"/>
    <w:rsid w:val="00B27BCF"/>
    <w:rsid w:val="00B27C8A"/>
    <w:rsid w:val="00B30E45"/>
    <w:rsid w:val="00B313C7"/>
    <w:rsid w:val="00B31404"/>
    <w:rsid w:val="00B316F7"/>
    <w:rsid w:val="00B31969"/>
    <w:rsid w:val="00B330D9"/>
    <w:rsid w:val="00B339B5"/>
    <w:rsid w:val="00B33A14"/>
    <w:rsid w:val="00B33B46"/>
    <w:rsid w:val="00B3449D"/>
    <w:rsid w:val="00B34F58"/>
    <w:rsid w:val="00B359AC"/>
    <w:rsid w:val="00B363D9"/>
    <w:rsid w:val="00B36B67"/>
    <w:rsid w:val="00B36DBD"/>
    <w:rsid w:val="00B37F0A"/>
    <w:rsid w:val="00B37FE7"/>
    <w:rsid w:val="00B404B4"/>
    <w:rsid w:val="00B408A7"/>
    <w:rsid w:val="00B408C4"/>
    <w:rsid w:val="00B413E8"/>
    <w:rsid w:val="00B41F7F"/>
    <w:rsid w:val="00B427BF"/>
    <w:rsid w:val="00B42C5C"/>
    <w:rsid w:val="00B43532"/>
    <w:rsid w:val="00B43686"/>
    <w:rsid w:val="00B43F55"/>
    <w:rsid w:val="00B44970"/>
    <w:rsid w:val="00B46439"/>
    <w:rsid w:val="00B46604"/>
    <w:rsid w:val="00B47B38"/>
    <w:rsid w:val="00B504E1"/>
    <w:rsid w:val="00B509BC"/>
    <w:rsid w:val="00B510F0"/>
    <w:rsid w:val="00B5270F"/>
    <w:rsid w:val="00B547E6"/>
    <w:rsid w:val="00B54D3B"/>
    <w:rsid w:val="00B54F64"/>
    <w:rsid w:val="00B55256"/>
    <w:rsid w:val="00B553E3"/>
    <w:rsid w:val="00B55490"/>
    <w:rsid w:val="00B557D5"/>
    <w:rsid w:val="00B56C0C"/>
    <w:rsid w:val="00B56DA4"/>
    <w:rsid w:val="00B57736"/>
    <w:rsid w:val="00B62AC3"/>
    <w:rsid w:val="00B62C08"/>
    <w:rsid w:val="00B62CBE"/>
    <w:rsid w:val="00B62D1D"/>
    <w:rsid w:val="00B62DA3"/>
    <w:rsid w:val="00B637E9"/>
    <w:rsid w:val="00B63BFF"/>
    <w:rsid w:val="00B64213"/>
    <w:rsid w:val="00B64256"/>
    <w:rsid w:val="00B64705"/>
    <w:rsid w:val="00B64F33"/>
    <w:rsid w:val="00B655D5"/>
    <w:rsid w:val="00B65C37"/>
    <w:rsid w:val="00B66C1A"/>
    <w:rsid w:val="00B67154"/>
    <w:rsid w:val="00B6721D"/>
    <w:rsid w:val="00B67644"/>
    <w:rsid w:val="00B67FC1"/>
    <w:rsid w:val="00B70004"/>
    <w:rsid w:val="00B705BC"/>
    <w:rsid w:val="00B7074A"/>
    <w:rsid w:val="00B71343"/>
    <w:rsid w:val="00B7220F"/>
    <w:rsid w:val="00B7480B"/>
    <w:rsid w:val="00B74904"/>
    <w:rsid w:val="00B74C50"/>
    <w:rsid w:val="00B7508D"/>
    <w:rsid w:val="00B75408"/>
    <w:rsid w:val="00B806C7"/>
    <w:rsid w:val="00B80965"/>
    <w:rsid w:val="00B80B35"/>
    <w:rsid w:val="00B81BC7"/>
    <w:rsid w:val="00B82594"/>
    <w:rsid w:val="00B8284E"/>
    <w:rsid w:val="00B82871"/>
    <w:rsid w:val="00B83203"/>
    <w:rsid w:val="00B83FD0"/>
    <w:rsid w:val="00B844D6"/>
    <w:rsid w:val="00B848E7"/>
    <w:rsid w:val="00B85057"/>
    <w:rsid w:val="00B85361"/>
    <w:rsid w:val="00B861FB"/>
    <w:rsid w:val="00B86544"/>
    <w:rsid w:val="00B86687"/>
    <w:rsid w:val="00B86D5B"/>
    <w:rsid w:val="00B86E13"/>
    <w:rsid w:val="00B87494"/>
    <w:rsid w:val="00B87730"/>
    <w:rsid w:val="00B87788"/>
    <w:rsid w:val="00B87BE1"/>
    <w:rsid w:val="00B87CED"/>
    <w:rsid w:val="00B90155"/>
    <w:rsid w:val="00B9087F"/>
    <w:rsid w:val="00B9349D"/>
    <w:rsid w:val="00B93975"/>
    <w:rsid w:val="00B93C59"/>
    <w:rsid w:val="00B94183"/>
    <w:rsid w:val="00B941F4"/>
    <w:rsid w:val="00B9476E"/>
    <w:rsid w:val="00B94B04"/>
    <w:rsid w:val="00B954DD"/>
    <w:rsid w:val="00B95B90"/>
    <w:rsid w:val="00B95CFA"/>
    <w:rsid w:val="00B95F26"/>
    <w:rsid w:val="00B96ABB"/>
    <w:rsid w:val="00B9705D"/>
    <w:rsid w:val="00B97D59"/>
    <w:rsid w:val="00BA03D4"/>
    <w:rsid w:val="00BA09AB"/>
    <w:rsid w:val="00BA0A2C"/>
    <w:rsid w:val="00BA0BAA"/>
    <w:rsid w:val="00BA0F4E"/>
    <w:rsid w:val="00BA3247"/>
    <w:rsid w:val="00BA4473"/>
    <w:rsid w:val="00BA4AF2"/>
    <w:rsid w:val="00BA5473"/>
    <w:rsid w:val="00BA5850"/>
    <w:rsid w:val="00BA6826"/>
    <w:rsid w:val="00BA7F37"/>
    <w:rsid w:val="00BB0801"/>
    <w:rsid w:val="00BB0A19"/>
    <w:rsid w:val="00BB0BB8"/>
    <w:rsid w:val="00BB1779"/>
    <w:rsid w:val="00BB19E7"/>
    <w:rsid w:val="00BB1AA6"/>
    <w:rsid w:val="00BB2093"/>
    <w:rsid w:val="00BB2880"/>
    <w:rsid w:val="00BB2FC7"/>
    <w:rsid w:val="00BB30E5"/>
    <w:rsid w:val="00BB3679"/>
    <w:rsid w:val="00BB409E"/>
    <w:rsid w:val="00BB47E4"/>
    <w:rsid w:val="00BB5FA2"/>
    <w:rsid w:val="00BB602D"/>
    <w:rsid w:val="00BB67C6"/>
    <w:rsid w:val="00BB6809"/>
    <w:rsid w:val="00BB7348"/>
    <w:rsid w:val="00BB7612"/>
    <w:rsid w:val="00BB76FE"/>
    <w:rsid w:val="00BB7951"/>
    <w:rsid w:val="00BB7E7C"/>
    <w:rsid w:val="00BC02A8"/>
    <w:rsid w:val="00BC101B"/>
    <w:rsid w:val="00BC260C"/>
    <w:rsid w:val="00BC2631"/>
    <w:rsid w:val="00BC4356"/>
    <w:rsid w:val="00BC5974"/>
    <w:rsid w:val="00BC7451"/>
    <w:rsid w:val="00BC7904"/>
    <w:rsid w:val="00BC799D"/>
    <w:rsid w:val="00BC79C4"/>
    <w:rsid w:val="00BD0A11"/>
    <w:rsid w:val="00BD171C"/>
    <w:rsid w:val="00BD29E5"/>
    <w:rsid w:val="00BD2FCA"/>
    <w:rsid w:val="00BD3D5A"/>
    <w:rsid w:val="00BD4EE3"/>
    <w:rsid w:val="00BD53E7"/>
    <w:rsid w:val="00BD5595"/>
    <w:rsid w:val="00BD5E3D"/>
    <w:rsid w:val="00BD63CE"/>
    <w:rsid w:val="00BE10B9"/>
    <w:rsid w:val="00BE1477"/>
    <w:rsid w:val="00BE156E"/>
    <w:rsid w:val="00BE18D6"/>
    <w:rsid w:val="00BE1DFA"/>
    <w:rsid w:val="00BE2065"/>
    <w:rsid w:val="00BE2AF5"/>
    <w:rsid w:val="00BE393F"/>
    <w:rsid w:val="00BE41E6"/>
    <w:rsid w:val="00BE4398"/>
    <w:rsid w:val="00BE4EF6"/>
    <w:rsid w:val="00BE5809"/>
    <w:rsid w:val="00BE650D"/>
    <w:rsid w:val="00BE6AE9"/>
    <w:rsid w:val="00BE6F88"/>
    <w:rsid w:val="00BE7117"/>
    <w:rsid w:val="00BE7244"/>
    <w:rsid w:val="00BE7FFC"/>
    <w:rsid w:val="00BF01CB"/>
    <w:rsid w:val="00BF02CC"/>
    <w:rsid w:val="00BF0E02"/>
    <w:rsid w:val="00BF1592"/>
    <w:rsid w:val="00BF31FD"/>
    <w:rsid w:val="00BF3748"/>
    <w:rsid w:val="00BF382D"/>
    <w:rsid w:val="00BF3C7C"/>
    <w:rsid w:val="00BF427A"/>
    <w:rsid w:val="00BF4BFF"/>
    <w:rsid w:val="00BF4D0B"/>
    <w:rsid w:val="00BF5275"/>
    <w:rsid w:val="00BF5CF0"/>
    <w:rsid w:val="00BF6775"/>
    <w:rsid w:val="00BF6B21"/>
    <w:rsid w:val="00C00F3F"/>
    <w:rsid w:val="00C01651"/>
    <w:rsid w:val="00C0196A"/>
    <w:rsid w:val="00C01EAC"/>
    <w:rsid w:val="00C035F6"/>
    <w:rsid w:val="00C038D0"/>
    <w:rsid w:val="00C03A84"/>
    <w:rsid w:val="00C04A84"/>
    <w:rsid w:val="00C05142"/>
    <w:rsid w:val="00C05986"/>
    <w:rsid w:val="00C05B1A"/>
    <w:rsid w:val="00C065A5"/>
    <w:rsid w:val="00C104E6"/>
    <w:rsid w:val="00C143BF"/>
    <w:rsid w:val="00C14D01"/>
    <w:rsid w:val="00C14F22"/>
    <w:rsid w:val="00C152E0"/>
    <w:rsid w:val="00C156F6"/>
    <w:rsid w:val="00C15AA1"/>
    <w:rsid w:val="00C16247"/>
    <w:rsid w:val="00C16D9F"/>
    <w:rsid w:val="00C16F91"/>
    <w:rsid w:val="00C17602"/>
    <w:rsid w:val="00C2020C"/>
    <w:rsid w:val="00C20D81"/>
    <w:rsid w:val="00C20F98"/>
    <w:rsid w:val="00C22AD4"/>
    <w:rsid w:val="00C23DB2"/>
    <w:rsid w:val="00C243B3"/>
    <w:rsid w:val="00C24BCD"/>
    <w:rsid w:val="00C269CE"/>
    <w:rsid w:val="00C27CFB"/>
    <w:rsid w:val="00C3069A"/>
    <w:rsid w:val="00C30AA8"/>
    <w:rsid w:val="00C31C39"/>
    <w:rsid w:val="00C336A6"/>
    <w:rsid w:val="00C35C3F"/>
    <w:rsid w:val="00C36B3C"/>
    <w:rsid w:val="00C40310"/>
    <w:rsid w:val="00C405E8"/>
    <w:rsid w:val="00C40CB7"/>
    <w:rsid w:val="00C41056"/>
    <w:rsid w:val="00C41AC5"/>
    <w:rsid w:val="00C41C30"/>
    <w:rsid w:val="00C41DD7"/>
    <w:rsid w:val="00C423F3"/>
    <w:rsid w:val="00C42BCA"/>
    <w:rsid w:val="00C42C14"/>
    <w:rsid w:val="00C4312B"/>
    <w:rsid w:val="00C43202"/>
    <w:rsid w:val="00C43229"/>
    <w:rsid w:val="00C4474B"/>
    <w:rsid w:val="00C45302"/>
    <w:rsid w:val="00C45877"/>
    <w:rsid w:val="00C46572"/>
    <w:rsid w:val="00C46A65"/>
    <w:rsid w:val="00C46ED3"/>
    <w:rsid w:val="00C4707D"/>
    <w:rsid w:val="00C50F10"/>
    <w:rsid w:val="00C50F54"/>
    <w:rsid w:val="00C5148D"/>
    <w:rsid w:val="00C51883"/>
    <w:rsid w:val="00C5279D"/>
    <w:rsid w:val="00C52DC1"/>
    <w:rsid w:val="00C53078"/>
    <w:rsid w:val="00C533F4"/>
    <w:rsid w:val="00C54978"/>
    <w:rsid w:val="00C54E4F"/>
    <w:rsid w:val="00C558E9"/>
    <w:rsid w:val="00C5738C"/>
    <w:rsid w:val="00C575E9"/>
    <w:rsid w:val="00C5798E"/>
    <w:rsid w:val="00C57D7D"/>
    <w:rsid w:val="00C57DEE"/>
    <w:rsid w:val="00C57F1E"/>
    <w:rsid w:val="00C615A5"/>
    <w:rsid w:val="00C615F4"/>
    <w:rsid w:val="00C61940"/>
    <w:rsid w:val="00C61BD9"/>
    <w:rsid w:val="00C61C21"/>
    <w:rsid w:val="00C61EEE"/>
    <w:rsid w:val="00C622F5"/>
    <w:rsid w:val="00C628E2"/>
    <w:rsid w:val="00C63365"/>
    <w:rsid w:val="00C637D1"/>
    <w:rsid w:val="00C63851"/>
    <w:rsid w:val="00C64730"/>
    <w:rsid w:val="00C64E73"/>
    <w:rsid w:val="00C65C2D"/>
    <w:rsid w:val="00C7088B"/>
    <w:rsid w:val="00C710BF"/>
    <w:rsid w:val="00C71722"/>
    <w:rsid w:val="00C71BF0"/>
    <w:rsid w:val="00C734AE"/>
    <w:rsid w:val="00C73752"/>
    <w:rsid w:val="00C747F3"/>
    <w:rsid w:val="00C74F72"/>
    <w:rsid w:val="00C75A12"/>
    <w:rsid w:val="00C761BC"/>
    <w:rsid w:val="00C7692C"/>
    <w:rsid w:val="00C76A80"/>
    <w:rsid w:val="00C76E25"/>
    <w:rsid w:val="00C80069"/>
    <w:rsid w:val="00C80647"/>
    <w:rsid w:val="00C81CCF"/>
    <w:rsid w:val="00C81CD4"/>
    <w:rsid w:val="00C824B6"/>
    <w:rsid w:val="00C82A44"/>
    <w:rsid w:val="00C836B2"/>
    <w:rsid w:val="00C83C06"/>
    <w:rsid w:val="00C83CF6"/>
    <w:rsid w:val="00C8548B"/>
    <w:rsid w:val="00C8702C"/>
    <w:rsid w:val="00C878A2"/>
    <w:rsid w:val="00C878C2"/>
    <w:rsid w:val="00C87DEA"/>
    <w:rsid w:val="00C90433"/>
    <w:rsid w:val="00C90603"/>
    <w:rsid w:val="00C90989"/>
    <w:rsid w:val="00C91117"/>
    <w:rsid w:val="00C91E7E"/>
    <w:rsid w:val="00C920A2"/>
    <w:rsid w:val="00C94062"/>
    <w:rsid w:val="00C94F06"/>
    <w:rsid w:val="00C956E6"/>
    <w:rsid w:val="00C95B5F"/>
    <w:rsid w:val="00C95E80"/>
    <w:rsid w:val="00C96B74"/>
    <w:rsid w:val="00C97974"/>
    <w:rsid w:val="00C97B3B"/>
    <w:rsid w:val="00CA11A6"/>
    <w:rsid w:val="00CA222A"/>
    <w:rsid w:val="00CA2F11"/>
    <w:rsid w:val="00CA33B0"/>
    <w:rsid w:val="00CA3564"/>
    <w:rsid w:val="00CA3DE5"/>
    <w:rsid w:val="00CA43B1"/>
    <w:rsid w:val="00CA48F1"/>
    <w:rsid w:val="00CA4BD0"/>
    <w:rsid w:val="00CA5017"/>
    <w:rsid w:val="00CA5035"/>
    <w:rsid w:val="00CA67C9"/>
    <w:rsid w:val="00CA6D70"/>
    <w:rsid w:val="00CA7B5D"/>
    <w:rsid w:val="00CA7CBA"/>
    <w:rsid w:val="00CB0A33"/>
    <w:rsid w:val="00CB3008"/>
    <w:rsid w:val="00CB342F"/>
    <w:rsid w:val="00CB3A16"/>
    <w:rsid w:val="00CB4475"/>
    <w:rsid w:val="00CB45FF"/>
    <w:rsid w:val="00CB473E"/>
    <w:rsid w:val="00CB481C"/>
    <w:rsid w:val="00CB4902"/>
    <w:rsid w:val="00CB4B66"/>
    <w:rsid w:val="00CB50F9"/>
    <w:rsid w:val="00CB5404"/>
    <w:rsid w:val="00CB585E"/>
    <w:rsid w:val="00CB5CA5"/>
    <w:rsid w:val="00CB5F38"/>
    <w:rsid w:val="00CB6367"/>
    <w:rsid w:val="00CC031B"/>
    <w:rsid w:val="00CC049B"/>
    <w:rsid w:val="00CC05DE"/>
    <w:rsid w:val="00CC0633"/>
    <w:rsid w:val="00CC0BB5"/>
    <w:rsid w:val="00CC0CE5"/>
    <w:rsid w:val="00CC142B"/>
    <w:rsid w:val="00CC1CEA"/>
    <w:rsid w:val="00CC2ED8"/>
    <w:rsid w:val="00CC3EC0"/>
    <w:rsid w:val="00CC413D"/>
    <w:rsid w:val="00CC4A8E"/>
    <w:rsid w:val="00CC4FF9"/>
    <w:rsid w:val="00CC57B4"/>
    <w:rsid w:val="00CC6454"/>
    <w:rsid w:val="00CC723F"/>
    <w:rsid w:val="00CC768B"/>
    <w:rsid w:val="00CC7FF3"/>
    <w:rsid w:val="00CD0105"/>
    <w:rsid w:val="00CD04B9"/>
    <w:rsid w:val="00CD0D02"/>
    <w:rsid w:val="00CD0DC1"/>
    <w:rsid w:val="00CD1045"/>
    <w:rsid w:val="00CD2F19"/>
    <w:rsid w:val="00CD3B35"/>
    <w:rsid w:val="00CD3E76"/>
    <w:rsid w:val="00CD50EB"/>
    <w:rsid w:val="00CD5B4D"/>
    <w:rsid w:val="00CD68A4"/>
    <w:rsid w:val="00CD7263"/>
    <w:rsid w:val="00CD7340"/>
    <w:rsid w:val="00CD7F9C"/>
    <w:rsid w:val="00CE0223"/>
    <w:rsid w:val="00CE0409"/>
    <w:rsid w:val="00CE081A"/>
    <w:rsid w:val="00CE16AD"/>
    <w:rsid w:val="00CE20E4"/>
    <w:rsid w:val="00CE21D3"/>
    <w:rsid w:val="00CE3565"/>
    <w:rsid w:val="00CE3A91"/>
    <w:rsid w:val="00CE4727"/>
    <w:rsid w:val="00CE4CEC"/>
    <w:rsid w:val="00CE4E38"/>
    <w:rsid w:val="00CE4E94"/>
    <w:rsid w:val="00CE6862"/>
    <w:rsid w:val="00CE743F"/>
    <w:rsid w:val="00CE795F"/>
    <w:rsid w:val="00CE7BCF"/>
    <w:rsid w:val="00CF02D4"/>
    <w:rsid w:val="00CF0B41"/>
    <w:rsid w:val="00CF1B4F"/>
    <w:rsid w:val="00CF207F"/>
    <w:rsid w:val="00CF225A"/>
    <w:rsid w:val="00CF2CC0"/>
    <w:rsid w:val="00CF3BCE"/>
    <w:rsid w:val="00CF3CC6"/>
    <w:rsid w:val="00CF40B5"/>
    <w:rsid w:val="00CF4485"/>
    <w:rsid w:val="00CF46B6"/>
    <w:rsid w:val="00CF4B45"/>
    <w:rsid w:val="00CF50CD"/>
    <w:rsid w:val="00CF5AB6"/>
    <w:rsid w:val="00CF5AC8"/>
    <w:rsid w:val="00CF6631"/>
    <w:rsid w:val="00CF6A6E"/>
    <w:rsid w:val="00D00837"/>
    <w:rsid w:val="00D009D3"/>
    <w:rsid w:val="00D00A85"/>
    <w:rsid w:val="00D0101B"/>
    <w:rsid w:val="00D01393"/>
    <w:rsid w:val="00D01819"/>
    <w:rsid w:val="00D0187C"/>
    <w:rsid w:val="00D024B1"/>
    <w:rsid w:val="00D025C3"/>
    <w:rsid w:val="00D03259"/>
    <w:rsid w:val="00D03889"/>
    <w:rsid w:val="00D04193"/>
    <w:rsid w:val="00D043D0"/>
    <w:rsid w:val="00D044B9"/>
    <w:rsid w:val="00D051E3"/>
    <w:rsid w:val="00D07090"/>
    <w:rsid w:val="00D076D4"/>
    <w:rsid w:val="00D07DB3"/>
    <w:rsid w:val="00D10B36"/>
    <w:rsid w:val="00D1203D"/>
    <w:rsid w:val="00D12B72"/>
    <w:rsid w:val="00D144DA"/>
    <w:rsid w:val="00D14797"/>
    <w:rsid w:val="00D16F3B"/>
    <w:rsid w:val="00D16FA0"/>
    <w:rsid w:val="00D17E1F"/>
    <w:rsid w:val="00D21DF4"/>
    <w:rsid w:val="00D223CD"/>
    <w:rsid w:val="00D2240F"/>
    <w:rsid w:val="00D230AC"/>
    <w:rsid w:val="00D2328D"/>
    <w:rsid w:val="00D233BB"/>
    <w:rsid w:val="00D2389B"/>
    <w:rsid w:val="00D26D47"/>
    <w:rsid w:val="00D27360"/>
    <w:rsid w:val="00D275C4"/>
    <w:rsid w:val="00D279B5"/>
    <w:rsid w:val="00D27B1B"/>
    <w:rsid w:val="00D30916"/>
    <w:rsid w:val="00D309EA"/>
    <w:rsid w:val="00D30D3F"/>
    <w:rsid w:val="00D30D81"/>
    <w:rsid w:val="00D31AF1"/>
    <w:rsid w:val="00D31B11"/>
    <w:rsid w:val="00D31B46"/>
    <w:rsid w:val="00D323BC"/>
    <w:rsid w:val="00D33E4C"/>
    <w:rsid w:val="00D342D6"/>
    <w:rsid w:val="00D34571"/>
    <w:rsid w:val="00D35903"/>
    <w:rsid w:val="00D35B33"/>
    <w:rsid w:val="00D36F5E"/>
    <w:rsid w:val="00D37B92"/>
    <w:rsid w:val="00D37E8F"/>
    <w:rsid w:val="00D41E6B"/>
    <w:rsid w:val="00D41FAA"/>
    <w:rsid w:val="00D42172"/>
    <w:rsid w:val="00D43692"/>
    <w:rsid w:val="00D43993"/>
    <w:rsid w:val="00D4478D"/>
    <w:rsid w:val="00D44AD9"/>
    <w:rsid w:val="00D46DC7"/>
    <w:rsid w:val="00D501EF"/>
    <w:rsid w:val="00D5052E"/>
    <w:rsid w:val="00D50A34"/>
    <w:rsid w:val="00D50D58"/>
    <w:rsid w:val="00D51068"/>
    <w:rsid w:val="00D511A4"/>
    <w:rsid w:val="00D512FE"/>
    <w:rsid w:val="00D51471"/>
    <w:rsid w:val="00D519AE"/>
    <w:rsid w:val="00D51F3A"/>
    <w:rsid w:val="00D526FC"/>
    <w:rsid w:val="00D5314D"/>
    <w:rsid w:val="00D5359B"/>
    <w:rsid w:val="00D53BD4"/>
    <w:rsid w:val="00D54246"/>
    <w:rsid w:val="00D549B9"/>
    <w:rsid w:val="00D54A11"/>
    <w:rsid w:val="00D54D76"/>
    <w:rsid w:val="00D5568E"/>
    <w:rsid w:val="00D556FD"/>
    <w:rsid w:val="00D57F64"/>
    <w:rsid w:val="00D60F42"/>
    <w:rsid w:val="00D628EE"/>
    <w:rsid w:val="00D62A37"/>
    <w:rsid w:val="00D62D83"/>
    <w:rsid w:val="00D64E3A"/>
    <w:rsid w:val="00D65D2C"/>
    <w:rsid w:val="00D66B12"/>
    <w:rsid w:val="00D66B33"/>
    <w:rsid w:val="00D671B1"/>
    <w:rsid w:val="00D671D2"/>
    <w:rsid w:val="00D6722A"/>
    <w:rsid w:val="00D6776C"/>
    <w:rsid w:val="00D70458"/>
    <w:rsid w:val="00D707A5"/>
    <w:rsid w:val="00D713F6"/>
    <w:rsid w:val="00D71F86"/>
    <w:rsid w:val="00D73752"/>
    <w:rsid w:val="00D73C9A"/>
    <w:rsid w:val="00D74294"/>
    <w:rsid w:val="00D74DB0"/>
    <w:rsid w:val="00D758EC"/>
    <w:rsid w:val="00D75EE1"/>
    <w:rsid w:val="00D75F02"/>
    <w:rsid w:val="00D7625C"/>
    <w:rsid w:val="00D7642D"/>
    <w:rsid w:val="00D76804"/>
    <w:rsid w:val="00D76B17"/>
    <w:rsid w:val="00D76DFC"/>
    <w:rsid w:val="00D76E67"/>
    <w:rsid w:val="00D77977"/>
    <w:rsid w:val="00D77994"/>
    <w:rsid w:val="00D779CC"/>
    <w:rsid w:val="00D806D7"/>
    <w:rsid w:val="00D80F3E"/>
    <w:rsid w:val="00D818BA"/>
    <w:rsid w:val="00D81938"/>
    <w:rsid w:val="00D81E02"/>
    <w:rsid w:val="00D82219"/>
    <w:rsid w:val="00D82D1C"/>
    <w:rsid w:val="00D8349D"/>
    <w:rsid w:val="00D83656"/>
    <w:rsid w:val="00D847F6"/>
    <w:rsid w:val="00D84CCA"/>
    <w:rsid w:val="00D8616A"/>
    <w:rsid w:val="00D86781"/>
    <w:rsid w:val="00D86F5B"/>
    <w:rsid w:val="00D8798B"/>
    <w:rsid w:val="00D926E2"/>
    <w:rsid w:val="00D9335F"/>
    <w:rsid w:val="00D94C94"/>
    <w:rsid w:val="00D951E5"/>
    <w:rsid w:val="00D954E7"/>
    <w:rsid w:val="00DA0D9A"/>
    <w:rsid w:val="00DA12AB"/>
    <w:rsid w:val="00DA1CA0"/>
    <w:rsid w:val="00DA1FC6"/>
    <w:rsid w:val="00DA2865"/>
    <w:rsid w:val="00DA3D47"/>
    <w:rsid w:val="00DA3D5B"/>
    <w:rsid w:val="00DA4349"/>
    <w:rsid w:val="00DA4CE1"/>
    <w:rsid w:val="00DA4F7C"/>
    <w:rsid w:val="00DA523E"/>
    <w:rsid w:val="00DA5781"/>
    <w:rsid w:val="00DA5860"/>
    <w:rsid w:val="00DA5EBE"/>
    <w:rsid w:val="00DA6175"/>
    <w:rsid w:val="00DA683C"/>
    <w:rsid w:val="00DA7B42"/>
    <w:rsid w:val="00DA7CCD"/>
    <w:rsid w:val="00DB0259"/>
    <w:rsid w:val="00DB0284"/>
    <w:rsid w:val="00DB0699"/>
    <w:rsid w:val="00DB1263"/>
    <w:rsid w:val="00DB1BF4"/>
    <w:rsid w:val="00DB335B"/>
    <w:rsid w:val="00DB3457"/>
    <w:rsid w:val="00DB4068"/>
    <w:rsid w:val="00DB4210"/>
    <w:rsid w:val="00DB455E"/>
    <w:rsid w:val="00DB4D34"/>
    <w:rsid w:val="00DB53E5"/>
    <w:rsid w:val="00DB64E3"/>
    <w:rsid w:val="00DB65DE"/>
    <w:rsid w:val="00DB686B"/>
    <w:rsid w:val="00DB69D2"/>
    <w:rsid w:val="00DB7064"/>
    <w:rsid w:val="00DB7927"/>
    <w:rsid w:val="00DB7E11"/>
    <w:rsid w:val="00DC0B97"/>
    <w:rsid w:val="00DC0CAE"/>
    <w:rsid w:val="00DC11BF"/>
    <w:rsid w:val="00DC1FC4"/>
    <w:rsid w:val="00DC2087"/>
    <w:rsid w:val="00DC24AC"/>
    <w:rsid w:val="00DC2F5A"/>
    <w:rsid w:val="00DC319F"/>
    <w:rsid w:val="00DC3D67"/>
    <w:rsid w:val="00DC3E99"/>
    <w:rsid w:val="00DC465A"/>
    <w:rsid w:val="00DC4FF1"/>
    <w:rsid w:val="00DC6090"/>
    <w:rsid w:val="00DC73C4"/>
    <w:rsid w:val="00DC7745"/>
    <w:rsid w:val="00DC7E1E"/>
    <w:rsid w:val="00DD0C3F"/>
    <w:rsid w:val="00DD0F33"/>
    <w:rsid w:val="00DD1510"/>
    <w:rsid w:val="00DD209A"/>
    <w:rsid w:val="00DD267D"/>
    <w:rsid w:val="00DD4886"/>
    <w:rsid w:val="00DD4E44"/>
    <w:rsid w:val="00DD646B"/>
    <w:rsid w:val="00DD6CDC"/>
    <w:rsid w:val="00DD7717"/>
    <w:rsid w:val="00DD7D55"/>
    <w:rsid w:val="00DE0F6F"/>
    <w:rsid w:val="00DE17FF"/>
    <w:rsid w:val="00DE2458"/>
    <w:rsid w:val="00DE25D5"/>
    <w:rsid w:val="00DE2C91"/>
    <w:rsid w:val="00DE45A2"/>
    <w:rsid w:val="00DE4B5A"/>
    <w:rsid w:val="00DE4ED3"/>
    <w:rsid w:val="00DE516E"/>
    <w:rsid w:val="00DE51EA"/>
    <w:rsid w:val="00DE6373"/>
    <w:rsid w:val="00DE6D40"/>
    <w:rsid w:val="00DE7408"/>
    <w:rsid w:val="00DF0681"/>
    <w:rsid w:val="00DF0A6F"/>
    <w:rsid w:val="00DF170F"/>
    <w:rsid w:val="00DF18E0"/>
    <w:rsid w:val="00DF270E"/>
    <w:rsid w:val="00DF2BB9"/>
    <w:rsid w:val="00DF2DE0"/>
    <w:rsid w:val="00DF3705"/>
    <w:rsid w:val="00DF4231"/>
    <w:rsid w:val="00DF428D"/>
    <w:rsid w:val="00DF44B3"/>
    <w:rsid w:val="00DF5441"/>
    <w:rsid w:val="00DF5D51"/>
    <w:rsid w:val="00DF6266"/>
    <w:rsid w:val="00DF64F0"/>
    <w:rsid w:val="00DF666B"/>
    <w:rsid w:val="00DF6677"/>
    <w:rsid w:val="00DF69E7"/>
    <w:rsid w:val="00DF70AC"/>
    <w:rsid w:val="00DF7DD5"/>
    <w:rsid w:val="00E00CCA"/>
    <w:rsid w:val="00E02552"/>
    <w:rsid w:val="00E0380E"/>
    <w:rsid w:val="00E071C4"/>
    <w:rsid w:val="00E0721B"/>
    <w:rsid w:val="00E0729C"/>
    <w:rsid w:val="00E0751F"/>
    <w:rsid w:val="00E07BF0"/>
    <w:rsid w:val="00E07CC6"/>
    <w:rsid w:val="00E104F8"/>
    <w:rsid w:val="00E10D1B"/>
    <w:rsid w:val="00E11912"/>
    <w:rsid w:val="00E12A44"/>
    <w:rsid w:val="00E13083"/>
    <w:rsid w:val="00E14E98"/>
    <w:rsid w:val="00E15999"/>
    <w:rsid w:val="00E17BDB"/>
    <w:rsid w:val="00E17D9C"/>
    <w:rsid w:val="00E17FB8"/>
    <w:rsid w:val="00E204DE"/>
    <w:rsid w:val="00E20B19"/>
    <w:rsid w:val="00E20D56"/>
    <w:rsid w:val="00E21EB8"/>
    <w:rsid w:val="00E2244C"/>
    <w:rsid w:val="00E235B1"/>
    <w:rsid w:val="00E24252"/>
    <w:rsid w:val="00E2495C"/>
    <w:rsid w:val="00E24A4A"/>
    <w:rsid w:val="00E252E1"/>
    <w:rsid w:val="00E2563C"/>
    <w:rsid w:val="00E26176"/>
    <w:rsid w:val="00E27256"/>
    <w:rsid w:val="00E3097E"/>
    <w:rsid w:val="00E30BB7"/>
    <w:rsid w:val="00E3156C"/>
    <w:rsid w:val="00E3190E"/>
    <w:rsid w:val="00E326FD"/>
    <w:rsid w:val="00E32708"/>
    <w:rsid w:val="00E33B93"/>
    <w:rsid w:val="00E33E5A"/>
    <w:rsid w:val="00E343FF"/>
    <w:rsid w:val="00E34C8F"/>
    <w:rsid w:val="00E35AE6"/>
    <w:rsid w:val="00E3613D"/>
    <w:rsid w:val="00E36DC6"/>
    <w:rsid w:val="00E376D4"/>
    <w:rsid w:val="00E37EF7"/>
    <w:rsid w:val="00E42CA2"/>
    <w:rsid w:val="00E436D7"/>
    <w:rsid w:val="00E45573"/>
    <w:rsid w:val="00E4605D"/>
    <w:rsid w:val="00E4642F"/>
    <w:rsid w:val="00E47415"/>
    <w:rsid w:val="00E47581"/>
    <w:rsid w:val="00E500AF"/>
    <w:rsid w:val="00E513A0"/>
    <w:rsid w:val="00E53AEB"/>
    <w:rsid w:val="00E559F2"/>
    <w:rsid w:val="00E56046"/>
    <w:rsid w:val="00E56052"/>
    <w:rsid w:val="00E560E7"/>
    <w:rsid w:val="00E562EF"/>
    <w:rsid w:val="00E5683C"/>
    <w:rsid w:val="00E57942"/>
    <w:rsid w:val="00E57F25"/>
    <w:rsid w:val="00E60DDA"/>
    <w:rsid w:val="00E60DFE"/>
    <w:rsid w:val="00E61367"/>
    <w:rsid w:val="00E61CE4"/>
    <w:rsid w:val="00E632A5"/>
    <w:rsid w:val="00E632E8"/>
    <w:rsid w:val="00E63304"/>
    <w:rsid w:val="00E643AC"/>
    <w:rsid w:val="00E64A53"/>
    <w:rsid w:val="00E64F22"/>
    <w:rsid w:val="00E65376"/>
    <w:rsid w:val="00E661C8"/>
    <w:rsid w:val="00E668D7"/>
    <w:rsid w:val="00E705B4"/>
    <w:rsid w:val="00E705DF"/>
    <w:rsid w:val="00E714C3"/>
    <w:rsid w:val="00E7166C"/>
    <w:rsid w:val="00E71930"/>
    <w:rsid w:val="00E7264B"/>
    <w:rsid w:val="00E7295B"/>
    <w:rsid w:val="00E7305A"/>
    <w:rsid w:val="00E7339E"/>
    <w:rsid w:val="00E741FD"/>
    <w:rsid w:val="00E7421E"/>
    <w:rsid w:val="00E744FF"/>
    <w:rsid w:val="00E746EC"/>
    <w:rsid w:val="00E755F2"/>
    <w:rsid w:val="00E75601"/>
    <w:rsid w:val="00E759DF"/>
    <w:rsid w:val="00E75D13"/>
    <w:rsid w:val="00E76D9D"/>
    <w:rsid w:val="00E76DE2"/>
    <w:rsid w:val="00E76F95"/>
    <w:rsid w:val="00E8067E"/>
    <w:rsid w:val="00E80814"/>
    <w:rsid w:val="00E81D98"/>
    <w:rsid w:val="00E81ED8"/>
    <w:rsid w:val="00E82B17"/>
    <w:rsid w:val="00E82ECB"/>
    <w:rsid w:val="00E8451E"/>
    <w:rsid w:val="00E85B06"/>
    <w:rsid w:val="00E85B30"/>
    <w:rsid w:val="00E86C26"/>
    <w:rsid w:val="00E86D80"/>
    <w:rsid w:val="00E86F0E"/>
    <w:rsid w:val="00E86F26"/>
    <w:rsid w:val="00E87EC1"/>
    <w:rsid w:val="00E913A3"/>
    <w:rsid w:val="00E919C9"/>
    <w:rsid w:val="00E91A42"/>
    <w:rsid w:val="00E92554"/>
    <w:rsid w:val="00E925B2"/>
    <w:rsid w:val="00E92B41"/>
    <w:rsid w:val="00E92D09"/>
    <w:rsid w:val="00E947F7"/>
    <w:rsid w:val="00E949C8"/>
    <w:rsid w:val="00E94DF0"/>
    <w:rsid w:val="00E95306"/>
    <w:rsid w:val="00E969D4"/>
    <w:rsid w:val="00E96D50"/>
    <w:rsid w:val="00E978A0"/>
    <w:rsid w:val="00EA176A"/>
    <w:rsid w:val="00EA1930"/>
    <w:rsid w:val="00EA470E"/>
    <w:rsid w:val="00EA5130"/>
    <w:rsid w:val="00EA5C5E"/>
    <w:rsid w:val="00EA6646"/>
    <w:rsid w:val="00EA7825"/>
    <w:rsid w:val="00EB052E"/>
    <w:rsid w:val="00EB0C19"/>
    <w:rsid w:val="00EB45D0"/>
    <w:rsid w:val="00EB49D0"/>
    <w:rsid w:val="00EB4EC8"/>
    <w:rsid w:val="00EB5240"/>
    <w:rsid w:val="00EB60B2"/>
    <w:rsid w:val="00EB6EA4"/>
    <w:rsid w:val="00EB75EF"/>
    <w:rsid w:val="00EB7C1D"/>
    <w:rsid w:val="00EB7E65"/>
    <w:rsid w:val="00EB7F6A"/>
    <w:rsid w:val="00EC1EFA"/>
    <w:rsid w:val="00EC21EA"/>
    <w:rsid w:val="00EC24BB"/>
    <w:rsid w:val="00EC2970"/>
    <w:rsid w:val="00EC2F67"/>
    <w:rsid w:val="00EC3DD0"/>
    <w:rsid w:val="00EC3E9D"/>
    <w:rsid w:val="00EC41BE"/>
    <w:rsid w:val="00EC4269"/>
    <w:rsid w:val="00EC42C5"/>
    <w:rsid w:val="00EC4F06"/>
    <w:rsid w:val="00EC5495"/>
    <w:rsid w:val="00EC5DDC"/>
    <w:rsid w:val="00EC5FE8"/>
    <w:rsid w:val="00EC65B8"/>
    <w:rsid w:val="00EC6F6D"/>
    <w:rsid w:val="00EC7BC6"/>
    <w:rsid w:val="00EC7E3B"/>
    <w:rsid w:val="00ED0224"/>
    <w:rsid w:val="00ED0380"/>
    <w:rsid w:val="00ED09D6"/>
    <w:rsid w:val="00ED14F0"/>
    <w:rsid w:val="00ED1807"/>
    <w:rsid w:val="00ED18F4"/>
    <w:rsid w:val="00ED1D39"/>
    <w:rsid w:val="00ED2089"/>
    <w:rsid w:val="00ED2414"/>
    <w:rsid w:val="00ED3880"/>
    <w:rsid w:val="00ED48DE"/>
    <w:rsid w:val="00ED5634"/>
    <w:rsid w:val="00ED5A86"/>
    <w:rsid w:val="00ED66A7"/>
    <w:rsid w:val="00EE03B1"/>
    <w:rsid w:val="00EE155A"/>
    <w:rsid w:val="00EE16B9"/>
    <w:rsid w:val="00EE175F"/>
    <w:rsid w:val="00EE18FD"/>
    <w:rsid w:val="00EE2599"/>
    <w:rsid w:val="00EE2693"/>
    <w:rsid w:val="00EE2BA2"/>
    <w:rsid w:val="00EE3B8C"/>
    <w:rsid w:val="00EE3D16"/>
    <w:rsid w:val="00EE417B"/>
    <w:rsid w:val="00EE42A8"/>
    <w:rsid w:val="00EE4D28"/>
    <w:rsid w:val="00EE4D36"/>
    <w:rsid w:val="00EE4DAD"/>
    <w:rsid w:val="00EE509F"/>
    <w:rsid w:val="00EE5A06"/>
    <w:rsid w:val="00EE78D9"/>
    <w:rsid w:val="00EE7B78"/>
    <w:rsid w:val="00EF0693"/>
    <w:rsid w:val="00EF0C5D"/>
    <w:rsid w:val="00EF17FD"/>
    <w:rsid w:val="00EF1EE5"/>
    <w:rsid w:val="00EF2210"/>
    <w:rsid w:val="00EF236B"/>
    <w:rsid w:val="00EF248A"/>
    <w:rsid w:val="00EF2955"/>
    <w:rsid w:val="00EF2B41"/>
    <w:rsid w:val="00EF374A"/>
    <w:rsid w:val="00EF3795"/>
    <w:rsid w:val="00EF4F5B"/>
    <w:rsid w:val="00EF5FA1"/>
    <w:rsid w:val="00EF68FF"/>
    <w:rsid w:val="00EF6D2A"/>
    <w:rsid w:val="00EF78AE"/>
    <w:rsid w:val="00F014CC"/>
    <w:rsid w:val="00F0255F"/>
    <w:rsid w:val="00F04B2D"/>
    <w:rsid w:val="00F04C5F"/>
    <w:rsid w:val="00F04D0E"/>
    <w:rsid w:val="00F05256"/>
    <w:rsid w:val="00F05573"/>
    <w:rsid w:val="00F0617B"/>
    <w:rsid w:val="00F0639F"/>
    <w:rsid w:val="00F071D6"/>
    <w:rsid w:val="00F07267"/>
    <w:rsid w:val="00F072DE"/>
    <w:rsid w:val="00F07736"/>
    <w:rsid w:val="00F07927"/>
    <w:rsid w:val="00F07E8E"/>
    <w:rsid w:val="00F10FE9"/>
    <w:rsid w:val="00F11BD4"/>
    <w:rsid w:val="00F12877"/>
    <w:rsid w:val="00F12B81"/>
    <w:rsid w:val="00F12BA2"/>
    <w:rsid w:val="00F13D48"/>
    <w:rsid w:val="00F1561D"/>
    <w:rsid w:val="00F15982"/>
    <w:rsid w:val="00F15BAB"/>
    <w:rsid w:val="00F15F2B"/>
    <w:rsid w:val="00F16823"/>
    <w:rsid w:val="00F16CFC"/>
    <w:rsid w:val="00F17226"/>
    <w:rsid w:val="00F20DEE"/>
    <w:rsid w:val="00F21A37"/>
    <w:rsid w:val="00F21FFC"/>
    <w:rsid w:val="00F239A9"/>
    <w:rsid w:val="00F24674"/>
    <w:rsid w:val="00F24691"/>
    <w:rsid w:val="00F2521C"/>
    <w:rsid w:val="00F25E99"/>
    <w:rsid w:val="00F26720"/>
    <w:rsid w:val="00F267F8"/>
    <w:rsid w:val="00F26803"/>
    <w:rsid w:val="00F26C6D"/>
    <w:rsid w:val="00F26CDE"/>
    <w:rsid w:val="00F2761E"/>
    <w:rsid w:val="00F30B9F"/>
    <w:rsid w:val="00F312BB"/>
    <w:rsid w:val="00F313F2"/>
    <w:rsid w:val="00F31A74"/>
    <w:rsid w:val="00F33307"/>
    <w:rsid w:val="00F33740"/>
    <w:rsid w:val="00F33963"/>
    <w:rsid w:val="00F33F63"/>
    <w:rsid w:val="00F34744"/>
    <w:rsid w:val="00F34FE5"/>
    <w:rsid w:val="00F35050"/>
    <w:rsid w:val="00F360DA"/>
    <w:rsid w:val="00F36766"/>
    <w:rsid w:val="00F36A39"/>
    <w:rsid w:val="00F377B3"/>
    <w:rsid w:val="00F401AD"/>
    <w:rsid w:val="00F4093A"/>
    <w:rsid w:val="00F40F65"/>
    <w:rsid w:val="00F41868"/>
    <w:rsid w:val="00F41E26"/>
    <w:rsid w:val="00F41F82"/>
    <w:rsid w:val="00F42CE7"/>
    <w:rsid w:val="00F432F6"/>
    <w:rsid w:val="00F433DE"/>
    <w:rsid w:val="00F435FF"/>
    <w:rsid w:val="00F44733"/>
    <w:rsid w:val="00F44D52"/>
    <w:rsid w:val="00F45069"/>
    <w:rsid w:val="00F4595A"/>
    <w:rsid w:val="00F45984"/>
    <w:rsid w:val="00F473F9"/>
    <w:rsid w:val="00F47B42"/>
    <w:rsid w:val="00F5055D"/>
    <w:rsid w:val="00F52964"/>
    <w:rsid w:val="00F531A3"/>
    <w:rsid w:val="00F53DF0"/>
    <w:rsid w:val="00F53E9D"/>
    <w:rsid w:val="00F53FB5"/>
    <w:rsid w:val="00F54A78"/>
    <w:rsid w:val="00F5576B"/>
    <w:rsid w:val="00F559A6"/>
    <w:rsid w:val="00F55D7F"/>
    <w:rsid w:val="00F57076"/>
    <w:rsid w:val="00F607A3"/>
    <w:rsid w:val="00F60A08"/>
    <w:rsid w:val="00F60B01"/>
    <w:rsid w:val="00F613F6"/>
    <w:rsid w:val="00F617EE"/>
    <w:rsid w:val="00F61DB1"/>
    <w:rsid w:val="00F677AA"/>
    <w:rsid w:val="00F6781C"/>
    <w:rsid w:val="00F714BA"/>
    <w:rsid w:val="00F714E7"/>
    <w:rsid w:val="00F71B26"/>
    <w:rsid w:val="00F71D92"/>
    <w:rsid w:val="00F7239B"/>
    <w:rsid w:val="00F727C2"/>
    <w:rsid w:val="00F7291F"/>
    <w:rsid w:val="00F72C1B"/>
    <w:rsid w:val="00F737B0"/>
    <w:rsid w:val="00F74D26"/>
    <w:rsid w:val="00F7634B"/>
    <w:rsid w:val="00F76F5F"/>
    <w:rsid w:val="00F77145"/>
    <w:rsid w:val="00F77161"/>
    <w:rsid w:val="00F77177"/>
    <w:rsid w:val="00F776EC"/>
    <w:rsid w:val="00F808BE"/>
    <w:rsid w:val="00F80EC2"/>
    <w:rsid w:val="00F80FF3"/>
    <w:rsid w:val="00F812A3"/>
    <w:rsid w:val="00F81A51"/>
    <w:rsid w:val="00F81D05"/>
    <w:rsid w:val="00F829A8"/>
    <w:rsid w:val="00F82C91"/>
    <w:rsid w:val="00F83554"/>
    <w:rsid w:val="00F83808"/>
    <w:rsid w:val="00F858C5"/>
    <w:rsid w:val="00F863F9"/>
    <w:rsid w:val="00F86E56"/>
    <w:rsid w:val="00F87CA9"/>
    <w:rsid w:val="00F90F5D"/>
    <w:rsid w:val="00F9120D"/>
    <w:rsid w:val="00F912C5"/>
    <w:rsid w:val="00F9162B"/>
    <w:rsid w:val="00F92001"/>
    <w:rsid w:val="00F924DD"/>
    <w:rsid w:val="00F926A9"/>
    <w:rsid w:val="00F92BCE"/>
    <w:rsid w:val="00F935F3"/>
    <w:rsid w:val="00F93AAF"/>
    <w:rsid w:val="00F93FF6"/>
    <w:rsid w:val="00F940E5"/>
    <w:rsid w:val="00F9436F"/>
    <w:rsid w:val="00F94722"/>
    <w:rsid w:val="00F954CA"/>
    <w:rsid w:val="00F957E6"/>
    <w:rsid w:val="00F979AB"/>
    <w:rsid w:val="00F97CB5"/>
    <w:rsid w:val="00F97EC2"/>
    <w:rsid w:val="00FA03D7"/>
    <w:rsid w:val="00FA168B"/>
    <w:rsid w:val="00FA2786"/>
    <w:rsid w:val="00FA30E7"/>
    <w:rsid w:val="00FA3A2A"/>
    <w:rsid w:val="00FA3C00"/>
    <w:rsid w:val="00FA3DC1"/>
    <w:rsid w:val="00FA4C36"/>
    <w:rsid w:val="00FA56AB"/>
    <w:rsid w:val="00FA59DC"/>
    <w:rsid w:val="00FA65AE"/>
    <w:rsid w:val="00FA6C47"/>
    <w:rsid w:val="00FB09AC"/>
    <w:rsid w:val="00FB133D"/>
    <w:rsid w:val="00FB14CA"/>
    <w:rsid w:val="00FB1CEF"/>
    <w:rsid w:val="00FB2C90"/>
    <w:rsid w:val="00FB2F22"/>
    <w:rsid w:val="00FB3864"/>
    <w:rsid w:val="00FB69C1"/>
    <w:rsid w:val="00FB6AAA"/>
    <w:rsid w:val="00FB6BFC"/>
    <w:rsid w:val="00FB74EE"/>
    <w:rsid w:val="00FC0B4A"/>
    <w:rsid w:val="00FC0EC9"/>
    <w:rsid w:val="00FC1446"/>
    <w:rsid w:val="00FC2ACA"/>
    <w:rsid w:val="00FC3931"/>
    <w:rsid w:val="00FC4135"/>
    <w:rsid w:val="00FC41DB"/>
    <w:rsid w:val="00FC53F7"/>
    <w:rsid w:val="00FC55B9"/>
    <w:rsid w:val="00FC616B"/>
    <w:rsid w:val="00FC6414"/>
    <w:rsid w:val="00FC6BCB"/>
    <w:rsid w:val="00FC7C33"/>
    <w:rsid w:val="00FC7CFE"/>
    <w:rsid w:val="00FD128E"/>
    <w:rsid w:val="00FD138D"/>
    <w:rsid w:val="00FD1F63"/>
    <w:rsid w:val="00FD1FA7"/>
    <w:rsid w:val="00FD255F"/>
    <w:rsid w:val="00FD2BFC"/>
    <w:rsid w:val="00FD43DD"/>
    <w:rsid w:val="00FD640B"/>
    <w:rsid w:val="00FE098A"/>
    <w:rsid w:val="00FE0C67"/>
    <w:rsid w:val="00FE1351"/>
    <w:rsid w:val="00FE1575"/>
    <w:rsid w:val="00FE187E"/>
    <w:rsid w:val="00FE1AE1"/>
    <w:rsid w:val="00FE213D"/>
    <w:rsid w:val="00FE2E76"/>
    <w:rsid w:val="00FE2F85"/>
    <w:rsid w:val="00FE3A80"/>
    <w:rsid w:val="00FE45FF"/>
    <w:rsid w:val="00FE561E"/>
    <w:rsid w:val="00FE590D"/>
    <w:rsid w:val="00FE60A0"/>
    <w:rsid w:val="00FE6AFE"/>
    <w:rsid w:val="00FE70ED"/>
    <w:rsid w:val="00FE772E"/>
    <w:rsid w:val="00FF0377"/>
    <w:rsid w:val="00FF0664"/>
    <w:rsid w:val="00FF0B51"/>
    <w:rsid w:val="00FF0EE3"/>
    <w:rsid w:val="00FF1CE8"/>
    <w:rsid w:val="00FF1DC1"/>
    <w:rsid w:val="00FF236B"/>
    <w:rsid w:val="00FF23A0"/>
    <w:rsid w:val="00FF2942"/>
    <w:rsid w:val="00FF2C5E"/>
    <w:rsid w:val="00FF2C8E"/>
    <w:rsid w:val="00FF385A"/>
    <w:rsid w:val="00FF3BFC"/>
    <w:rsid w:val="00FF5371"/>
    <w:rsid w:val="00FF5552"/>
    <w:rsid w:val="00FF5DE9"/>
    <w:rsid w:val="00FF60BB"/>
    <w:rsid w:val="00FF61F4"/>
    <w:rsid w:val="00FF6B4F"/>
    <w:rsid w:val="00FF6DF2"/>
    <w:rsid w:val="00FF783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411"/>
  <w15:docId w15:val="{1508F0F7-DEA8-40F9-BF1A-9779F7D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A73"/>
  </w:style>
  <w:style w:type="paragraph" w:styleId="Footer">
    <w:name w:val="footer"/>
    <w:basedOn w:val="Normal"/>
    <w:link w:val="Foot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A73"/>
  </w:style>
  <w:style w:type="paragraph" w:styleId="BalloonText">
    <w:name w:val="Balloon Text"/>
    <w:basedOn w:val="Normal"/>
    <w:link w:val="BalloonTextChar"/>
    <w:uiPriority w:val="99"/>
    <w:semiHidden/>
    <w:unhideWhenUsed/>
    <w:rsid w:val="00E6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74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B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24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CE90-93DA-4D8D-8B71-7266BA77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1263</Words>
  <Characters>7202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חיפה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Yuval Hadash</dc:creator>
  <cp:lastModifiedBy>תומר עוז</cp:lastModifiedBy>
  <cp:revision>5</cp:revision>
  <cp:lastPrinted>2013-06-27T15:23:00Z</cp:lastPrinted>
  <dcterms:created xsi:type="dcterms:W3CDTF">2020-12-19T16:08:00Z</dcterms:created>
  <dcterms:modified xsi:type="dcterms:W3CDTF">2020-12-19T21:20:00Z</dcterms:modified>
</cp:coreProperties>
</file>