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FA6" w:rsidRPr="006D1FA6" w:rsidRDefault="006D1FA6" w:rsidP="006D1FA6">
      <w:pPr>
        <w:widowControl w:val="0"/>
        <w:bidi w:val="0"/>
        <w:ind w:left="4680"/>
        <w:rPr>
          <w:rFonts w:cs="Courier"/>
          <w:u w:val="none"/>
          <w:lang w:bidi="en-US"/>
        </w:rPr>
      </w:pPr>
      <w:bookmarkStart w:id="0" w:name="_GoBack"/>
      <w:bookmarkEnd w:id="0"/>
      <w:r w:rsidRPr="006D1FA6">
        <w:rPr>
          <w:rFonts w:cs="Courier"/>
          <w:u w:val="none"/>
          <w:lang w:bidi="en-US"/>
        </w:rPr>
        <w:t>Prof. Amit Bernstein, Ph.D.</w:t>
      </w:r>
    </w:p>
    <w:p w:rsidR="006D1FA6" w:rsidRPr="006D1FA6" w:rsidRDefault="006D1FA6" w:rsidP="006D1FA6">
      <w:pPr>
        <w:widowControl w:val="0"/>
        <w:bidi w:val="0"/>
        <w:ind w:left="4680"/>
        <w:rPr>
          <w:rFonts w:cs="Courier"/>
          <w:u w:val="none"/>
          <w:lang w:bidi="en-US"/>
        </w:rPr>
      </w:pPr>
      <w:r w:rsidRPr="006D1FA6">
        <w:rPr>
          <w:rFonts w:cs="Courier"/>
          <w:u w:val="none"/>
          <w:lang w:bidi="en-US"/>
        </w:rPr>
        <w:t>Associate Professor</w:t>
      </w:r>
    </w:p>
    <w:p w:rsidR="006D1FA6" w:rsidRPr="006D1FA6" w:rsidRDefault="006D1FA6" w:rsidP="006D1FA6">
      <w:pPr>
        <w:widowControl w:val="0"/>
        <w:bidi w:val="0"/>
        <w:ind w:left="4680"/>
        <w:rPr>
          <w:rFonts w:cs="Courier"/>
          <w:u w:val="none"/>
          <w:lang w:bidi="en-US"/>
        </w:rPr>
      </w:pPr>
      <w:r w:rsidRPr="006D1FA6">
        <w:rPr>
          <w:rFonts w:cs="Courier"/>
          <w:u w:val="none"/>
          <w:lang w:bidi="en-US"/>
        </w:rPr>
        <w:t>Director, The International Research Collaborative on Anxiety</w:t>
      </w:r>
    </w:p>
    <w:p w:rsidR="006D1FA6" w:rsidRPr="006D1FA6" w:rsidRDefault="006D1FA6" w:rsidP="006D1FA6">
      <w:pPr>
        <w:widowControl w:val="0"/>
        <w:bidi w:val="0"/>
        <w:ind w:left="4680"/>
        <w:rPr>
          <w:rFonts w:cs="Courier"/>
          <w:u w:val="none"/>
          <w:lang w:bidi="en-US"/>
        </w:rPr>
      </w:pPr>
      <w:r w:rsidRPr="006D1FA6">
        <w:rPr>
          <w:rFonts w:cs="Courier"/>
          <w:u w:val="none"/>
          <w:lang w:bidi="en-US"/>
        </w:rPr>
        <w:t>University of Haifa</w:t>
      </w:r>
    </w:p>
    <w:p w:rsidR="006D1FA6" w:rsidRPr="006D1FA6" w:rsidRDefault="006D1FA6" w:rsidP="006D1FA6">
      <w:pPr>
        <w:widowControl w:val="0"/>
        <w:bidi w:val="0"/>
        <w:ind w:left="4680"/>
        <w:rPr>
          <w:rFonts w:cs="Courier"/>
          <w:u w:val="none"/>
          <w:lang w:bidi="en-US"/>
        </w:rPr>
      </w:pPr>
      <w:r w:rsidRPr="006D1FA6">
        <w:rPr>
          <w:rFonts w:cs="Courier"/>
          <w:u w:val="none"/>
          <w:lang w:bidi="en-US"/>
        </w:rPr>
        <w:t>Department of Psychology</w:t>
      </w:r>
    </w:p>
    <w:p w:rsidR="006D1FA6" w:rsidRPr="006D1FA6" w:rsidRDefault="006D1FA6" w:rsidP="006D1FA6">
      <w:pPr>
        <w:widowControl w:val="0"/>
        <w:bidi w:val="0"/>
        <w:ind w:left="4680"/>
        <w:rPr>
          <w:rFonts w:cs="Courier"/>
          <w:u w:val="none"/>
          <w:lang w:bidi="en-US"/>
        </w:rPr>
      </w:pPr>
      <w:r w:rsidRPr="006D1FA6">
        <w:rPr>
          <w:rFonts w:cs="Courier"/>
          <w:u w:val="none"/>
          <w:lang w:bidi="en-US"/>
        </w:rPr>
        <w:t>Mount Carmel, Haifa, 31905, Israel</w:t>
      </w:r>
    </w:p>
    <w:p w:rsidR="006D1FA6" w:rsidRPr="006D1FA6" w:rsidRDefault="006D1FA6" w:rsidP="00F82C35">
      <w:pPr>
        <w:widowControl w:val="0"/>
        <w:bidi w:val="0"/>
        <w:ind w:left="4680"/>
        <w:rPr>
          <w:rFonts w:cs="Courier"/>
          <w:u w:val="none"/>
          <w:lang w:bidi="en-US"/>
        </w:rPr>
      </w:pPr>
      <w:r w:rsidRPr="006D1FA6">
        <w:rPr>
          <w:rFonts w:cs="Courier"/>
          <w:u w:val="none"/>
          <w:lang w:bidi="en-US"/>
        </w:rPr>
        <w:t xml:space="preserve">Phone: (04) </w:t>
      </w:r>
      <w:r w:rsidR="00F82C35">
        <w:rPr>
          <w:rFonts w:ascii="Courier" w:cs="Courier"/>
          <w:u w:val="none"/>
          <w:rtl/>
          <w:lang w:bidi="en-US"/>
        </w:rPr>
        <w:t>824</w:t>
      </w:r>
      <w:r w:rsidR="00F82C35">
        <w:rPr>
          <w:rFonts w:cs="Courier"/>
          <w:u w:val="none"/>
          <w:rtl/>
          <w:lang w:bidi="en-US"/>
        </w:rPr>
        <w:t>-</w:t>
      </w:r>
      <w:r w:rsidR="00F82C35">
        <w:rPr>
          <w:rFonts w:ascii="Courier" w:cs="Courier"/>
          <w:u w:val="none"/>
          <w:rtl/>
          <w:lang w:bidi="en-US"/>
        </w:rPr>
        <w:t>9839</w:t>
      </w:r>
      <w:r w:rsidRPr="006D1FA6" w:rsidDel="00413ADE">
        <w:rPr>
          <w:rFonts w:cs="Courier"/>
          <w:u w:val="none"/>
          <w:lang w:bidi="en-US"/>
        </w:rPr>
        <w:t xml:space="preserve"> </w:t>
      </w:r>
    </w:p>
    <w:p w:rsidR="006D1FA6" w:rsidRPr="006D1FA6" w:rsidRDefault="006D1FA6" w:rsidP="006D1FA6">
      <w:pPr>
        <w:bidi w:val="0"/>
        <w:ind w:left="4680"/>
        <w:rPr>
          <w:u w:val="none"/>
        </w:rPr>
      </w:pPr>
      <w:r w:rsidRPr="006D1FA6">
        <w:rPr>
          <w:rFonts w:cs="Courier"/>
          <w:u w:val="none"/>
          <w:lang w:bidi="en-US"/>
        </w:rPr>
        <w:t>abernstein@psy.haifa.ac.il</w:t>
      </w:r>
    </w:p>
    <w:p w:rsidR="006D1FA6" w:rsidRPr="006D1FA6" w:rsidRDefault="006D1FA6" w:rsidP="006D1FA6">
      <w:pPr>
        <w:bidi w:val="0"/>
        <w:rPr>
          <w:u w:val="none"/>
        </w:rPr>
      </w:pPr>
    </w:p>
    <w:p w:rsidR="006D1FA6" w:rsidRPr="00446B5C" w:rsidRDefault="00446B5C" w:rsidP="00446B5C">
      <w:pPr>
        <w:bidi w:val="0"/>
        <w:rPr>
          <w:u w:val="none"/>
        </w:rPr>
      </w:pPr>
      <w:r>
        <w:rPr>
          <w:u w:val="none"/>
        </w:rPr>
        <w:t>October</w:t>
      </w:r>
      <w:r w:rsidR="003E0ECD">
        <w:rPr>
          <w:u w:val="none"/>
        </w:rPr>
        <w:t xml:space="preserve"> </w:t>
      </w:r>
      <w:r>
        <w:rPr>
          <w:u w:val="none"/>
        </w:rPr>
        <w:t>1</w:t>
      </w:r>
      <w:r w:rsidR="003E0ECD">
        <w:rPr>
          <w:u w:val="none"/>
        </w:rPr>
        <w:t>5</w:t>
      </w:r>
      <w:r w:rsidR="00DA7F98">
        <w:rPr>
          <w:u w:val="none"/>
        </w:rPr>
        <w:t>, 201</w:t>
      </w:r>
      <w:r>
        <w:rPr>
          <w:u w:val="none"/>
        </w:rPr>
        <w:t>8</w:t>
      </w:r>
    </w:p>
    <w:p w:rsidR="006D1FA6" w:rsidRPr="006D1FA6" w:rsidRDefault="006D1FA6" w:rsidP="006D1FA6">
      <w:pPr>
        <w:bidi w:val="0"/>
        <w:rPr>
          <w:u w:val="none"/>
        </w:rPr>
      </w:pPr>
    </w:p>
    <w:p w:rsidR="006D1FA6" w:rsidRPr="006D1FA6" w:rsidRDefault="006D1FA6" w:rsidP="00DA7F98">
      <w:pPr>
        <w:bidi w:val="0"/>
        <w:rPr>
          <w:u w:val="none"/>
        </w:rPr>
      </w:pPr>
      <w:r w:rsidRPr="006D1FA6">
        <w:rPr>
          <w:u w:val="none"/>
        </w:rPr>
        <w:t xml:space="preserve">Dear Dr. </w:t>
      </w:r>
      <w:r w:rsidR="00DA7F98">
        <w:rPr>
          <w:u w:val="none"/>
        </w:rPr>
        <w:t>Admon</w:t>
      </w:r>
      <w:r w:rsidRPr="006D1FA6">
        <w:rPr>
          <w:u w:val="none"/>
        </w:rPr>
        <w:t xml:space="preserve"> and IRB Committee Members:</w:t>
      </w:r>
    </w:p>
    <w:p w:rsidR="00BA00C2" w:rsidRDefault="00BA00C2" w:rsidP="00BA00C2">
      <w:pPr>
        <w:bidi w:val="0"/>
        <w:rPr>
          <w:u w:val="none"/>
        </w:rPr>
      </w:pPr>
    </w:p>
    <w:p w:rsidR="00BA00C2" w:rsidRPr="0078043B" w:rsidRDefault="00BA00C2" w:rsidP="00BA00C2">
      <w:pPr>
        <w:bidi w:val="0"/>
        <w:rPr>
          <w:u w:val="none"/>
        </w:rPr>
      </w:pPr>
      <w:r>
        <w:rPr>
          <w:u w:val="none"/>
        </w:rPr>
        <w:t>We are now planning to continue onto a second phase of data collection, as part of our project studying attention to internal states. As such, we ask for an updated ethics approval for this project.</w:t>
      </w:r>
    </w:p>
    <w:p w:rsidR="00BA00C2" w:rsidRDefault="00BA00C2" w:rsidP="00BA00C2">
      <w:pPr>
        <w:bidi w:val="0"/>
        <w:rPr>
          <w:u w:val="none"/>
        </w:rPr>
      </w:pPr>
    </w:p>
    <w:p w:rsidR="00BA00C2" w:rsidRPr="00BA00C2" w:rsidRDefault="006D1FA6" w:rsidP="00BA00C2">
      <w:pPr>
        <w:bidi w:val="0"/>
        <w:rPr>
          <w:u w:val="none"/>
        </w:rPr>
      </w:pPr>
      <w:r w:rsidRPr="006D1FA6">
        <w:rPr>
          <w:u w:val="none"/>
        </w:rPr>
        <w:t>Please find attached the following</w:t>
      </w:r>
      <w:r w:rsidR="00BA00C2">
        <w:rPr>
          <w:u w:val="none"/>
        </w:rPr>
        <w:t xml:space="preserve"> revised</w:t>
      </w:r>
      <w:r w:rsidRPr="006D1FA6">
        <w:rPr>
          <w:u w:val="none"/>
        </w:rPr>
        <w:t xml:space="preserve"> materials</w:t>
      </w:r>
      <w:r w:rsidR="00BA00C2">
        <w:rPr>
          <w:u w:val="none"/>
        </w:rPr>
        <w:t xml:space="preserve"> – all changes appear under track-changes. As previously</w:t>
      </w:r>
      <w:r w:rsidRPr="006D1FA6">
        <w:rPr>
          <w:u w:val="none"/>
        </w:rPr>
        <w:t xml:space="preserve"> submitted to your committee for Human Subjects Research Ethics Review at the University of Haifa: (1) All Human Research Ethics forms and attachments requested by your committee. (2) An abstract of the proposed research. (3) A copy of the information and consent forms to be provided to individuals interested in participating in this research study.</w:t>
      </w:r>
    </w:p>
    <w:p w:rsidR="006D1FA6" w:rsidRPr="006D1FA6" w:rsidRDefault="006D1FA6" w:rsidP="006D1FA6">
      <w:pPr>
        <w:bidi w:val="0"/>
        <w:rPr>
          <w:u w:val="none"/>
        </w:rPr>
      </w:pPr>
    </w:p>
    <w:p w:rsidR="006D1FA6" w:rsidRPr="006D1FA6" w:rsidRDefault="006D1FA6" w:rsidP="00324560">
      <w:pPr>
        <w:bidi w:val="0"/>
        <w:rPr>
          <w:u w:val="none"/>
        </w:rPr>
      </w:pPr>
      <w:r w:rsidRPr="006D1FA6">
        <w:rPr>
          <w:u w:val="none"/>
        </w:rPr>
        <w:t xml:space="preserve">In consultation with senior colleagues and members of IRBs at other universities, I have done my best to ensure the ethical conduct and protection of participants of the proposed research. I have been involved in several similar studies involving </w:t>
      </w:r>
      <w:r w:rsidR="00324560">
        <w:rPr>
          <w:u w:val="none"/>
        </w:rPr>
        <w:t>similar</w:t>
      </w:r>
      <w:r w:rsidR="00324560" w:rsidRPr="006D1FA6">
        <w:rPr>
          <w:u w:val="none"/>
        </w:rPr>
        <w:t xml:space="preserve"> </w:t>
      </w:r>
      <w:r w:rsidRPr="006D1FA6">
        <w:rPr>
          <w:u w:val="none"/>
        </w:rPr>
        <w:t xml:space="preserve">methods and populations, all of which were approved by university IRBs. I have also received extensive training in human research ethics (e.g., University of Vermont, Stanford University School of Medicine, Veterans Administration, National Institutes of Health) and read the University of Haifa guidelines for human research ethics. </w:t>
      </w:r>
    </w:p>
    <w:p w:rsidR="006D1FA6" w:rsidRPr="006D1FA6" w:rsidRDefault="006D1FA6" w:rsidP="006D1FA6">
      <w:pPr>
        <w:bidi w:val="0"/>
        <w:rPr>
          <w:u w:val="none"/>
        </w:rPr>
      </w:pPr>
    </w:p>
    <w:p w:rsidR="006D1FA6" w:rsidRPr="006D1FA6" w:rsidRDefault="006D1FA6" w:rsidP="006D1FA6">
      <w:pPr>
        <w:bidi w:val="0"/>
        <w:rPr>
          <w:u w:val="none"/>
        </w:rPr>
      </w:pPr>
      <w:r w:rsidRPr="006D1FA6">
        <w:rPr>
          <w:u w:val="none"/>
        </w:rPr>
        <w:t xml:space="preserve">Thank for your time and effort in reviewing this proposed research study. </w:t>
      </w:r>
    </w:p>
    <w:p w:rsidR="006D1FA6" w:rsidRPr="006D1FA6" w:rsidRDefault="006D1FA6" w:rsidP="006D1FA6">
      <w:pPr>
        <w:bidi w:val="0"/>
        <w:rPr>
          <w:u w:val="none"/>
        </w:rPr>
      </w:pPr>
    </w:p>
    <w:p w:rsidR="006D1FA6" w:rsidRPr="006D1FA6" w:rsidRDefault="006D1FA6" w:rsidP="006D1FA6">
      <w:pPr>
        <w:bidi w:val="0"/>
        <w:rPr>
          <w:u w:val="none"/>
        </w:rPr>
      </w:pPr>
      <w:r w:rsidRPr="006D1FA6">
        <w:rPr>
          <w:u w:val="none"/>
        </w:rPr>
        <w:t xml:space="preserve">Sincerely, </w:t>
      </w:r>
    </w:p>
    <w:p w:rsidR="006D1FA6" w:rsidRPr="006D1FA6" w:rsidRDefault="00BA00C2" w:rsidP="006D1FA6">
      <w:pPr>
        <w:bidi w:val="0"/>
        <w:rPr>
          <w:u w:val="none"/>
        </w:rPr>
      </w:pPr>
      <w:r w:rsidRPr="006D1FA6">
        <w:rPr>
          <w:noProof/>
          <w:u w:val="none"/>
        </w:rPr>
        <w:drawing>
          <wp:inline distT="0" distB="0" distL="0" distR="0" wp14:editId="66C9FAA5">
            <wp:extent cx="2247900" cy="581025"/>
            <wp:effectExtent l="0" t="0" r="0" b="0"/>
            <wp:docPr id="2" name="Picture 2" descr="חתימה של עמי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חתימה של עמית"/>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581025"/>
                    </a:xfrm>
                    <a:prstGeom prst="rect">
                      <a:avLst/>
                    </a:prstGeom>
                    <a:noFill/>
                    <a:ln>
                      <a:noFill/>
                    </a:ln>
                  </pic:spPr>
                </pic:pic>
              </a:graphicData>
            </a:graphic>
          </wp:inline>
        </w:drawing>
      </w:r>
    </w:p>
    <w:p w:rsidR="006D1FA6" w:rsidRPr="006D1FA6" w:rsidRDefault="006D1FA6" w:rsidP="006D1FA6">
      <w:pPr>
        <w:bidi w:val="0"/>
        <w:rPr>
          <w:u w:val="none"/>
        </w:rPr>
      </w:pPr>
    </w:p>
    <w:p w:rsidR="006D1FA6" w:rsidRPr="006D1FA6" w:rsidRDefault="006D1FA6" w:rsidP="006D1FA6">
      <w:pPr>
        <w:bidi w:val="0"/>
        <w:rPr>
          <w:u w:val="none"/>
        </w:rPr>
      </w:pPr>
      <w:r w:rsidRPr="006D1FA6">
        <w:rPr>
          <w:u w:val="none"/>
        </w:rPr>
        <w:t>Amit Bernstein, Ph.D.</w:t>
      </w:r>
    </w:p>
    <w:p w:rsidR="006D1FA6" w:rsidRDefault="00251548" w:rsidP="006D1FA6">
      <w:pPr>
        <w:spacing w:line="360" w:lineRule="auto"/>
        <w:jc w:val="center"/>
        <w:rPr>
          <w:b/>
          <w:bCs/>
          <w:sz w:val="28"/>
          <w:szCs w:val="28"/>
          <w:rtl/>
        </w:rPr>
      </w:pPr>
      <w:r>
        <w:rPr>
          <w:b/>
          <w:bCs/>
          <w:sz w:val="28"/>
          <w:szCs w:val="28"/>
          <w:rtl/>
        </w:rPr>
        <w:br w:type="page"/>
      </w:r>
      <w:r w:rsidR="006D1FA6" w:rsidRPr="00293B32">
        <w:rPr>
          <w:rFonts w:hint="cs"/>
          <w:b/>
          <w:bCs/>
          <w:sz w:val="28"/>
          <w:szCs w:val="28"/>
          <w:rtl/>
        </w:rPr>
        <w:lastRenderedPageBreak/>
        <w:t>בקשה לאישור מחקר בבני אדם</w:t>
      </w:r>
      <w:r w:rsidR="006D1FA6">
        <w:rPr>
          <w:rFonts w:hint="cs"/>
          <w:b/>
          <w:bCs/>
          <w:sz w:val="28"/>
          <w:szCs w:val="28"/>
          <w:rtl/>
        </w:rPr>
        <w:t xml:space="preserve"> </w:t>
      </w:r>
    </w:p>
    <w:p w:rsidR="006D1FA6" w:rsidRPr="00B838F0" w:rsidRDefault="006D1FA6" w:rsidP="006D1FA6">
      <w:pPr>
        <w:spacing w:line="360" w:lineRule="auto"/>
        <w:jc w:val="center"/>
        <w:rPr>
          <w:sz w:val="20"/>
          <w:szCs w:val="20"/>
          <w:u w:val="none"/>
          <w:rtl/>
        </w:rPr>
      </w:pPr>
      <w:r w:rsidRPr="00B838F0">
        <w:rPr>
          <w:rFonts w:hint="cs"/>
          <w:sz w:val="20"/>
          <w:szCs w:val="20"/>
          <w:u w:val="none"/>
          <w:rtl/>
        </w:rPr>
        <w:t>יש להגיש מודפס ולצרף המסמכים הרלוונטיי</w:t>
      </w:r>
      <w:r w:rsidRPr="00B838F0">
        <w:rPr>
          <w:rFonts w:hint="eastAsia"/>
          <w:sz w:val="20"/>
          <w:szCs w:val="20"/>
          <w:u w:val="none"/>
          <w:rtl/>
        </w:rPr>
        <w:t>ם</w:t>
      </w:r>
    </w:p>
    <w:p w:rsidR="006D1FA6" w:rsidRPr="00C259A9" w:rsidRDefault="006D1FA6" w:rsidP="00446B5C">
      <w:pPr>
        <w:spacing w:line="360" w:lineRule="auto"/>
        <w:rPr>
          <w:u w:val="none"/>
          <w:rtl/>
        </w:rPr>
      </w:pPr>
      <w:r w:rsidRPr="00F072E2">
        <w:rPr>
          <w:rFonts w:hint="cs"/>
          <w:u w:val="none"/>
          <w:rtl/>
        </w:rPr>
        <w:t xml:space="preserve">שם החוקר/ת: </w:t>
      </w:r>
      <w:r>
        <w:rPr>
          <w:rFonts w:hint="cs"/>
          <w:u w:val="none"/>
          <w:rtl/>
        </w:rPr>
        <w:t xml:space="preserve">עמית ברנשטיין </w:t>
      </w:r>
      <w:r>
        <w:rPr>
          <w:u w:val="none"/>
        </w:rPr>
        <w:t>Ph.D.</w:t>
      </w:r>
      <w:r w:rsidR="00570756">
        <w:rPr>
          <w:rFonts w:hint="cs"/>
          <w:u w:val="none"/>
          <w:rtl/>
        </w:rPr>
        <w:t xml:space="preserve">, </w:t>
      </w:r>
      <w:del w:id="1" w:author="Windows User" w:date="2018-10-16T17:23:00Z">
        <w:r w:rsidR="00570756">
          <w:rPr>
            <w:rFonts w:hint="cs"/>
            <w:u w:val="none"/>
            <w:rtl/>
          </w:rPr>
          <w:delText xml:space="preserve">ליעד רוימי </w:delText>
        </w:r>
        <w:r w:rsidR="00570756">
          <w:rPr>
            <w:u w:val="none"/>
          </w:rPr>
          <w:delText>M.A.</w:delText>
        </w:r>
        <w:r w:rsidR="00570756">
          <w:rPr>
            <w:rFonts w:hint="cs"/>
            <w:u w:val="none"/>
            <w:rtl/>
          </w:rPr>
          <w:delText>, ויפתח</w:delText>
        </w:r>
      </w:del>
      <w:ins w:id="2" w:author="Windows User" w:date="2018-10-16T17:23:00Z">
        <w:r w:rsidR="00570756">
          <w:rPr>
            <w:rFonts w:hint="cs"/>
            <w:u w:val="none"/>
            <w:rtl/>
          </w:rPr>
          <w:t>יפתח</w:t>
        </w:r>
      </w:ins>
      <w:r w:rsidR="00570756">
        <w:rPr>
          <w:rFonts w:hint="cs"/>
          <w:u w:val="none"/>
          <w:rtl/>
        </w:rPr>
        <w:t xml:space="preserve"> עמיר </w:t>
      </w:r>
      <w:r w:rsidR="00570756">
        <w:rPr>
          <w:u w:val="none"/>
        </w:rPr>
        <w:t>M.A.</w:t>
      </w:r>
    </w:p>
    <w:p w:rsidR="006D1FA6" w:rsidRPr="00F072E2" w:rsidRDefault="006D1FA6" w:rsidP="00F82C35">
      <w:pPr>
        <w:spacing w:line="360" w:lineRule="auto"/>
        <w:rPr>
          <w:u w:val="none"/>
        </w:rPr>
      </w:pPr>
      <w:r>
        <w:rPr>
          <w:rFonts w:hint="cs"/>
          <w:u w:val="none"/>
          <w:rtl/>
        </w:rPr>
        <w:t>טל:__</w:t>
      </w:r>
      <w:r w:rsidRPr="006B61EE">
        <w:t xml:space="preserve"> </w:t>
      </w:r>
      <w:r>
        <w:t>972-4-824-</w:t>
      </w:r>
      <w:r w:rsidR="00F82C35">
        <w:t>9839</w:t>
      </w:r>
      <w:r w:rsidRPr="00C259A9">
        <w:rPr>
          <w:rFonts w:hint="cs"/>
          <w:rtl/>
        </w:rPr>
        <w:t xml:space="preserve"> </w:t>
      </w:r>
      <w:r>
        <w:rPr>
          <w:u w:val="none"/>
        </w:rPr>
        <w:t>email:_</w:t>
      </w:r>
      <w:r w:rsidRPr="006B61EE">
        <w:t xml:space="preserve"> </w:t>
      </w:r>
      <w:r>
        <w:rPr>
          <w:rStyle w:val="go"/>
        </w:rPr>
        <w:t>abernstein@psy.haifa.ac.il</w:t>
      </w:r>
      <w:r>
        <w:rPr>
          <w:u w:val="none"/>
        </w:rPr>
        <w:t>__________________________</w:t>
      </w:r>
    </w:p>
    <w:p w:rsidR="006D1FA6" w:rsidRDefault="006D1FA6" w:rsidP="00446B5C">
      <w:pPr>
        <w:spacing w:line="360" w:lineRule="auto"/>
        <w:rPr>
          <w:u w:val="none"/>
          <w:rtl/>
        </w:rPr>
      </w:pPr>
      <w:r>
        <w:rPr>
          <w:rFonts w:hint="cs"/>
          <w:u w:val="none"/>
          <w:rtl/>
        </w:rPr>
        <w:t xml:space="preserve">שם סטודנט - </w:t>
      </w:r>
      <w:r w:rsidRPr="00F072E2">
        <w:rPr>
          <w:rFonts w:hint="cs"/>
          <w:u w:val="none"/>
          <w:rtl/>
        </w:rPr>
        <w:t xml:space="preserve">שם חבר הסגל האחראי: </w:t>
      </w:r>
      <w:r w:rsidR="00570756">
        <w:rPr>
          <w:rFonts w:hint="cs"/>
          <w:u w:val="none"/>
          <w:rtl/>
        </w:rPr>
        <w:t xml:space="preserve"> עמית ברנשטיין, </w:t>
      </w:r>
      <w:del w:id="3" w:author="Windows User" w:date="2018-10-16T17:23:00Z">
        <w:r w:rsidR="00570756">
          <w:rPr>
            <w:rFonts w:hint="cs"/>
            <w:u w:val="none"/>
            <w:rtl/>
          </w:rPr>
          <w:delText>ליעד רוימי ויפתח</w:delText>
        </w:r>
      </w:del>
      <w:ins w:id="4" w:author="Windows User" w:date="2018-10-16T17:23:00Z">
        <w:r w:rsidR="00570756">
          <w:rPr>
            <w:rFonts w:hint="cs"/>
            <w:u w:val="none"/>
            <w:rtl/>
          </w:rPr>
          <w:t>יפתח</w:t>
        </w:r>
      </w:ins>
      <w:r w:rsidR="00570756">
        <w:rPr>
          <w:rFonts w:hint="cs"/>
          <w:u w:val="none"/>
          <w:rtl/>
        </w:rPr>
        <w:t xml:space="preserve"> עמיר</w:t>
      </w:r>
      <w:r>
        <w:rPr>
          <w:rFonts w:hint="cs"/>
          <w:u w:val="none"/>
          <w:rtl/>
        </w:rPr>
        <w:t>.</w:t>
      </w:r>
    </w:p>
    <w:p w:rsidR="006D1FA6" w:rsidRDefault="006D1FA6" w:rsidP="00446B5C">
      <w:pPr>
        <w:spacing w:line="360" w:lineRule="auto"/>
        <w:rPr>
          <w:u w:val="none"/>
        </w:rPr>
      </w:pPr>
      <w:r w:rsidRPr="00F072E2">
        <w:rPr>
          <w:rFonts w:hint="cs"/>
          <w:u w:val="none"/>
          <w:rtl/>
        </w:rPr>
        <w:t>תאריך</w:t>
      </w:r>
      <w:r>
        <w:rPr>
          <w:rFonts w:hint="cs"/>
          <w:u w:val="none"/>
          <w:rtl/>
        </w:rPr>
        <w:t xml:space="preserve"> הגשה : </w:t>
      </w:r>
      <w:del w:id="5" w:author="Windows User" w:date="2018-10-16T17:23:00Z">
        <w:r w:rsidR="003E0ECD">
          <w:rPr>
            <w:rFonts w:hint="cs"/>
            <w:rtl/>
          </w:rPr>
          <w:delText>26</w:delText>
        </w:r>
        <w:r>
          <w:rPr>
            <w:rFonts w:hint="cs"/>
            <w:rtl/>
          </w:rPr>
          <w:delText>/</w:delText>
        </w:r>
        <w:r w:rsidR="00DA7F98">
          <w:rPr>
            <w:rFonts w:hint="cs"/>
            <w:rtl/>
          </w:rPr>
          <w:delText>0</w:delText>
        </w:r>
        <w:r w:rsidR="003E0ECD">
          <w:rPr>
            <w:rFonts w:hint="cs"/>
            <w:rtl/>
          </w:rPr>
          <w:delText>2</w:delText>
        </w:r>
        <w:r>
          <w:rPr>
            <w:rFonts w:hint="cs"/>
            <w:rtl/>
          </w:rPr>
          <w:delText>/</w:delText>
        </w:r>
        <w:r w:rsidR="00DA7F98">
          <w:rPr>
            <w:rFonts w:hint="cs"/>
            <w:rtl/>
          </w:rPr>
          <w:delText>17</w:delText>
        </w:r>
        <w:r>
          <w:rPr>
            <w:rFonts w:hint="cs"/>
            <w:u w:val="none"/>
            <w:rtl/>
          </w:rPr>
          <w:delText xml:space="preserve"> </w:delText>
        </w:r>
      </w:del>
      <w:ins w:id="6" w:author="Windows User" w:date="2018-10-16T17:23:00Z">
        <w:r w:rsidR="00446B5C">
          <w:t>15/10/2018</w:t>
        </w:r>
      </w:ins>
      <w:r>
        <w:rPr>
          <w:rFonts w:hint="cs"/>
          <w:u w:val="none"/>
          <w:rtl/>
        </w:rPr>
        <w:t xml:space="preserve">  תאריך קבלה בפקולטה: _________</w:t>
      </w:r>
    </w:p>
    <w:p w:rsidR="006D1FA6" w:rsidRPr="00446B5C" w:rsidRDefault="006D1FA6" w:rsidP="006D1FA6">
      <w:pPr>
        <w:spacing w:line="360" w:lineRule="auto"/>
        <w:rPr>
          <w:sz w:val="20"/>
          <w:szCs w:val="20"/>
          <w:u w:val="none"/>
          <w:rtl/>
        </w:rPr>
      </w:pPr>
    </w:p>
    <w:p w:rsidR="006D1FA6" w:rsidRPr="00F072E2" w:rsidRDefault="006D1FA6" w:rsidP="006D1FA6">
      <w:pPr>
        <w:numPr>
          <w:ilvl w:val="0"/>
          <w:numId w:val="1"/>
        </w:numPr>
        <w:overflowPunct/>
        <w:autoSpaceDE/>
        <w:autoSpaceDN/>
        <w:adjustRightInd/>
        <w:spacing w:line="360" w:lineRule="auto"/>
        <w:textAlignment w:val="auto"/>
        <w:rPr>
          <w:u w:val="none"/>
        </w:rPr>
      </w:pPr>
      <w:r w:rsidRPr="00F072E2">
        <w:rPr>
          <w:rFonts w:hint="cs"/>
          <w:b/>
          <w:bCs/>
          <w:u w:val="none"/>
          <w:rtl/>
        </w:rPr>
        <w:t>כותרת המחקר ופרטים על משתתפי המחקר (נבדקים)</w:t>
      </w:r>
    </w:p>
    <w:p w:rsidR="006D1FA6" w:rsidRPr="00446B5C" w:rsidRDefault="006D1FA6" w:rsidP="00446B5C">
      <w:pPr>
        <w:spacing w:line="360" w:lineRule="auto"/>
        <w:ind w:left="720"/>
        <w:rPr>
          <w:rtl/>
        </w:rPr>
      </w:pPr>
      <w:r w:rsidRPr="00F072E2">
        <w:rPr>
          <w:rFonts w:hint="cs"/>
          <w:u w:val="none"/>
          <w:rtl/>
        </w:rPr>
        <w:t xml:space="preserve">כותרת המחקר: </w:t>
      </w:r>
      <w:r w:rsidR="00446B5C">
        <w:rPr>
          <w:rFonts w:hint="cs"/>
          <w:rtl/>
        </w:rPr>
        <w:t xml:space="preserve">תשומת לב </w:t>
      </w:r>
      <w:del w:id="7" w:author="Windows User" w:date="2018-10-16T17:23:00Z">
        <w:r w:rsidR="00DA7F98">
          <w:rPr>
            <w:rFonts w:hint="cs"/>
            <w:rtl/>
          </w:rPr>
          <w:delText>וחוויות</w:delText>
        </w:r>
      </w:del>
      <w:ins w:id="8" w:author="Windows User" w:date="2018-10-16T17:23:00Z">
        <w:r w:rsidR="00446B5C">
          <w:rPr>
            <w:rFonts w:hint="cs"/>
            <w:rtl/>
          </w:rPr>
          <w:t xml:space="preserve">לחוויות </w:t>
        </w:r>
        <w:r w:rsidR="00446B5C">
          <w:rPr>
            <w:rFonts w:hint="cs"/>
          </w:rPr>
          <w:t>II</w:t>
        </w:r>
      </w:ins>
    </w:p>
    <w:p w:rsidR="006D1FA6" w:rsidRPr="00F072E2" w:rsidRDefault="006D1FA6" w:rsidP="00446B5C">
      <w:pPr>
        <w:numPr>
          <w:ilvl w:val="1"/>
          <w:numId w:val="1"/>
        </w:numPr>
        <w:overflowPunct/>
        <w:autoSpaceDE/>
        <w:autoSpaceDN/>
        <w:adjustRightInd/>
        <w:spacing w:line="360" w:lineRule="auto"/>
        <w:textAlignment w:val="auto"/>
        <w:rPr>
          <w:u w:val="none"/>
        </w:rPr>
      </w:pPr>
      <w:r w:rsidRPr="00F072E2">
        <w:rPr>
          <w:rFonts w:hint="cs"/>
          <w:u w:val="none"/>
          <w:rtl/>
        </w:rPr>
        <w:t>מספר הנבדקים/המשתתפים:</w:t>
      </w:r>
      <w:r w:rsidR="001C25F7">
        <w:rPr>
          <w:rFonts w:hint="cs"/>
          <w:u w:val="none"/>
          <w:rtl/>
        </w:rPr>
        <w:t xml:space="preserve"> </w:t>
      </w:r>
      <w:del w:id="9" w:author="Windows User" w:date="2018-10-16T17:23:00Z">
        <w:r w:rsidR="001C25F7">
          <w:rPr>
            <w:rFonts w:hint="cs"/>
            <w:u w:val="none"/>
            <w:rtl/>
          </w:rPr>
          <w:delText>100</w:delText>
        </w:r>
      </w:del>
      <w:ins w:id="10" w:author="Windows User" w:date="2018-10-16T17:23:00Z">
        <w:r w:rsidR="00446B5C">
          <w:rPr>
            <w:rFonts w:hint="cs"/>
            <w:u w:val="none"/>
            <w:rtl/>
          </w:rPr>
          <w:t>80</w:t>
        </w:r>
      </w:ins>
    </w:p>
    <w:p w:rsidR="006D1FA6" w:rsidRPr="00F072E2" w:rsidRDefault="006D1FA6" w:rsidP="006D1FA6">
      <w:pPr>
        <w:numPr>
          <w:ilvl w:val="1"/>
          <w:numId w:val="1"/>
        </w:numPr>
        <w:overflowPunct/>
        <w:autoSpaceDE/>
        <w:autoSpaceDN/>
        <w:adjustRightInd/>
        <w:spacing w:line="360" w:lineRule="auto"/>
        <w:textAlignment w:val="auto"/>
        <w:rPr>
          <w:u w:val="none"/>
        </w:rPr>
      </w:pPr>
      <w:r w:rsidRPr="00F072E2">
        <w:rPr>
          <w:rFonts w:hint="cs"/>
          <w:u w:val="none"/>
          <w:rtl/>
        </w:rPr>
        <w:t xml:space="preserve">טווח גילאים:     </w:t>
      </w:r>
      <w:r>
        <w:rPr>
          <w:rFonts w:hint="cs"/>
          <w:u w:val="none"/>
          <w:rtl/>
        </w:rPr>
        <w:t>18-60</w:t>
      </w:r>
    </w:p>
    <w:p w:rsidR="006D1FA6" w:rsidRPr="006D700A" w:rsidRDefault="006D1FA6" w:rsidP="006D1FA6">
      <w:pPr>
        <w:numPr>
          <w:ilvl w:val="1"/>
          <w:numId w:val="1"/>
        </w:numPr>
        <w:overflowPunct/>
        <w:autoSpaceDE/>
        <w:autoSpaceDN/>
        <w:adjustRightInd/>
        <w:spacing w:line="360" w:lineRule="auto"/>
        <w:textAlignment w:val="auto"/>
        <w:rPr>
          <w:b/>
          <w:bCs/>
          <w:u w:val="none"/>
        </w:rPr>
      </w:pPr>
      <w:r w:rsidRPr="00F072E2">
        <w:rPr>
          <w:rFonts w:hint="cs"/>
          <w:u w:val="none"/>
          <w:rtl/>
        </w:rPr>
        <w:t xml:space="preserve">סוג האוכלוסייה: </w:t>
      </w:r>
      <w:r w:rsidRPr="006D700A">
        <w:rPr>
          <w:rFonts w:hint="cs"/>
          <w:b/>
          <w:bCs/>
          <w:u w:val="none"/>
          <w:rtl/>
        </w:rPr>
        <w:t xml:space="preserve">[ </w:t>
      </w:r>
      <w:r w:rsidRPr="006D700A">
        <w:rPr>
          <w:rFonts w:hint="cs"/>
          <w:b/>
          <w:bCs/>
          <w:u w:val="none"/>
        </w:rPr>
        <w:t>X</w:t>
      </w:r>
      <w:r w:rsidRPr="006D700A">
        <w:rPr>
          <w:rFonts w:hint="cs"/>
          <w:b/>
          <w:bCs/>
          <w:u w:val="none"/>
          <w:rtl/>
        </w:rPr>
        <w:t xml:space="preserve"> ]  סטודנטים של אוניברסיטת חיפה ו/או משפחותיהם</w:t>
      </w:r>
    </w:p>
    <w:p w:rsidR="006D1FA6" w:rsidRPr="00F072E2" w:rsidRDefault="006D1FA6" w:rsidP="006D1FA6">
      <w:pPr>
        <w:spacing w:line="360" w:lineRule="auto"/>
        <w:ind w:left="2091" w:hanging="14"/>
        <w:rPr>
          <w:u w:val="none"/>
          <w:rtl/>
        </w:rPr>
      </w:pPr>
      <w:r w:rsidRPr="00F072E2">
        <w:rPr>
          <w:rFonts w:hint="cs"/>
          <w:u w:val="none"/>
          <w:rtl/>
        </w:rPr>
        <w:t xml:space="preserve"> [  ]  חולים/מטופלים</w:t>
      </w:r>
    </w:p>
    <w:p w:rsidR="006D1FA6" w:rsidRPr="00F072E2" w:rsidRDefault="006D1FA6" w:rsidP="006D1FA6">
      <w:pPr>
        <w:spacing w:line="360" w:lineRule="auto"/>
        <w:ind w:left="2091" w:hanging="14"/>
        <w:rPr>
          <w:u w:val="none"/>
          <w:rtl/>
        </w:rPr>
      </w:pPr>
      <w:r w:rsidRPr="00F072E2">
        <w:rPr>
          <w:rFonts w:hint="cs"/>
          <w:u w:val="none"/>
          <w:rtl/>
        </w:rPr>
        <w:t xml:space="preserve"> [  ]  תלמידי בתי-ספר ו/או משפחותיהם</w:t>
      </w:r>
    </w:p>
    <w:p w:rsidR="006D1FA6" w:rsidRPr="00F072E2" w:rsidRDefault="006D1FA6" w:rsidP="006D1FA6">
      <w:pPr>
        <w:spacing w:line="360" w:lineRule="auto"/>
        <w:ind w:left="2091" w:hanging="14"/>
        <w:rPr>
          <w:u w:val="none"/>
          <w:rtl/>
        </w:rPr>
      </w:pPr>
      <w:r w:rsidRPr="00F072E2">
        <w:rPr>
          <w:rFonts w:hint="cs"/>
          <w:u w:val="none"/>
          <w:rtl/>
        </w:rPr>
        <w:t xml:space="preserve"> [  ]  אוכלוסיה עם מגבלות קוגניטיביות</w:t>
      </w:r>
    </w:p>
    <w:p w:rsidR="006D1FA6" w:rsidRPr="00F072E2" w:rsidRDefault="006D1FA6" w:rsidP="006D1FA6">
      <w:pPr>
        <w:spacing w:line="360" w:lineRule="auto"/>
        <w:ind w:left="2091" w:hanging="14"/>
        <w:rPr>
          <w:u w:val="none"/>
          <w:rtl/>
        </w:rPr>
      </w:pPr>
      <w:r w:rsidRPr="00F072E2">
        <w:rPr>
          <w:rFonts w:hint="cs"/>
          <w:u w:val="none"/>
          <w:rtl/>
        </w:rPr>
        <w:t xml:space="preserve"> [  ]  אוכלוסיה מיוחדת אחרת</w:t>
      </w:r>
    </w:p>
    <w:p w:rsidR="006D1FA6" w:rsidRPr="006D700A" w:rsidRDefault="006D1FA6" w:rsidP="006D1FA6">
      <w:pPr>
        <w:spacing w:line="360" w:lineRule="auto"/>
        <w:ind w:left="2091" w:hanging="14"/>
        <w:rPr>
          <w:b/>
          <w:bCs/>
          <w:u w:val="none"/>
          <w:rtl/>
        </w:rPr>
      </w:pPr>
      <w:r w:rsidRPr="006D700A">
        <w:rPr>
          <w:rFonts w:hint="cs"/>
          <w:b/>
          <w:bCs/>
          <w:u w:val="none"/>
          <w:rtl/>
        </w:rPr>
        <w:t xml:space="preserve"> [ </w:t>
      </w:r>
      <w:r w:rsidR="00F254C4" w:rsidRPr="006D700A">
        <w:rPr>
          <w:b/>
          <w:bCs/>
          <w:u w:val="none"/>
        </w:rPr>
        <w:t>X</w:t>
      </w:r>
      <w:r w:rsidRPr="006D700A">
        <w:rPr>
          <w:rFonts w:hint="cs"/>
          <w:b/>
          <w:bCs/>
          <w:u w:val="none"/>
          <w:rtl/>
        </w:rPr>
        <w:t xml:space="preserve"> ]  אוכלוסייה "רגילה"/לא מיוחדת</w:t>
      </w:r>
    </w:p>
    <w:p w:rsidR="006D1FA6" w:rsidRPr="00F072E2" w:rsidRDefault="006D1FA6" w:rsidP="006D1FA6">
      <w:pPr>
        <w:tabs>
          <w:tab w:val="left" w:pos="746"/>
        </w:tabs>
        <w:spacing w:line="360" w:lineRule="auto"/>
        <w:rPr>
          <w:u w:val="none"/>
        </w:rPr>
      </w:pPr>
      <w:r w:rsidRPr="00F072E2">
        <w:rPr>
          <w:rFonts w:hint="cs"/>
          <w:u w:val="none"/>
          <w:rtl/>
        </w:rPr>
        <w:tab/>
        <w:t>פירוט: __________________________________________________________</w:t>
      </w:r>
    </w:p>
    <w:p w:rsidR="006D1FA6" w:rsidRPr="00F072E2" w:rsidRDefault="006D1FA6" w:rsidP="006D1FA6">
      <w:pPr>
        <w:numPr>
          <w:ilvl w:val="1"/>
          <w:numId w:val="1"/>
        </w:numPr>
        <w:overflowPunct/>
        <w:autoSpaceDE/>
        <w:autoSpaceDN/>
        <w:adjustRightInd/>
        <w:spacing w:line="360" w:lineRule="auto"/>
        <w:textAlignment w:val="auto"/>
        <w:rPr>
          <w:u w:val="none"/>
        </w:rPr>
      </w:pPr>
      <w:r w:rsidRPr="00F072E2">
        <w:rPr>
          <w:rFonts w:hint="cs"/>
          <w:u w:val="none"/>
          <w:rtl/>
        </w:rPr>
        <w:t xml:space="preserve">הדרך להשגת השתתפותם: </w:t>
      </w:r>
      <w:r>
        <w:rPr>
          <w:rFonts w:hint="cs"/>
          <w:u w:val="none"/>
          <w:rtl/>
        </w:rPr>
        <w:t>פרסום באוניברסיטה</w:t>
      </w:r>
      <w:ins w:id="11" w:author="Windows User" w:date="2018-10-16T17:23:00Z">
        <w:r w:rsidR="00446B5C">
          <w:rPr>
            <w:rFonts w:hint="cs"/>
            <w:u w:val="none"/>
            <w:rtl/>
          </w:rPr>
          <w:t xml:space="preserve"> ומערכת </w:t>
        </w:r>
        <w:r w:rsidR="00446B5C">
          <w:rPr>
            <w:rFonts w:hint="cs"/>
            <w:u w:val="none"/>
          </w:rPr>
          <w:t>SONA</w:t>
        </w:r>
      </w:ins>
      <w:r>
        <w:rPr>
          <w:rFonts w:hint="cs"/>
          <w:u w:val="none"/>
          <w:rtl/>
        </w:rPr>
        <w:t>.</w:t>
      </w:r>
    </w:p>
    <w:p w:rsidR="006D1FA6" w:rsidRPr="00F072E2" w:rsidRDefault="006D1FA6" w:rsidP="006D1FA6">
      <w:pPr>
        <w:numPr>
          <w:ilvl w:val="0"/>
          <w:numId w:val="1"/>
        </w:numPr>
        <w:overflowPunct/>
        <w:autoSpaceDE/>
        <w:autoSpaceDN/>
        <w:adjustRightInd/>
        <w:spacing w:line="360" w:lineRule="auto"/>
        <w:textAlignment w:val="auto"/>
        <w:rPr>
          <w:u w:val="none"/>
        </w:rPr>
      </w:pPr>
      <w:r w:rsidRPr="00F072E2">
        <w:rPr>
          <w:rFonts w:hint="cs"/>
          <w:b/>
          <w:bCs/>
          <w:u w:val="none"/>
          <w:rtl/>
        </w:rPr>
        <w:t>מחקר התואם את התנאים הבאים פטור מבקשה מנומקת</w:t>
      </w:r>
    </w:p>
    <w:p w:rsidR="006D1FA6" w:rsidRPr="00F072E2" w:rsidRDefault="006D1FA6" w:rsidP="006D1FA6">
      <w:pPr>
        <w:numPr>
          <w:ilvl w:val="1"/>
          <w:numId w:val="1"/>
        </w:numPr>
        <w:overflowPunct/>
        <w:autoSpaceDE/>
        <w:autoSpaceDN/>
        <w:adjustRightInd/>
        <w:spacing w:line="360" w:lineRule="auto"/>
        <w:textAlignment w:val="auto"/>
        <w:rPr>
          <w:u w:val="none"/>
        </w:rPr>
      </w:pPr>
      <w:r w:rsidRPr="00F072E2">
        <w:rPr>
          <w:rFonts w:hint="cs"/>
          <w:u w:val="none"/>
          <w:rtl/>
        </w:rPr>
        <w:t>מחקר אנונימי שאינו מאפשר זיהוי המשתתפים</w:t>
      </w:r>
    </w:p>
    <w:p w:rsidR="006D1FA6" w:rsidRPr="00F072E2" w:rsidRDefault="006D1FA6" w:rsidP="006D1FA6">
      <w:pPr>
        <w:numPr>
          <w:ilvl w:val="1"/>
          <w:numId w:val="1"/>
        </w:numPr>
        <w:overflowPunct/>
        <w:autoSpaceDE/>
        <w:autoSpaceDN/>
        <w:adjustRightInd/>
        <w:spacing w:line="360" w:lineRule="auto"/>
        <w:textAlignment w:val="auto"/>
        <w:rPr>
          <w:u w:val="none"/>
        </w:rPr>
      </w:pPr>
      <w:r w:rsidRPr="00F072E2">
        <w:rPr>
          <w:rFonts w:hint="cs"/>
          <w:u w:val="none"/>
          <w:rtl/>
        </w:rPr>
        <w:t>לא כולל רמייה או הטעיה</w:t>
      </w:r>
    </w:p>
    <w:p w:rsidR="006D1FA6" w:rsidRPr="00F072E2" w:rsidRDefault="006D1FA6" w:rsidP="006D1FA6">
      <w:pPr>
        <w:numPr>
          <w:ilvl w:val="1"/>
          <w:numId w:val="1"/>
        </w:numPr>
        <w:overflowPunct/>
        <w:autoSpaceDE/>
        <w:autoSpaceDN/>
        <w:adjustRightInd/>
        <w:spacing w:line="360" w:lineRule="auto"/>
        <w:textAlignment w:val="auto"/>
        <w:rPr>
          <w:u w:val="none"/>
        </w:rPr>
      </w:pPr>
      <w:r w:rsidRPr="00F072E2">
        <w:rPr>
          <w:rFonts w:hint="cs"/>
          <w:u w:val="none"/>
          <w:rtl/>
        </w:rPr>
        <w:t>לא חודרני כלל וכלל לחיי הפרט</w:t>
      </w:r>
    </w:p>
    <w:p w:rsidR="006D1FA6" w:rsidRPr="00F072E2" w:rsidRDefault="006D1FA6" w:rsidP="006D1FA6">
      <w:pPr>
        <w:numPr>
          <w:ilvl w:val="1"/>
          <w:numId w:val="1"/>
        </w:numPr>
        <w:overflowPunct/>
        <w:autoSpaceDE/>
        <w:autoSpaceDN/>
        <w:adjustRightInd/>
        <w:spacing w:line="360" w:lineRule="auto"/>
        <w:textAlignment w:val="auto"/>
        <w:rPr>
          <w:u w:val="none"/>
        </w:rPr>
      </w:pPr>
      <w:r w:rsidRPr="00F072E2">
        <w:rPr>
          <w:rFonts w:hint="cs"/>
          <w:u w:val="none"/>
          <w:rtl/>
        </w:rPr>
        <w:t>ההשתתפות עצמה מצביעה על הסכמה להשתתפות רצינית</w:t>
      </w:r>
    </w:p>
    <w:p w:rsidR="006D1FA6" w:rsidRPr="00F072E2" w:rsidRDefault="006D1FA6" w:rsidP="006D1FA6">
      <w:pPr>
        <w:spacing w:line="360" w:lineRule="auto"/>
        <w:ind w:left="360"/>
        <w:rPr>
          <w:u w:val="none"/>
          <w:rtl/>
        </w:rPr>
      </w:pPr>
      <w:r w:rsidRPr="00F072E2">
        <w:rPr>
          <w:rFonts w:hint="cs"/>
          <w:u w:val="none"/>
          <w:rtl/>
        </w:rPr>
        <w:t>יש לתאר את המחקר בקצרה בשורות הבאות:</w:t>
      </w:r>
    </w:p>
    <w:p w:rsidR="006D1FA6" w:rsidRPr="00F072E2" w:rsidRDefault="006D1FA6" w:rsidP="00446B5C">
      <w:pPr>
        <w:spacing w:line="360" w:lineRule="auto"/>
        <w:ind w:left="360"/>
        <w:rPr>
          <w:u w:val="none"/>
          <w:rtl/>
        </w:rPr>
      </w:pPr>
      <w:r>
        <w:rPr>
          <w:rFonts w:hint="cs"/>
          <w:rtl/>
        </w:rPr>
        <w:t>המשתתפים</w:t>
      </w:r>
      <w:r w:rsidRPr="009F50F3">
        <w:rPr>
          <w:rFonts w:hint="cs"/>
          <w:rtl/>
        </w:rPr>
        <w:t>, אשר יגויסו מתוך האוניברסיטה</w:t>
      </w:r>
      <w:r w:rsidR="006D700A">
        <w:rPr>
          <w:rFonts w:hint="cs"/>
          <w:rtl/>
        </w:rPr>
        <w:t xml:space="preserve"> והקהילה</w:t>
      </w:r>
      <w:r>
        <w:rPr>
          <w:rFonts w:hint="cs"/>
          <w:rtl/>
        </w:rPr>
        <w:t>, ישיבו על שאלונים אינטרנטיים</w:t>
      </w:r>
      <w:r w:rsidR="006D700A">
        <w:t xml:space="preserve"> </w:t>
      </w:r>
      <w:r w:rsidR="00F254C4">
        <w:t>(QUALTRICS – ENCRYPTED PASSWORD PROTECTED)</w:t>
      </w:r>
      <w:r w:rsidR="006D700A">
        <w:rPr>
          <w:rFonts w:hint="cs"/>
          <w:rtl/>
        </w:rPr>
        <w:t xml:space="preserve"> </w:t>
      </w:r>
      <w:r>
        <w:rPr>
          <w:rFonts w:hint="cs"/>
          <w:rtl/>
        </w:rPr>
        <w:t>,</w:t>
      </w:r>
      <w:r w:rsidRPr="009F50F3">
        <w:rPr>
          <w:rFonts w:hint="cs"/>
          <w:rtl/>
        </w:rPr>
        <w:t xml:space="preserve"> </w:t>
      </w:r>
      <w:r>
        <w:rPr>
          <w:rFonts w:hint="cs"/>
          <w:rtl/>
        </w:rPr>
        <w:t>ו</w:t>
      </w:r>
      <w:r w:rsidRPr="009F50F3">
        <w:rPr>
          <w:rFonts w:hint="cs"/>
          <w:rtl/>
        </w:rPr>
        <w:t xml:space="preserve">ישתתפו </w:t>
      </w:r>
      <w:del w:id="12" w:author="Windows User" w:date="2018-10-16T17:23:00Z">
        <w:r w:rsidR="00DA7F98">
          <w:rPr>
            <w:rFonts w:hint="cs"/>
            <w:rtl/>
          </w:rPr>
          <w:delText>במפגש אחד</w:delText>
        </w:r>
      </w:del>
      <w:ins w:id="13" w:author="Windows User" w:date="2018-10-16T17:23:00Z">
        <w:r w:rsidR="00DA7F98">
          <w:rPr>
            <w:rFonts w:hint="cs"/>
            <w:rtl/>
          </w:rPr>
          <w:t>ב</w:t>
        </w:r>
        <w:r w:rsidR="00446B5C">
          <w:rPr>
            <w:rFonts w:hint="cs"/>
            <w:rtl/>
          </w:rPr>
          <w:t xml:space="preserve">שני </w:t>
        </w:r>
        <w:r w:rsidR="00DA7F98">
          <w:rPr>
            <w:rFonts w:hint="cs"/>
            <w:rtl/>
          </w:rPr>
          <w:t>מפגש</w:t>
        </w:r>
        <w:r w:rsidR="00446B5C">
          <w:rPr>
            <w:rFonts w:hint="cs"/>
            <w:rtl/>
          </w:rPr>
          <w:t>ים</w:t>
        </w:r>
      </w:ins>
      <w:r w:rsidR="00570756">
        <w:rPr>
          <w:rFonts w:hint="cs"/>
          <w:rtl/>
        </w:rPr>
        <w:t xml:space="preserve"> במעבדה, </w:t>
      </w:r>
      <w:del w:id="14" w:author="Windows User" w:date="2018-10-16T17:23:00Z">
        <w:r w:rsidR="00570756">
          <w:rPr>
            <w:rFonts w:hint="cs"/>
            <w:rtl/>
          </w:rPr>
          <w:delText>במהל</w:delText>
        </w:r>
        <w:r w:rsidR="00DA7F98">
          <w:rPr>
            <w:rFonts w:hint="cs"/>
            <w:rtl/>
          </w:rPr>
          <w:delText>כו</w:delText>
        </w:r>
      </w:del>
      <w:ins w:id="15" w:author="Windows User" w:date="2018-10-16T17:23:00Z">
        <w:r w:rsidR="00570756">
          <w:rPr>
            <w:rFonts w:hint="cs"/>
            <w:rtl/>
          </w:rPr>
          <w:t>במהל</w:t>
        </w:r>
        <w:r w:rsidR="00DA7F98">
          <w:rPr>
            <w:rFonts w:hint="cs"/>
            <w:rtl/>
          </w:rPr>
          <w:t>כ</w:t>
        </w:r>
        <w:r w:rsidR="00446B5C">
          <w:rPr>
            <w:rFonts w:hint="cs"/>
            <w:rtl/>
          </w:rPr>
          <w:t>ם</w:t>
        </w:r>
      </w:ins>
      <w:r w:rsidR="00570756">
        <w:rPr>
          <w:rFonts w:hint="cs"/>
          <w:rtl/>
        </w:rPr>
        <w:t xml:space="preserve"> יערכו מספר מטלות ממוחשבות. בנוסף, בפגישה </w:t>
      </w:r>
      <w:r w:rsidR="00DA7F98">
        <w:rPr>
          <w:rFonts w:hint="cs"/>
          <w:rtl/>
        </w:rPr>
        <w:t xml:space="preserve">במעבדה </w:t>
      </w:r>
      <w:r w:rsidR="00570756">
        <w:rPr>
          <w:rFonts w:hint="cs"/>
          <w:rtl/>
        </w:rPr>
        <w:t xml:space="preserve">יקליטו המשתתפים מספר משפטים המבטאים </w:t>
      </w:r>
      <w:r w:rsidR="00324560">
        <w:rPr>
          <w:rFonts w:hint="cs"/>
          <w:rtl/>
        </w:rPr>
        <w:t>מחשבות אופייניות להם מהתקופה האחרונה</w:t>
      </w:r>
      <w:r w:rsidR="00570756">
        <w:rPr>
          <w:rFonts w:hint="cs"/>
          <w:rtl/>
        </w:rPr>
        <w:t xml:space="preserve"> </w:t>
      </w:r>
      <w:r w:rsidR="00570756">
        <w:rPr>
          <w:rtl/>
        </w:rPr>
        <w:t>–</w:t>
      </w:r>
      <w:r w:rsidR="00570756">
        <w:rPr>
          <w:rFonts w:hint="cs"/>
          <w:rtl/>
        </w:rPr>
        <w:t xml:space="preserve"> משפטים שבהמשך ישמשו לצורך יצירת המטלות בלבד עבור אותו משתתף</w:t>
      </w:r>
      <w:r w:rsidRPr="00F418E7">
        <w:rPr>
          <w:rFonts w:hint="cs"/>
          <w:rtl/>
        </w:rPr>
        <w:t xml:space="preserve">. פירוט רב יותר מופיע במסמך ה- </w:t>
      </w:r>
      <w:r w:rsidRPr="00F418E7">
        <w:t>abstract</w:t>
      </w:r>
      <w:r w:rsidRPr="00F418E7">
        <w:rPr>
          <w:rFonts w:hint="cs"/>
          <w:rtl/>
        </w:rPr>
        <w:t xml:space="preserve"> המצורף.</w:t>
      </w:r>
    </w:p>
    <w:p w:rsidR="006D1FA6" w:rsidRPr="00F072E2" w:rsidRDefault="006D1FA6" w:rsidP="006D1FA6">
      <w:pPr>
        <w:spacing w:line="360" w:lineRule="auto"/>
        <w:ind w:left="360"/>
        <w:rPr>
          <w:sz w:val="20"/>
          <w:szCs w:val="20"/>
          <w:u w:val="none"/>
          <w:rtl/>
        </w:rPr>
      </w:pPr>
      <w:r w:rsidRPr="00F072E2">
        <w:rPr>
          <w:rFonts w:hint="cs"/>
          <w:sz w:val="20"/>
          <w:szCs w:val="20"/>
          <w:u w:val="none"/>
          <w:rtl/>
        </w:rPr>
        <w:t xml:space="preserve">(אם מבקשים אישור על סמך סעיף זה, יש להעביר לדף האחרון (חלק </w:t>
      </w:r>
      <w:r w:rsidRPr="00F072E2">
        <w:rPr>
          <w:rFonts w:hint="cs"/>
          <w:sz w:val="20"/>
          <w:szCs w:val="20"/>
          <w:u w:val="none"/>
        </w:rPr>
        <w:t>V</w:t>
      </w:r>
      <w:r w:rsidRPr="00F072E2">
        <w:rPr>
          <w:rFonts w:hint="cs"/>
          <w:sz w:val="20"/>
          <w:szCs w:val="20"/>
          <w:u w:val="none"/>
          <w:rtl/>
        </w:rPr>
        <w:t>) ולחתום ולהחתים את המנחה/ים)</w:t>
      </w:r>
    </w:p>
    <w:p w:rsidR="006D1FA6" w:rsidRPr="00F072E2" w:rsidRDefault="006D1FA6" w:rsidP="006D1FA6">
      <w:pPr>
        <w:numPr>
          <w:ilvl w:val="0"/>
          <w:numId w:val="1"/>
        </w:numPr>
        <w:overflowPunct/>
        <w:autoSpaceDE/>
        <w:autoSpaceDN/>
        <w:adjustRightInd/>
        <w:spacing w:line="360" w:lineRule="auto"/>
        <w:textAlignment w:val="auto"/>
        <w:rPr>
          <w:sz w:val="20"/>
          <w:szCs w:val="20"/>
          <w:u w:val="none"/>
        </w:rPr>
      </w:pPr>
      <w:r w:rsidRPr="00F072E2">
        <w:rPr>
          <w:rFonts w:hint="cs"/>
          <w:b/>
          <w:bCs/>
          <w:u w:val="none"/>
          <w:rtl/>
        </w:rPr>
        <w:t>פירוט המחקר</w:t>
      </w:r>
    </w:p>
    <w:p w:rsidR="006D1FA6" w:rsidRPr="00F072E2" w:rsidRDefault="006D1FA6" w:rsidP="006D1FA6">
      <w:pPr>
        <w:numPr>
          <w:ilvl w:val="1"/>
          <w:numId w:val="1"/>
        </w:numPr>
        <w:overflowPunct/>
        <w:autoSpaceDE/>
        <w:autoSpaceDN/>
        <w:adjustRightInd/>
        <w:spacing w:line="360" w:lineRule="auto"/>
        <w:textAlignment w:val="auto"/>
        <w:rPr>
          <w:sz w:val="20"/>
          <w:szCs w:val="20"/>
          <w:u w:val="none"/>
        </w:rPr>
      </w:pPr>
      <w:r w:rsidRPr="00F072E2">
        <w:rPr>
          <w:rFonts w:hint="cs"/>
          <w:u w:val="none"/>
          <w:rtl/>
        </w:rPr>
        <w:t>המכתב למשתתפים הפוטנציאליים כולל/יכלול את הפרטים הבאים:</w:t>
      </w:r>
    </w:p>
    <w:p w:rsidR="006D1FA6" w:rsidRPr="00F072E2" w:rsidRDefault="006D1FA6" w:rsidP="006D1FA6">
      <w:pPr>
        <w:spacing w:line="360" w:lineRule="auto"/>
        <w:ind w:left="6480"/>
        <w:rPr>
          <w:sz w:val="20"/>
          <w:szCs w:val="20"/>
          <w:u w:val="none"/>
        </w:rPr>
      </w:pPr>
      <w:r w:rsidRPr="00F072E2">
        <w:rPr>
          <w:rFonts w:hint="cs"/>
          <w:sz w:val="20"/>
          <w:szCs w:val="20"/>
          <w:u w:val="none"/>
          <w:rtl/>
        </w:rPr>
        <w:t>כולל</w:t>
      </w:r>
      <w:r w:rsidRPr="00F072E2">
        <w:rPr>
          <w:rFonts w:hint="cs"/>
          <w:sz w:val="20"/>
          <w:szCs w:val="20"/>
          <w:u w:val="none"/>
          <w:rtl/>
        </w:rPr>
        <w:tab/>
        <w:t>לא כולל</w:t>
      </w:r>
    </w:p>
    <w:p w:rsidR="006D1FA6" w:rsidRPr="00F072E2" w:rsidRDefault="006D1FA6" w:rsidP="006D1FA6">
      <w:pPr>
        <w:numPr>
          <w:ilvl w:val="2"/>
          <w:numId w:val="1"/>
        </w:numPr>
        <w:overflowPunct/>
        <w:autoSpaceDE/>
        <w:autoSpaceDN/>
        <w:adjustRightInd/>
        <w:spacing w:line="360" w:lineRule="auto"/>
        <w:textAlignment w:val="auto"/>
        <w:rPr>
          <w:sz w:val="20"/>
          <w:szCs w:val="20"/>
          <w:u w:val="none"/>
        </w:rPr>
      </w:pPr>
      <w:r w:rsidRPr="00F072E2">
        <w:rPr>
          <w:rFonts w:hint="cs"/>
          <w:sz w:val="20"/>
          <w:szCs w:val="20"/>
          <w:u w:val="none"/>
          <w:rtl/>
        </w:rPr>
        <w:t>תיאור המחקר</w:t>
      </w:r>
      <w:r w:rsidRPr="00F072E2">
        <w:rPr>
          <w:rFonts w:hint="cs"/>
          <w:sz w:val="20"/>
          <w:szCs w:val="20"/>
          <w:u w:val="none"/>
          <w:rtl/>
        </w:rPr>
        <w:tab/>
      </w:r>
      <w:r w:rsidRPr="00F072E2">
        <w:rPr>
          <w:rFonts w:hint="cs"/>
          <w:sz w:val="20"/>
          <w:szCs w:val="20"/>
          <w:u w:val="none"/>
          <w:rtl/>
        </w:rPr>
        <w:tab/>
      </w:r>
      <w:r w:rsidRPr="00F072E2">
        <w:rPr>
          <w:rFonts w:hint="cs"/>
          <w:sz w:val="20"/>
          <w:szCs w:val="20"/>
          <w:u w:val="none"/>
          <w:rtl/>
        </w:rPr>
        <w:tab/>
      </w:r>
      <w:r w:rsidRPr="00F072E2">
        <w:rPr>
          <w:rFonts w:hint="cs"/>
          <w:sz w:val="20"/>
          <w:szCs w:val="20"/>
          <w:u w:val="none"/>
          <w:rtl/>
        </w:rPr>
        <w:tab/>
      </w:r>
      <w:r w:rsidRPr="00F072E2">
        <w:rPr>
          <w:rFonts w:hint="cs"/>
          <w:sz w:val="20"/>
          <w:szCs w:val="20"/>
          <w:u w:val="none"/>
          <w:rtl/>
        </w:rPr>
        <w:tab/>
      </w:r>
      <w:r w:rsidRPr="00F072E2">
        <w:rPr>
          <w:rFonts w:hint="cs"/>
          <w:sz w:val="20"/>
          <w:szCs w:val="20"/>
          <w:u w:val="none"/>
          <w:rtl/>
        </w:rPr>
        <w:tab/>
        <w:t>[</w:t>
      </w:r>
      <w:r>
        <w:rPr>
          <w:rFonts w:hint="cs"/>
          <w:sz w:val="20"/>
          <w:szCs w:val="20"/>
          <w:u w:val="none"/>
        </w:rPr>
        <w:t>X</w:t>
      </w:r>
      <w:r w:rsidRPr="00F072E2">
        <w:rPr>
          <w:rFonts w:hint="cs"/>
          <w:sz w:val="20"/>
          <w:szCs w:val="20"/>
          <w:u w:val="none"/>
          <w:rtl/>
        </w:rPr>
        <w:t xml:space="preserve"> ]</w:t>
      </w:r>
      <w:r w:rsidRPr="00F072E2">
        <w:rPr>
          <w:rFonts w:hint="cs"/>
          <w:sz w:val="20"/>
          <w:szCs w:val="20"/>
          <w:u w:val="none"/>
          <w:rtl/>
        </w:rPr>
        <w:tab/>
        <w:t>[  ]</w:t>
      </w:r>
    </w:p>
    <w:p w:rsidR="006D1FA6" w:rsidRPr="00F072E2" w:rsidRDefault="006D1FA6" w:rsidP="006D1FA6">
      <w:pPr>
        <w:numPr>
          <w:ilvl w:val="2"/>
          <w:numId w:val="1"/>
        </w:numPr>
        <w:overflowPunct/>
        <w:autoSpaceDE/>
        <w:autoSpaceDN/>
        <w:adjustRightInd/>
        <w:spacing w:line="360" w:lineRule="auto"/>
        <w:textAlignment w:val="auto"/>
        <w:rPr>
          <w:sz w:val="20"/>
          <w:szCs w:val="20"/>
          <w:u w:val="none"/>
        </w:rPr>
      </w:pPr>
      <w:r w:rsidRPr="00F072E2">
        <w:rPr>
          <w:rFonts w:hint="cs"/>
          <w:sz w:val="20"/>
          <w:szCs w:val="20"/>
          <w:u w:val="none"/>
          <w:rtl/>
        </w:rPr>
        <w:t>סיכונים ותועלת המחקר</w:t>
      </w:r>
      <w:r w:rsidRPr="00F072E2">
        <w:rPr>
          <w:rFonts w:hint="cs"/>
          <w:sz w:val="20"/>
          <w:szCs w:val="20"/>
          <w:u w:val="none"/>
          <w:rtl/>
        </w:rPr>
        <w:tab/>
      </w:r>
      <w:r w:rsidRPr="00F072E2">
        <w:rPr>
          <w:rFonts w:hint="cs"/>
          <w:sz w:val="20"/>
          <w:szCs w:val="20"/>
          <w:u w:val="none"/>
          <w:rtl/>
        </w:rPr>
        <w:tab/>
      </w:r>
      <w:r w:rsidRPr="00F072E2">
        <w:rPr>
          <w:rFonts w:hint="cs"/>
          <w:sz w:val="20"/>
          <w:szCs w:val="20"/>
          <w:u w:val="none"/>
          <w:rtl/>
        </w:rPr>
        <w:tab/>
      </w:r>
      <w:r w:rsidRPr="00F072E2">
        <w:rPr>
          <w:rFonts w:hint="cs"/>
          <w:sz w:val="20"/>
          <w:szCs w:val="20"/>
          <w:u w:val="none"/>
          <w:rtl/>
        </w:rPr>
        <w:tab/>
      </w:r>
      <w:r w:rsidRPr="00F072E2">
        <w:rPr>
          <w:rFonts w:hint="cs"/>
          <w:sz w:val="20"/>
          <w:szCs w:val="20"/>
          <w:u w:val="none"/>
          <w:rtl/>
        </w:rPr>
        <w:tab/>
        <w:t>[</w:t>
      </w:r>
      <w:r>
        <w:rPr>
          <w:rFonts w:hint="cs"/>
          <w:sz w:val="20"/>
          <w:szCs w:val="20"/>
          <w:u w:val="none"/>
        </w:rPr>
        <w:t>X</w:t>
      </w:r>
      <w:r w:rsidRPr="00F072E2">
        <w:rPr>
          <w:rFonts w:hint="cs"/>
          <w:sz w:val="20"/>
          <w:szCs w:val="20"/>
          <w:u w:val="none"/>
          <w:rtl/>
        </w:rPr>
        <w:t xml:space="preserve"> ]</w:t>
      </w:r>
      <w:r w:rsidRPr="00F072E2">
        <w:rPr>
          <w:rFonts w:hint="cs"/>
          <w:sz w:val="20"/>
          <w:szCs w:val="20"/>
          <w:u w:val="none"/>
          <w:rtl/>
        </w:rPr>
        <w:tab/>
        <w:t>[  ]</w:t>
      </w:r>
    </w:p>
    <w:p w:rsidR="006D1FA6" w:rsidRPr="00F072E2" w:rsidRDefault="006D1FA6" w:rsidP="006D1FA6">
      <w:pPr>
        <w:numPr>
          <w:ilvl w:val="2"/>
          <w:numId w:val="1"/>
        </w:numPr>
        <w:overflowPunct/>
        <w:autoSpaceDE/>
        <w:autoSpaceDN/>
        <w:adjustRightInd/>
        <w:spacing w:line="360" w:lineRule="auto"/>
        <w:textAlignment w:val="auto"/>
        <w:rPr>
          <w:sz w:val="20"/>
          <w:szCs w:val="20"/>
          <w:u w:val="none"/>
        </w:rPr>
      </w:pPr>
      <w:r w:rsidRPr="00F072E2">
        <w:rPr>
          <w:rFonts w:hint="cs"/>
          <w:sz w:val="20"/>
          <w:szCs w:val="20"/>
          <w:u w:val="none"/>
          <w:rtl/>
        </w:rPr>
        <w:t>שם החוקר/ת האחראי וטלפון או דרך אחרת להתקשר עמו/ה</w:t>
      </w:r>
      <w:r w:rsidRPr="00F072E2">
        <w:rPr>
          <w:rFonts w:hint="cs"/>
          <w:sz w:val="20"/>
          <w:szCs w:val="20"/>
          <w:u w:val="none"/>
          <w:rtl/>
        </w:rPr>
        <w:tab/>
        <w:t>[</w:t>
      </w:r>
      <w:r>
        <w:rPr>
          <w:rFonts w:hint="cs"/>
          <w:sz w:val="20"/>
          <w:szCs w:val="20"/>
          <w:u w:val="none"/>
        </w:rPr>
        <w:t>X</w:t>
      </w:r>
      <w:r w:rsidRPr="00F072E2">
        <w:rPr>
          <w:rFonts w:hint="cs"/>
          <w:sz w:val="20"/>
          <w:szCs w:val="20"/>
          <w:u w:val="none"/>
          <w:rtl/>
        </w:rPr>
        <w:t xml:space="preserve"> ]</w:t>
      </w:r>
      <w:r w:rsidRPr="00F072E2">
        <w:rPr>
          <w:rFonts w:hint="cs"/>
          <w:sz w:val="20"/>
          <w:szCs w:val="20"/>
          <w:u w:val="none"/>
          <w:rtl/>
        </w:rPr>
        <w:tab/>
        <w:t>[  ]</w:t>
      </w:r>
    </w:p>
    <w:p w:rsidR="006D1FA6" w:rsidRPr="00F072E2" w:rsidRDefault="006D1FA6" w:rsidP="006D1FA6">
      <w:pPr>
        <w:spacing w:line="360" w:lineRule="auto"/>
        <w:rPr>
          <w:sz w:val="20"/>
          <w:szCs w:val="20"/>
          <w:u w:val="none"/>
        </w:rPr>
      </w:pPr>
    </w:p>
    <w:p w:rsidR="006D1FA6" w:rsidRPr="00F072E2" w:rsidRDefault="006D1FA6" w:rsidP="006D1FA6">
      <w:pPr>
        <w:numPr>
          <w:ilvl w:val="2"/>
          <w:numId w:val="1"/>
        </w:numPr>
        <w:overflowPunct/>
        <w:autoSpaceDE/>
        <w:autoSpaceDN/>
        <w:adjustRightInd/>
        <w:spacing w:line="360" w:lineRule="auto"/>
        <w:textAlignment w:val="auto"/>
        <w:rPr>
          <w:sz w:val="20"/>
          <w:szCs w:val="20"/>
          <w:u w:val="none"/>
        </w:rPr>
      </w:pPr>
      <w:r w:rsidRPr="00F072E2">
        <w:rPr>
          <w:rFonts w:hint="cs"/>
          <w:sz w:val="20"/>
          <w:szCs w:val="20"/>
          <w:u w:val="none"/>
          <w:rtl/>
        </w:rPr>
        <w:lastRenderedPageBreak/>
        <w:t>למשתתפים הזכות לפרוש מהמחקר מבלי שתיווצר דעה שלילית</w:t>
      </w:r>
      <w:r w:rsidRPr="00F072E2">
        <w:rPr>
          <w:rFonts w:hint="cs"/>
          <w:sz w:val="20"/>
          <w:szCs w:val="20"/>
          <w:u w:val="none"/>
          <w:rtl/>
        </w:rPr>
        <w:tab/>
      </w:r>
      <w:r w:rsidRPr="00F072E2">
        <w:rPr>
          <w:rFonts w:hint="cs"/>
          <w:sz w:val="20"/>
          <w:szCs w:val="20"/>
          <w:u w:val="none"/>
          <w:rtl/>
        </w:rPr>
        <w:tab/>
        <w:t>[</w:t>
      </w:r>
      <w:r>
        <w:rPr>
          <w:rFonts w:hint="cs"/>
          <w:sz w:val="20"/>
          <w:szCs w:val="20"/>
          <w:u w:val="none"/>
        </w:rPr>
        <w:t>X</w:t>
      </w:r>
      <w:r w:rsidRPr="00F072E2">
        <w:rPr>
          <w:rFonts w:hint="cs"/>
          <w:sz w:val="20"/>
          <w:szCs w:val="20"/>
          <w:u w:val="none"/>
          <w:rtl/>
        </w:rPr>
        <w:t xml:space="preserve"> ]</w:t>
      </w:r>
      <w:r w:rsidRPr="00F072E2">
        <w:rPr>
          <w:rFonts w:hint="cs"/>
          <w:sz w:val="20"/>
          <w:szCs w:val="20"/>
          <w:u w:val="none"/>
          <w:rtl/>
        </w:rPr>
        <w:tab/>
        <w:t>[  ]</w:t>
      </w:r>
    </w:p>
    <w:p w:rsidR="006D1FA6" w:rsidRPr="00F072E2" w:rsidRDefault="006D1FA6" w:rsidP="006D1FA6">
      <w:pPr>
        <w:spacing w:line="360" w:lineRule="auto"/>
        <w:ind w:left="720" w:firstLine="720"/>
        <w:rPr>
          <w:sz w:val="20"/>
          <w:szCs w:val="20"/>
          <w:u w:val="none"/>
        </w:rPr>
      </w:pPr>
      <w:r w:rsidRPr="00F072E2">
        <w:rPr>
          <w:rFonts w:hint="cs"/>
          <w:sz w:val="20"/>
          <w:szCs w:val="20"/>
          <w:u w:val="none"/>
          <w:rtl/>
        </w:rPr>
        <w:t>או פגיעה כלשהיא נגדם</w:t>
      </w:r>
    </w:p>
    <w:p w:rsidR="006D1FA6" w:rsidRPr="00F072E2" w:rsidRDefault="006D1FA6" w:rsidP="006D1FA6">
      <w:pPr>
        <w:numPr>
          <w:ilvl w:val="2"/>
          <w:numId w:val="1"/>
        </w:numPr>
        <w:overflowPunct/>
        <w:autoSpaceDE/>
        <w:autoSpaceDN/>
        <w:adjustRightInd/>
        <w:spacing w:line="360" w:lineRule="auto"/>
        <w:textAlignment w:val="auto"/>
        <w:rPr>
          <w:sz w:val="20"/>
          <w:szCs w:val="20"/>
          <w:u w:val="none"/>
        </w:rPr>
      </w:pPr>
      <w:r w:rsidRPr="00F072E2">
        <w:rPr>
          <w:rFonts w:hint="cs"/>
          <w:sz w:val="20"/>
          <w:szCs w:val="20"/>
          <w:u w:val="none"/>
          <w:rtl/>
        </w:rPr>
        <w:t>תיאור/הצהרה להבטחת סודיות/אנונימיות</w:t>
      </w:r>
      <w:r w:rsidRPr="00F072E2">
        <w:rPr>
          <w:rFonts w:hint="cs"/>
          <w:sz w:val="20"/>
          <w:szCs w:val="20"/>
          <w:u w:val="none"/>
          <w:rtl/>
        </w:rPr>
        <w:tab/>
      </w:r>
      <w:r w:rsidRPr="00F072E2">
        <w:rPr>
          <w:rFonts w:hint="cs"/>
          <w:sz w:val="20"/>
          <w:szCs w:val="20"/>
          <w:u w:val="none"/>
          <w:rtl/>
        </w:rPr>
        <w:tab/>
      </w:r>
      <w:r w:rsidRPr="00F072E2">
        <w:rPr>
          <w:rFonts w:hint="cs"/>
          <w:sz w:val="20"/>
          <w:szCs w:val="20"/>
          <w:u w:val="none"/>
          <w:rtl/>
        </w:rPr>
        <w:tab/>
      </w:r>
      <w:r w:rsidRPr="00F072E2">
        <w:rPr>
          <w:rFonts w:hint="cs"/>
          <w:sz w:val="20"/>
          <w:szCs w:val="20"/>
          <w:u w:val="none"/>
          <w:rtl/>
        </w:rPr>
        <w:tab/>
        <w:t>[</w:t>
      </w:r>
      <w:r>
        <w:rPr>
          <w:rFonts w:hint="cs"/>
          <w:sz w:val="20"/>
          <w:szCs w:val="20"/>
          <w:u w:val="none"/>
        </w:rPr>
        <w:t>X</w:t>
      </w:r>
      <w:r w:rsidRPr="00F072E2">
        <w:rPr>
          <w:rFonts w:hint="cs"/>
          <w:sz w:val="20"/>
          <w:szCs w:val="20"/>
          <w:u w:val="none"/>
          <w:rtl/>
        </w:rPr>
        <w:t xml:space="preserve"> ]</w:t>
      </w:r>
      <w:r w:rsidRPr="00F072E2">
        <w:rPr>
          <w:rFonts w:hint="cs"/>
          <w:sz w:val="20"/>
          <w:szCs w:val="20"/>
          <w:u w:val="none"/>
          <w:rtl/>
        </w:rPr>
        <w:tab/>
        <w:t>[  ]</w:t>
      </w:r>
    </w:p>
    <w:p w:rsidR="006D1FA6" w:rsidRPr="00F072E2" w:rsidRDefault="006D1FA6" w:rsidP="006D1FA6">
      <w:pPr>
        <w:numPr>
          <w:ilvl w:val="2"/>
          <w:numId w:val="1"/>
        </w:numPr>
        <w:overflowPunct/>
        <w:autoSpaceDE/>
        <w:autoSpaceDN/>
        <w:adjustRightInd/>
        <w:spacing w:line="360" w:lineRule="auto"/>
        <w:textAlignment w:val="auto"/>
        <w:rPr>
          <w:sz w:val="20"/>
          <w:szCs w:val="20"/>
          <w:u w:val="none"/>
        </w:rPr>
      </w:pPr>
      <w:r w:rsidRPr="00F072E2">
        <w:rPr>
          <w:rFonts w:hint="cs"/>
          <w:sz w:val="20"/>
          <w:szCs w:val="20"/>
          <w:u w:val="none"/>
          <w:rtl/>
        </w:rPr>
        <w:t>האם המכתב מצורף להצעת המחקר?</w:t>
      </w:r>
      <w:r w:rsidRPr="00F072E2">
        <w:rPr>
          <w:rFonts w:hint="cs"/>
          <w:sz w:val="20"/>
          <w:szCs w:val="20"/>
          <w:u w:val="none"/>
          <w:rtl/>
        </w:rPr>
        <w:tab/>
      </w:r>
      <w:r w:rsidRPr="00F072E2">
        <w:rPr>
          <w:rFonts w:hint="cs"/>
          <w:sz w:val="20"/>
          <w:szCs w:val="20"/>
          <w:u w:val="none"/>
          <w:rtl/>
        </w:rPr>
        <w:tab/>
      </w:r>
      <w:r w:rsidRPr="00F072E2">
        <w:rPr>
          <w:rFonts w:hint="cs"/>
          <w:sz w:val="20"/>
          <w:szCs w:val="20"/>
          <w:u w:val="none"/>
          <w:rtl/>
        </w:rPr>
        <w:tab/>
      </w:r>
      <w:r w:rsidRPr="00F072E2">
        <w:rPr>
          <w:rFonts w:hint="cs"/>
          <w:sz w:val="20"/>
          <w:szCs w:val="20"/>
          <w:u w:val="none"/>
          <w:rtl/>
        </w:rPr>
        <w:tab/>
        <w:t xml:space="preserve">     </w:t>
      </w:r>
      <w:r>
        <w:rPr>
          <w:rFonts w:hint="cs"/>
          <w:sz w:val="20"/>
          <w:szCs w:val="20"/>
          <w:u w:val="none"/>
          <w:rtl/>
        </w:rPr>
        <w:t xml:space="preserve">   </w:t>
      </w:r>
      <w:r w:rsidRPr="00F072E2">
        <w:rPr>
          <w:rFonts w:hint="cs"/>
          <w:sz w:val="20"/>
          <w:szCs w:val="20"/>
          <w:u w:val="none"/>
          <w:rtl/>
        </w:rPr>
        <w:t xml:space="preserve">        [</w:t>
      </w:r>
      <w:r>
        <w:rPr>
          <w:rFonts w:hint="cs"/>
          <w:sz w:val="20"/>
          <w:szCs w:val="20"/>
          <w:u w:val="none"/>
        </w:rPr>
        <w:t>X</w:t>
      </w:r>
      <w:r w:rsidRPr="00F072E2">
        <w:rPr>
          <w:rFonts w:hint="cs"/>
          <w:sz w:val="20"/>
          <w:szCs w:val="20"/>
          <w:u w:val="none"/>
          <w:rtl/>
        </w:rPr>
        <w:t xml:space="preserve"> ]</w:t>
      </w:r>
      <w:r w:rsidRPr="00F072E2">
        <w:rPr>
          <w:rFonts w:hint="cs"/>
          <w:sz w:val="20"/>
          <w:szCs w:val="20"/>
          <w:u w:val="none"/>
          <w:rtl/>
        </w:rPr>
        <w:tab/>
        <w:t xml:space="preserve">[  ] </w:t>
      </w:r>
    </w:p>
    <w:p w:rsidR="006D1FA6" w:rsidRPr="00F072E2" w:rsidRDefault="006D1FA6" w:rsidP="006D1FA6">
      <w:pPr>
        <w:spacing w:line="360" w:lineRule="auto"/>
        <w:ind w:left="720" w:firstLine="720"/>
        <w:rPr>
          <w:sz w:val="20"/>
          <w:szCs w:val="20"/>
          <w:u w:val="none"/>
          <w:rtl/>
        </w:rPr>
      </w:pPr>
      <w:r w:rsidRPr="00F072E2">
        <w:rPr>
          <w:rFonts w:hint="cs"/>
          <w:sz w:val="20"/>
          <w:szCs w:val="20"/>
          <w:u w:val="none"/>
          <w:rtl/>
        </w:rPr>
        <w:t>אם לא, יש לצרף הצהרה מפורטת לגבי מה שיהיה כלול במכתב ולציין מי אחראי לקשר (</w:t>
      </w:r>
      <w:r w:rsidRPr="00F072E2">
        <w:rPr>
          <w:sz w:val="20"/>
          <w:szCs w:val="20"/>
          <w:u w:val="none"/>
        </w:rPr>
        <w:t>letterhead</w:t>
      </w:r>
      <w:r w:rsidRPr="00F072E2">
        <w:rPr>
          <w:rFonts w:hint="cs"/>
          <w:sz w:val="20"/>
          <w:szCs w:val="20"/>
          <w:u w:val="none"/>
          <w:rtl/>
        </w:rPr>
        <w:t>)</w:t>
      </w:r>
    </w:p>
    <w:p w:rsidR="006D1FA6" w:rsidRPr="00A40889" w:rsidRDefault="006D1FA6" w:rsidP="006D1FA6">
      <w:pPr>
        <w:numPr>
          <w:ilvl w:val="2"/>
          <w:numId w:val="1"/>
        </w:numPr>
        <w:overflowPunct/>
        <w:autoSpaceDE/>
        <w:autoSpaceDN/>
        <w:adjustRightInd/>
        <w:spacing w:line="360" w:lineRule="auto"/>
        <w:textAlignment w:val="auto"/>
        <w:rPr>
          <w:sz w:val="20"/>
          <w:szCs w:val="20"/>
          <w:u w:val="none"/>
        </w:rPr>
      </w:pPr>
      <w:r w:rsidRPr="00A40889">
        <w:rPr>
          <w:rFonts w:hint="cs"/>
          <w:sz w:val="20"/>
          <w:szCs w:val="20"/>
          <w:u w:val="none"/>
          <w:rtl/>
        </w:rPr>
        <w:t>האם יש התייחסות למתן הסבר מפורט יותר לאחר השתתפות</w:t>
      </w:r>
      <w:r w:rsidRPr="00A40889">
        <w:rPr>
          <w:rFonts w:hint="cs"/>
          <w:sz w:val="20"/>
          <w:szCs w:val="20"/>
          <w:u w:val="none"/>
          <w:rtl/>
        </w:rPr>
        <w:tab/>
      </w:r>
      <w:r w:rsidRPr="00A40889">
        <w:rPr>
          <w:rFonts w:hint="cs"/>
          <w:sz w:val="20"/>
          <w:szCs w:val="20"/>
          <w:u w:val="none"/>
          <w:rtl/>
        </w:rPr>
        <w:tab/>
        <w:t>[</w:t>
      </w:r>
      <w:r w:rsidRPr="00A40889">
        <w:rPr>
          <w:rFonts w:hint="cs"/>
          <w:sz w:val="20"/>
          <w:szCs w:val="20"/>
          <w:u w:val="none"/>
        </w:rPr>
        <w:t>X</w:t>
      </w:r>
      <w:r w:rsidRPr="00A40889">
        <w:rPr>
          <w:rFonts w:hint="cs"/>
          <w:sz w:val="20"/>
          <w:szCs w:val="20"/>
          <w:u w:val="none"/>
          <w:rtl/>
        </w:rPr>
        <w:t>]</w:t>
      </w:r>
      <w:r w:rsidRPr="00A40889">
        <w:rPr>
          <w:rFonts w:hint="cs"/>
          <w:sz w:val="20"/>
          <w:szCs w:val="20"/>
          <w:u w:val="none"/>
          <w:rtl/>
        </w:rPr>
        <w:tab/>
        <w:t xml:space="preserve">[ ] </w:t>
      </w:r>
    </w:p>
    <w:p w:rsidR="006D1FA6" w:rsidRPr="00F072E2" w:rsidRDefault="006D1FA6" w:rsidP="006D1FA6">
      <w:pPr>
        <w:spacing w:line="360" w:lineRule="auto"/>
        <w:ind w:left="1440"/>
        <w:rPr>
          <w:sz w:val="20"/>
          <w:szCs w:val="20"/>
          <w:u w:val="none"/>
          <w:rtl/>
        </w:rPr>
      </w:pPr>
      <w:r w:rsidRPr="00F072E2">
        <w:rPr>
          <w:rFonts w:hint="cs"/>
          <w:sz w:val="20"/>
          <w:szCs w:val="20"/>
          <w:u w:val="none"/>
          <w:rtl/>
        </w:rPr>
        <w:t>ו/או התייחסות לשיתוף המשתתפים בתוצאות</w:t>
      </w:r>
    </w:p>
    <w:p w:rsidR="006D1FA6" w:rsidRPr="00F072E2" w:rsidRDefault="006D1FA6" w:rsidP="006D1FA6">
      <w:pPr>
        <w:spacing w:line="360" w:lineRule="auto"/>
        <w:rPr>
          <w:sz w:val="20"/>
          <w:szCs w:val="20"/>
          <w:u w:val="none"/>
          <w:rtl/>
        </w:rPr>
      </w:pPr>
      <w:r w:rsidRPr="00F072E2">
        <w:rPr>
          <w:rFonts w:hint="cs"/>
          <w:sz w:val="20"/>
          <w:szCs w:val="20"/>
          <w:u w:val="none"/>
          <w:rtl/>
        </w:rPr>
        <w:tab/>
        <w:t xml:space="preserve">הסברים לסעיפי "לא כלול" </w:t>
      </w:r>
    </w:p>
    <w:p w:rsidR="006D1FA6" w:rsidRPr="00F072E2" w:rsidRDefault="006D1FA6" w:rsidP="006D1FA6">
      <w:pPr>
        <w:spacing w:line="360" w:lineRule="auto"/>
        <w:rPr>
          <w:sz w:val="20"/>
          <w:szCs w:val="20"/>
          <w:u w:val="none"/>
          <w:rtl/>
        </w:rPr>
      </w:pPr>
      <w:r w:rsidRPr="00F072E2">
        <w:rPr>
          <w:rFonts w:hint="cs"/>
          <w:sz w:val="20"/>
          <w:szCs w:val="20"/>
          <w:u w:val="none"/>
          <w:rtl/>
        </w:rPr>
        <w:tab/>
        <w:t>___________________________________________________________________________</w:t>
      </w:r>
    </w:p>
    <w:p w:rsidR="006D1FA6" w:rsidRPr="00F072E2" w:rsidRDefault="006D1FA6" w:rsidP="006D1FA6">
      <w:pPr>
        <w:spacing w:line="360" w:lineRule="auto"/>
        <w:rPr>
          <w:sz w:val="20"/>
          <w:szCs w:val="20"/>
          <w:u w:val="none"/>
          <w:rtl/>
        </w:rPr>
      </w:pPr>
      <w:r w:rsidRPr="00F072E2">
        <w:rPr>
          <w:rFonts w:hint="cs"/>
          <w:sz w:val="20"/>
          <w:szCs w:val="20"/>
          <w:u w:val="none"/>
          <w:rtl/>
        </w:rPr>
        <w:tab/>
        <w:t>___________________________________________________________________________</w:t>
      </w:r>
    </w:p>
    <w:p w:rsidR="006D1FA6" w:rsidRPr="00F072E2" w:rsidRDefault="006D1FA6" w:rsidP="006D1FA6">
      <w:pPr>
        <w:numPr>
          <w:ilvl w:val="1"/>
          <w:numId w:val="1"/>
        </w:numPr>
        <w:tabs>
          <w:tab w:val="clear" w:pos="792"/>
          <w:tab w:val="num" w:pos="926"/>
        </w:tabs>
        <w:overflowPunct/>
        <w:autoSpaceDE/>
        <w:autoSpaceDN/>
        <w:adjustRightInd/>
        <w:spacing w:line="360" w:lineRule="auto"/>
        <w:ind w:left="926" w:hanging="566"/>
        <w:textAlignment w:val="auto"/>
        <w:rPr>
          <w:u w:val="none"/>
        </w:rPr>
      </w:pPr>
      <w:r w:rsidRPr="00F072E2">
        <w:rPr>
          <w:rFonts w:hint="cs"/>
          <w:u w:val="none"/>
          <w:rtl/>
        </w:rPr>
        <w:t>טופס ההסכמה להשתתפות רצונית</w:t>
      </w:r>
    </w:p>
    <w:p w:rsidR="006D1FA6" w:rsidRPr="00F072E2" w:rsidRDefault="006D1FA6" w:rsidP="006D1FA6">
      <w:pPr>
        <w:spacing w:line="360" w:lineRule="auto"/>
        <w:ind w:left="6480"/>
        <w:rPr>
          <w:sz w:val="20"/>
          <w:szCs w:val="20"/>
          <w:u w:val="none"/>
        </w:rPr>
      </w:pPr>
      <w:r w:rsidRPr="00F072E2">
        <w:rPr>
          <w:rFonts w:hint="cs"/>
          <w:sz w:val="20"/>
          <w:szCs w:val="20"/>
          <w:u w:val="none"/>
          <w:rtl/>
        </w:rPr>
        <w:t xml:space="preserve"> </w:t>
      </w:r>
      <w:r w:rsidRPr="00F072E2">
        <w:rPr>
          <w:rFonts w:hint="cs"/>
          <w:sz w:val="20"/>
          <w:szCs w:val="20"/>
          <w:u w:val="none"/>
          <w:rtl/>
        </w:rPr>
        <w:tab/>
        <w:t xml:space="preserve"> כן</w:t>
      </w:r>
      <w:r w:rsidRPr="00F072E2">
        <w:rPr>
          <w:rFonts w:hint="cs"/>
          <w:sz w:val="20"/>
          <w:szCs w:val="20"/>
          <w:u w:val="none"/>
          <w:rtl/>
        </w:rPr>
        <w:tab/>
        <w:t>לא</w:t>
      </w:r>
    </w:p>
    <w:p w:rsidR="006D1FA6" w:rsidRPr="00F072E2" w:rsidRDefault="006D1FA6" w:rsidP="006D1FA6">
      <w:pPr>
        <w:numPr>
          <w:ilvl w:val="2"/>
          <w:numId w:val="1"/>
        </w:numPr>
        <w:overflowPunct/>
        <w:autoSpaceDE/>
        <w:autoSpaceDN/>
        <w:adjustRightInd/>
        <w:spacing w:line="360" w:lineRule="auto"/>
        <w:textAlignment w:val="auto"/>
        <w:rPr>
          <w:sz w:val="20"/>
          <w:szCs w:val="20"/>
          <w:u w:val="none"/>
        </w:rPr>
      </w:pPr>
      <w:r w:rsidRPr="00F072E2">
        <w:rPr>
          <w:rFonts w:hint="cs"/>
          <w:sz w:val="20"/>
          <w:szCs w:val="20"/>
          <w:u w:val="none"/>
          <w:rtl/>
        </w:rPr>
        <w:t>האם טופס ההסכמה להשתתפות רצונית יישמר בנפרד מתוצאות הנבדק</w:t>
      </w:r>
      <w:r w:rsidRPr="00F072E2">
        <w:rPr>
          <w:rFonts w:hint="cs"/>
          <w:sz w:val="20"/>
          <w:szCs w:val="20"/>
          <w:u w:val="none"/>
          <w:rtl/>
        </w:rPr>
        <w:tab/>
      </w:r>
      <w:r>
        <w:rPr>
          <w:rFonts w:hint="cs"/>
          <w:sz w:val="20"/>
          <w:szCs w:val="20"/>
          <w:u w:val="none"/>
          <w:rtl/>
        </w:rPr>
        <w:t>[</w:t>
      </w:r>
      <w:r>
        <w:rPr>
          <w:rFonts w:hint="cs"/>
          <w:sz w:val="20"/>
          <w:szCs w:val="20"/>
          <w:u w:val="none"/>
        </w:rPr>
        <w:t>X</w:t>
      </w:r>
      <w:r w:rsidRPr="00F072E2">
        <w:rPr>
          <w:rFonts w:hint="cs"/>
          <w:sz w:val="20"/>
          <w:szCs w:val="20"/>
          <w:u w:val="none"/>
          <w:rtl/>
        </w:rPr>
        <w:t xml:space="preserve"> ]</w:t>
      </w:r>
      <w:r w:rsidRPr="00F072E2">
        <w:rPr>
          <w:rFonts w:hint="cs"/>
          <w:sz w:val="20"/>
          <w:szCs w:val="20"/>
          <w:u w:val="none"/>
          <w:rtl/>
        </w:rPr>
        <w:tab/>
        <w:t>[  ]</w:t>
      </w:r>
    </w:p>
    <w:p w:rsidR="006D1FA6" w:rsidRPr="000B58DC" w:rsidRDefault="006D1FA6" w:rsidP="006D1FA6">
      <w:pPr>
        <w:numPr>
          <w:ilvl w:val="2"/>
          <w:numId w:val="1"/>
        </w:numPr>
        <w:overflowPunct/>
        <w:autoSpaceDE/>
        <w:autoSpaceDN/>
        <w:adjustRightInd/>
        <w:spacing w:line="360" w:lineRule="auto"/>
        <w:textAlignment w:val="auto"/>
        <w:rPr>
          <w:sz w:val="20"/>
          <w:szCs w:val="20"/>
          <w:u w:val="none"/>
        </w:rPr>
      </w:pPr>
      <w:r w:rsidRPr="000B58DC">
        <w:rPr>
          <w:rFonts w:hint="cs"/>
          <w:sz w:val="20"/>
          <w:szCs w:val="20"/>
          <w:u w:val="none"/>
          <w:rtl/>
        </w:rPr>
        <w:t>האם יישאר עותק של טופס ההסכמה להשתתפות רצונית אצל המשתתף/נבדק</w:t>
      </w:r>
      <w:r w:rsidRPr="000B58DC">
        <w:rPr>
          <w:rFonts w:hint="cs"/>
          <w:sz w:val="20"/>
          <w:szCs w:val="20"/>
          <w:u w:val="none"/>
          <w:rtl/>
        </w:rPr>
        <w:tab/>
        <w:t>[</w:t>
      </w:r>
      <w:r w:rsidRPr="000B58DC">
        <w:rPr>
          <w:rFonts w:hint="cs"/>
          <w:sz w:val="20"/>
          <w:szCs w:val="20"/>
          <w:u w:val="none"/>
        </w:rPr>
        <w:t>X</w:t>
      </w:r>
      <w:r w:rsidRPr="000B58DC">
        <w:rPr>
          <w:rFonts w:hint="cs"/>
          <w:sz w:val="20"/>
          <w:szCs w:val="20"/>
          <w:u w:val="none"/>
          <w:rtl/>
        </w:rPr>
        <w:t xml:space="preserve"> ]</w:t>
      </w:r>
      <w:r w:rsidRPr="000B58DC">
        <w:rPr>
          <w:rFonts w:hint="cs"/>
          <w:sz w:val="20"/>
          <w:szCs w:val="20"/>
          <w:u w:val="none"/>
          <w:rtl/>
        </w:rPr>
        <w:tab/>
        <w:t>[  ]</w:t>
      </w:r>
    </w:p>
    <w:p w:rsidR="006D1FA6" w:rsidRPr="00F072E2" w:rsidRDefault="006D1FA6" w:rsidP="006D1FA6">
      <w:pPr>
        <w:numPr>
          <w:ilvl w:val="1"/>
          <w:numId w:val="1"/>
        </w:numPr>
        <w:tabs>
          <w:tab w:val="clear" w:pos="792"/>
          <w:tab w:val="num" w:pos="926"/>
        </w:tabs>
        <w:overflowPunct/>
        <w:autoSpaceDE/>
        <w:autoSpaceDN/>
        <w:adjustRightInd/>
        <w:spacing w:line="360" w:lineRule="auto"/>
        <w:ind w:left="926" w:hanging="566"/>
        <w:textAlignment w:val="auto"/>
        <w:rPr>
          <w:u w:val="none"/>
        </w:rPr>
      </w:pPr>
      <w:r w:rsidRPr="00F072E2">
        <w:rPr>
          <w:rFonts w:hint="cs"/>
          <w:u w:val="none"/>
          <w:rtl/>
        </w:rPr>
        <w:t>האם המחקר כולל</w:t>
      </w:r>
    </w:p>
    <w:p w:rsidR="006D1FA6" w:rsidRPr="00F072E2" w:rsidRDefault="006D1FA6" w:rsidP="006D1FA6">
      <w:pPr>
        <w:spacing w:line="360" w:lineRule="auto"/>
        <w:ind w:left="6480"/>
        <w:rPr>
          <w:sz w:val="20"/>
          <w:szCs w:val="20"/>
          <w:u w:val="none"/>
        </w:rPr>
      </w:pPr>
      <w:r w:rsidRPr="00F072E2">
        <w:rPr>
          <w:rFonts w:hint="cs"/>
          <w:sz w:val="20"/>
          <w:szCs w:val="20"/>
          <w:u w:val="none"/>
          <w:rtl/>
        </w:rPr>
        <w:t xml:space="preserve"> </w:t>
      </w:r>
      <w:r w:rsidRPr="00F072E2">
        <w:rPr>
          <w:rFonts w:hint="cs"/>
          <w:sz w:val="20"/>
          <w:szCs w:val="20"/>
          <w:u w:val="none"/>
          <w:rtl/>
        </w:rPr>
        <w:tab/>
        <w:t xml:space="preserve"> כן</w:t>
      </w:r>
      <w:r w:rsidRPr="00F072E2">
        <w:rPr>
          <w:rFonts w:hint="cs"/>
          <w:sz w:val="20"/>
          <w:szCs w:val="20"/>
          <w:u w:val="none"/>
          <w:rtl/>
        </w:rPr>
        <w:tab/>
        <w:t>לא</w:t>
      </w:r>
    </w:p>
    <w:p w:rsidR="006D1FA6" w:rsidRPr="00F072E2" w:rsidRDefault="006D1FA6" w:rsidP="006D1FA6">
      <w:pPr>
        <w:numPr>
          <w:ilvl w:val="2"/>
          <w:numId w:val="1"/>
        </w:numPr>
        <w:overflowPunct/>
        <w:autoSpaceDE/>
        <w:autoSpaceDN/>
        <w:adjustRightInd/>
        <w:spacing w:line="360" w:lineRule="auto"/>
        <w:textAlignment w:val="auto"/>
        <w:rPr>
          <w:sz w:val="20"/>
          <w:szCs w:val="20"/>
          <w:u w:val="none"/>
        </w:rPr>
      </w:pPr>
      <w:r w:rsidRPr="00F072E2">
        <w:rPr>
          <w:rFonts w:hint="cs"/>
          <w:sz w:val="20"/>
          <w:szCs w:val="20"/>
          <w:u w:val="none"/>
          <w:rtl/>
        </w:rPr>
        <w:t>הולכת שולל או הסתרה מכוונת של חלק מהמידע</w:t>
      </w:r>
      <w:r w:rsidRPr="00F072E2">
        <w:rPr>
          <w:rFonts w:hint="cs"/>
          <w:sz w:val="20"/>
          <w:szCs w:val="20"/>
          <w:u w:val="none"/>
          <w:rtl/>
        </w:rPr>
        <w:tab/>
      </w:r>
      <w:r w:rsidRPr="00F072E2">
        <w:rPr>
          <w:rFonts w:hint="cs"/>
          <w:sz w:val="20"/>
          <w:szCs w:val="20"/>
          <w:u w:val="none"/>
          <w:rtl/>
        </w:rPr>
        <w:tab/>
      </w:r>
      <w:r w:rsidRPr="00F072E2">
        <w:rPr>
          <w:rFonts w:hint="cs"/>
          <w:sz w:val="20"/>
          <w:szCs w:val="20"/>
          <w:u w:val="none"/>
          <w:rtl/>
        </w:rPr>
        <w:tab/>
      </w:r>
      <w:r w:rsidRPr="00F072E2">
        <w:rPr>
          <w:rFonts w:hint="cs"/>
          <w:sz w:val="20"/>
          <w:szCs w:val="20"/>
          <w:u w:val="none"/>
          <w:rtl/>
        </w:rPr>
        <w:tab/>
        <w:t>[  ]</w:t>
      </w:r>
      <w:r w:rsidRPr="00F072E2">
        <w:rPr>
          <w:rFonts w:hint="cs"/>
          <w:sz w:val="20"/>
          <w:szCs w:val="20"/>
          <w:u w:val="none"/>
          <w:rtl/>
        </w:rPr>
        <w:tab/>
        <w:t>[</w:t>
      </w:r>
      <w:r>
        <w:rPr>
          <w:rFonts w:hint="cs"/>
          <w:sz w:val="20"/>
          <w:szCs w:val="20"/>
          <w:u w:val="none"/>
        </w:rPr>
        <w:t>X</w:t>
      </w:r>
      <w:r w:rsidRPr="00F072E2">
        <w:rPr>
          <w:rFonts w:hint="cs"/>
          <w:sz w:val="20"/>
          <w:szCs w:val="20"/>
          <w:u w:val="none"/>
          <w:rtl/>
        </w:rPr>
        <w:t xml:space="preserve"> ]</w:t>
      </w:r>
    </w:p>
    <w:p w:rsidR="006D1FA6" w:rsidRPr="00F072E2" w:rsidRDefault="006D1FA6" w:rsidP="006D1FA6">
      <w:pPr>
        <w:numPr>
          <w:ilvl w:val="2"/>
          <w:numId w:val="1"/>
        </w:numPr>
        <w:overflowPunct/>
        <w:autoSpaceDE/>
        <w:autoSpaceDN/>
        <w:adjustRightInd/>
        <w:spacing w:line="360" w:lineRule="auto"/>
        <w:textAlignment w:val="auto"/>
        <w:rPr>
          <w:sz w:val="20"/>
          <w:szCs w:val="20"/>
          <w:u w:val="none"/>
        </w:rPr>
      </w:pPr>
      <w:r w:rsidRPr="00F072E2">
        <w:rPr>
          <w:rFonts w:hint="cs"/>
          <w:sz w:val="20"/>
          <w:szCs w:val="20"/>
          <w:u w:val="none"/>
          <w:rtl/>
        </w:rPr>
        <w:t>חשיפת מידע רגיש או אישי</w:t>
      </w:r>
      <w:r w:rsidRPr="00F072E2">
        <w:rPr>
          <w:rFonts w:hint="cs"/>
          <w:sz w:val="20"/>
          <w:szCs w:val="20"/>
          <w:u w:val="none"/>
          <w:rtl/>
        </w:rPr>
        <w:tab/>
      </w:r>
      <w:r w:rsidRPr="00F072E2">
        <w:rPr>
          <w:rFonts w:hint="cs"/>
          <w:sz w:val="20"/>
          <w:szCs w:val="20"/>
          <w:u w:val="none"/>
          <w:rtl/>
        </w:rPr>
        <w:tab/>
      </w:r>
      <w:r w:rsidRPr="00F072E2">
        <w:rPr>
          <w:rFonts w:hint="cs"/>
          <w:sz w:val="20"/>
          <w:szCs w:val="20"/>
          <w:u w:val="none"/>
          <w:rtl/>
        </w:rPr>
        <w:tab/>
      </w:r>
      <w:r w:rsidRPr="00F072E2">
        <w:rPr>
          <w:rFonts w:hint="cs"/>
          <w:sz w:val="20"/>
          <w:szCs w:val="20"/>
          <w:u w:val="none"/>
          <w:rtl/>
        </w:rPr>
        <w:tab/>
      </w:r>
      <w:r w:rsidRPr="00F072E2">
        <w:rPr>
          <w:rFonts w:hint="cs"/>
          <w:sz w:val="20"/>
          <w:szCs w:val="20"/>
          <w:u w:val="none"/>
          <w:rtl/>
        </w:rPr>
        <w:tab/>
      </w:r>
      <w:r w:rsidRPr="00F072E2">
        <w:rPr>
          <w:rFonts w:hint="cs"/>
          <w:sz w:val="20"/>
          <w:szCs w:val="20"/>
          <w:u w:val="none"/>
          <w:rtl/>
        </w:rPr>
        <w:tab/>
        <w:t>[</w:t>
      </w:r>
      <w:r>
        <w:rPr>
          <w:rFonts w:hint="cs"/>
          <w:sz w:val="20"/>
          <w:szCs w:val="20"/>
          <w:u w:val="none"/>
        </w:rPr>
        <w:t>X</w:t>
      </w:r>
      <w:r w:rsidRPr="00F072E2">
        <w:rPr>
          <w:rFonts w:hint="cs"/>
          <w:sz w:val="20"/>
          <w:szCs w:val="20"/>
          <w:u w:val="none"/>
          <w:rtl/>
        </w:rPr>
        <w:t xml:space="preserve"> ]</w:t>
      </w:r>
      <w:r w:rsidRPr="00F072E2">
        <w:rPr>
          <w:rFonts w:hint="cs"/>
          <w:sz w:val="20"/>
          <w:szCs w:val="20"/>
          <w:u w:val="none"/>
          <w:rtl/>
        </w:rPr>
        <w:tab/>
        <w:t>[</w:t>
      </w:r>
      <w:r>
        <w:rPr>
          <w:rFonts w:hint="cs"/>
          <w:sz w:val="20"/>
          <w:szCs w:val="20"/>
          <w:u w:val="none"/>
          <w:rtl/>
        </w:rPr>
        <w:t xml:space="preserve">  </w:t>
      </w:r>
      <w:r w:rsidRPr="00F072E2">
        <w:rPr>
          <w:rFonts w:hint="cs"/>
          <w:sz w:val="20"/>
          <w:szCs w:val="20"/>
          <w:u w:val="none"/>
          <w:rtl/>
        </w:rPr>
        <w:t>]</w:t>
      </w:r>
    </w:p>
    <w:p w:rsidR="006D1FA6" w:rsidRPr="00F072E2" w:rsidRDefault="006D1FA6" w:rsidP="006D1FA6">
      <w:pPr>
        <w:numPr>
          <w:ilvl w:val="2"/>
          <w:numId w:val="1"/>
        </w:numPr>
        <w:overflowPunct/>
        <w:autoSpaceDE/>
        <w:autoSpaceDN/>
        <w:adjustRightInd/>
        <w:spacing w:line="360" w:lineRule="auto"/>
        <w:textAlignment w:val="auto"/>
        <w:rPr>
          <w:sz w:val="20"/>
          <w:szCs w:val="20"/>
          <w:u w:val="none"/>
        </w:rPr>
      </w:pPr>
      <w:r w:rsidRPr="00F072E2">
        <w:rPr>
          <w:rFonts w:hint="cs"/>
          <w:sz w:val="20"/>
          <w:szCs w:val="20"/>
          <w:u w:val="none"/>
          <w:rtl/>
        </w:rPr>
        <w:t>חשיפה לגירויים היכולים להתקבל כמאיימים, מעליבים, חודרניים</w:t>
      </w:r>
      <w:r>
        <w:rPr>
          <w:rFonts w:hint="cs"/>
          <w:sz w:val="20"/>
          <w:szCs w:val="20"/>
          <w:u w:val="none"/>
          <w:rtl/>
        </w:rPr>
        <w:t xml:space="preserve"> </w:t>
      </w:r>
      <w:r>
        <w:rPr>
          <w:rFonts w:hint="cs"/>
          <w:sz w:val="20"/>
          <w:szCs w:val="20"/>
          <w:u w:val="none"/>
          <w:rtl/>
        </w:rPr>
        <w:tab/>
      </w:r>
      <w:r w:rsidRPr="00F072E2">
        <w:rPr>
          <w:rFonts w:hint="cs"/>
          <w:sz w:val="20"/>
          <w:szCs w:val="20"/>
          <w:u w:val="none"/>
          <w:rtl/>
        </w:rPr>
        <w:tab/>
      </w:r>
    </w:p>
    <w:p w:rsidR="006D1FA6" w:rsidRPr="00F072E2" w:rsidRDefault="006D1FA6" w:rsidP="00570756">
      <w:pPr>
        <w:spacing w:line="360" w:lineRule="auto"/>
        <w:ind w:left="1440"/>
        <w:rPr>
          <w:sz w:val="20"/>
          <w:szCs w:val="20"/>
          <w:u w:val="none"/>
        </w:rPr>
      </w:pPr>
      <w:r w:rsidRPr="00F072E2">
        <w:rPr>
          <w:rFonts w:hint="cs"/>
          <w:sz w:val="20"/>
          <w:szCs w:val="20"/>
          <w:u w:val="none"/>
          <w:rtl/>
        </w:rPr>
        <w:t>מבחינה רגשית</w:t>
      </w:r>
      <w:r>
        <w:rPr>
          <w:rFonts w:hint="cs"/>
          <w:sz w:val="20"/>
          <w:szCs w:val="20"/>
          <w:u w:val="none"/>
          <w:rtl/>
        </w:rPr>
        <w:t>,</w:t>
      </w:r>
      <w:r w:rsidRPr="00F072E2">
        <w:rPr>
          <w:rFonts w:hint="cs"/>
          <w:sz w:val="20"/>
          <w:szCs w:val="20"/>
          <w:u w:val="none"/>
          <w:rtl/>
        </w:rPr>
        <w:t xml:space="preserve"> מעוררי חרדה או כדומה</w:t>
      </w:r>
      <w:r>
        <w:rPr>
          <w:rFonts w:hint="cs"/>
          <w:sz w:val="20"/>
          <w:szCs w:val="20"/>
          <w:u w:val="none"/>
          <w:rtl/>
        </w:rPr>
        <w:t xml:space="preserve"> </w:t>
      </w:r>
      <w:r>
        <w:rPr>
          <w:rFonts w:hint="cs"/>
          <w:sz w:val="20"/>
          <w:szCs w:val="20"/>
          <w:u w:val="none"/>
          <w:rtl/>
        </w:rPr>
        <w:tab/>
      </w:r>
      <w:r>
        <w:rPr>
          <w:rFonts w:hint="cs"/>
          <w:sz w:val="20"/>
          <w:szCs w:val="20"/>
          <w:u w:val="none"/>
          <w:rtl/>
        </w:rPr>
        <w:tab/>
      </w:r>
      <w:r>
        <w:rPr>
          <w:rFonts w:hint="cs"/>
          <w:sz w:val="20"/>
          <w:szCs w:val="20"/>
          <w:u w:val="none"/>
          <w:rtl/>
        </w:rPr>
        <w:tab/>
      </w:r>
      <w:r>
        <w:rPr>
          <w:rFonts w:hint="cs"/>
          <w:sz w:val="20"/>
          <w:szCs w:val="20"/>
          <w:u w:val="none"/>
          <w:rtl/>
        </w:rPr>
        <w:tab/>
      </w:r>
      <w:r w:rsidRPr="00F072E2">
        <w:rPr>
          <w:rFonts w:hint="cs"/>
          <w:sz w:val="20"/>
          <w:szCs w:val="20"/>
          <w:u w:val="none"/>
          <w:rtl/>
        </w:rPr>
        <w:t>[</w:t>
      </w:r>
      <w:r>
        <w:rPr>
          <w:rFonts w:hint="cs"/>
          <w:sz w:val="20"/>
          <w:szCs w:val="20"/>
          <w:u w:val="none"/>
          <w:rtl/>
        </w:rPr>
        <w:t xml:space="preserve"> </w:t>
      </w:r>
      <w:r w:rsidR="00570756">
        <w:rPr>
          <w:rFonts w:hint="cs"/>
          <w:sz w:val="20"/>
          <w:szCs w:val="20"/>
          <w:u w:val="none"/>
        </w:rPr>
        <w:t>X</w:t>
      </w:r>
      <w:r w:rsidR="00570756">
        <w:rPr>
          <w:rFonts w:hint="cs"/>
          <w:sz w:val="20"/>
          <w:szCs w:val="20"/>
          <w:u w:val="none"/>
          <w:rtl/>
        </w:rPr>
        <w:t xml:space="preserve"> </w:t>
      </w:r>
      <w:r w:rsidRPr="00F072E2">
        <w:rPr>
          <w:rFonts w:hint="cs"/>
          <w:sz w:val="20"/>
          <w:szCs w:val="20"/>
          <w:u w:val="none"/>
          <w:rtl/>
        </w:rPr>
        <w:t>]</w:t>
      </w:r>
      <w:r w:rsidRPr="00F072E2">
        <w:rPr>
          <w:rFonts w:hint="cs"/>
          <w:sz w:val="20"/>
          <w:szCs w:val="20"/>
          <w:u w:val="none"/>
          <w:rtl/>
        </w:rPr>
        <w:tab/>
        <w:t>[</w:t>
      </w:r>
      <w:r w:rsidR="00570756">
        <w:rPr>
          <w:rFonts w:hint="cs"/>
          <w:sz w:val="20"/>
          <w:szCs w:val="20"/>
          <w:u w:val="none"/>
          <w:rtl/>
        </w:rPr>
        <w:t xml:space="preserve">  </w:t>
      </w:r>
      <w:r w:rsidRPr="00F072E2">
        <w:rPr>
          <w:rFonts w:hint="cs"/>
          <w:sz w:val="20"/>
          <w:szCs w:val="20"/>
          <w:u w:val="none"/>
          <w:rtl/>
        </w:rPr>
        <w:t>]</w:t>
      </w:r>
    </w:p>
    <w:p w:rsidR="006D1FA6" w:rsidRDefault="006D1FA6" w:rsidP="006D1FA6">
      <w:pPr>
        <w:numPr>
          <w:ilvl w:val="2"/>
          <w:numId w:val="1"/>
        </w:numPr>
        <w:overflowPunct/>
        <w:autoSpaceDE/>
        <w:autoSpaceDN/>
        <w:adjustRightInd/>
        <w:spacing w:line="360" w:lineRule="auto"/>
        <w:textAlignment w:val="auto"/>
        <w:rPr>
          <w:sz w:val="20"/>
          <w:szCs w:val="20"/>
          <w:u w:val="none"/>
        </w:rPr>
      </w:pPr>
      <w:r w:rsidRPr="00F072E2">
        <w:rPr>
          <w:rFonts w:hint="cs"/>
          <w:sz w:val="20"/>
          <w:szCs w:val="20"/>
          <w:u w:val="none"/>
          <w:rtl/>
        </w:rPr>
        <w:t>הודעה מלאה של תהליך המחקר, השיטה, הזמן הנדרש והאמצעים הננקטים להגנה</w:t>
      </w:r>
      <w:r w:rsidRPr="00F072E2">
        <w:rPr>
          <w:rFonts w:hint="cs"/>
          <w:sz w:val="20"/>
          <w:szCs w:val="20"/>
          <w:u w:val="none"/>
          <w:rtl/>
        </w:rPr>
        <w:tab/>
      </w:r>
    </w:p>
    <w:p w:rsidR="006D1FA6" w:rsidRPr="00F072E2" w:rsidRDefault="006D1FA6" w:rsidP="006D1FA6">
      <w:pPr>
        <w:numPr>
          <w:ilvl w:val="2"/>
          <w:numId w:val="1"/>
        </w:numPr>
        <w:overflowPunct/>
        <w:autoSpaceDE/>
        <w:autoSpaceDN/>
        <w:adjustRightInd/>
        <w:spacing w:line="360" w:lineRule="auto"/>
        <w:textAlignment w:val="auto"/>
        <w:rPr>
          <w:sz w:val="20"/>
          <w:szCs w:val="20"/>
          <w:u w:val="none"/>
        </w:rPr>
      </w:pPr>
      <w:r>
        <w:rPr>
          <w:rFonts w:hint="cs"/>
          <w:sz w:val="20"/>
          <w:szCs w:val="20"/>
          <w:u w:val="none"/>
          <w:rtl/>
        </w:rPr>
        <w:t xml:space="preserve">                  </w:t>
      </w:r>
      <w:r w:rsidRPr="00F072E2">
        <w:rPr>
          <w:rFonts w:hint="cs"/>
          <w:sz w:val="20"/>
          <w:szCs w:val="20"/>
          <w:u w:val="none"/>
          <w:rtl/>
        </w:rPr>
        <w:t>על המשתתפים/הנבדקים בגוף ההצעה</w:t>
      </w:r>
      <w:r>
        <w:rPr>
          <w:rFonts w:hint="cs"/>
          <w:sz w:val="20"/>
          <w:szCs w:val="20"/>
          <w:u w:val="none"/>
          <w:rtl/>
        </w:rPr>
        <w:tab/>
      </w:r>
      <w:r>
        <w:rPr>
          <w:rFonts w:hint="cs"/>
          <w:sz w:val="20"/>
          <w:szCs w:val="20"/>
          <w:u w:val="none"/>
          <w:rtl/>
        </w:rPr>
        <w:tab/>
      </w:r>
      <w:r>
        <w:rPr>
          <w:rFonts w:hint="cs"/>
          <w:sz w:val="20"/>
          <w:szCs w:val="20"/>
          <w:u w:val="none"/>
          <w:rtl/>
        </w:rPr>
        <w:tab/>
      </w:r>
      <w:r>
        <w:rPr>
          <w:rFonts w:hint="cs"/>
          <w:sz w:val="20"/>
          <w:szCs w:val="20"/>
          <w:u w:val="none"/>
          <w:rtl/>
        </w:rPr>
        <w:tab/>
        <w:t xml:space="preserve"> </w:t>
      </w:r>
      <w:r w:rsidRPr="00F072E2">
        <w:rPr>
          <w:rFonts w:hint="cs"/>
          <w:sz w:val="20"/>
          <w:szCs w:val="20"/>
          <w:u w:val="none"/>
          <w:rtl/>
        </w:rPr>
        <w:t>[</w:t>
      </w:r>
      <w:r>
        <w:rPr>
          <w:rFonts w:hint="cs"/>
          <w:sz w:val="20"/>
          <w:szCs w:val="20"/>
          <w:u w:val="none"/>
        </w:rPr>
        <w:t>X</w:t>
      </w:r>
      <w:r w:rsidRPr="00F072E2">
        <w:rPr>
          <w:rFonts w:hint="cs"/>
          <w:sz w:val="20"/>
          <w:szCs w:val="20"/>
          <w:u w:val="none"/>
          <w:rtl/>
        </w:rPr>
        <w:t>]</w:t>
      </w:r>
      <w:r w:rsidRPr="00F072E2">
        <w:rPr>
          <w:rFonts w:hint="cs"/>
          <w:sz w:val="20"/>
          <w:szCs w:val="20"/>
          <w:u w:val="none"/>
          <w:rtl/>
        </w:rPr>
        <w:tab/>
        <w:t>[</w:t>
      </w:r>
      <w:r>
        <w:rPr>
          <w:rFonts w:hint="cs"/>
          <w:sz w:val="20"/>
          <w:szCs w:val="20"/>
          <w:u w:val="none"/>
          <w:rtl/>
        </w:rPr>
        <w:t xml:space="preserve">  </w:t>
      </w:r>
      <w:r w:rsidRPr="00F072E2">
        <w:rPr>
          <w:rFonts w:hint="cs"/>
          <w:sz w:val="20"/>
          <w:szCs w:val="20"/>
          <w:u w:val="none"/>
          <w:rtl/>
        </w:rPr>
        <w:t>]</w:t>
      </w:r>
    </w:p>
    <w:p w:rsidR="006D1FA6" w:rsidRPr="00CE1106" w:rsidRDefault="006D1FA6" w:rsidP="006D1FA6">
      <w:pPr>
        <w:overflowPunct/>
        <w:autoSpaceDE/>
        <w:autoSpaceDN/>
        <w:adjustRightInd/>
        <w:spacing w:line="360" w:lineRule="auto"/>
        <w:ind w:left="720"/>
        <w:textAlignment w:val="auto"/>
        <w:rPr>
          <w:sz w:val="20"/>
          <w:szCs w:val="20"/>
          <w:u w:val="none"/>
          <w:rtl/>
        </w:rPr>
      </w:pPr>
    </w:p>
    <w:p w:rsidR="006D1FA6" w:rsidRPr="00F072E2" w:rsidRDefault="006D1FA6" w:rsidP="006D1FA6">
      <w:pPr>
        <w:spacing w:line="360" w:lineRule="auto"/>
        <w:rPr>
          <w:sz w:val="20"/>
          <w:szCs w:val="20"/>
          <w:u w:val="none"/>
          <w:rtl/>
        </w:rPr>
      </w:pPr>
      <w:r w:rsidRPr="00F072E2">
        <w:rPr>
          <w:rFonts w:hint="cs"/>
          <w:sz w:val="20"/>
          <w:szCs w:val="20"/>
          <w:u w:val="none"/>
          <w:rtl/>
        </w:rPr>
        <w:tab/>
        <w:t>יש לפרט את הצעדים הננקטים להגנה על המשתתפים ולהפנות לעמודים הדנים בנידון בהצעת המחקר עצמה.</w:t>
      </w:r>
    </w:p>
    <w:p w:rsidR="006D1FA6" w:rsidRPr="00F072E2" w:rsidRDefault="006D1FA6" w:rsidP="006D1FA6">
      <w:pPr>
        <w:spacing w:line="360" w:lineRule="auto"/>
        <w:rPr>
          <w:sz w:val="20"/>
          <w:szCs w:val="20"/>
          <w:u w:val="none"/>
        </w:rPr>
      </w:pPr>
      <w:r w:rsidRPr="00F072E2">
        <w:rPr>
          <w:rFonts w:hint="cs"/>
          <w:sz w:val="20"/>
          <w:szCs w:val="20"/>
          <w:u w:val="none"/>
          <w:rtl/>
        </w:rPr>
        <w:tab/>
      </w:r>
      <w:r w:rsidRPr="00C269E4">
        <w:rPr>
          <w:rFonts w:hint="cs"/>
          <w:sz w:val="20"/>
          <w:szCs w:val="20"/>
          <w:u w:val="none"/>
          <w:rtl/>
        </w:rPr>
        <w:t xml:space="preserve">הסברים: </w:t>
      </w:r>
      <w:r w:rsidRPr="00C269E4">
        <w:rPr>
          <w:rFonts w:hint="cs"/>
          <w:sz w:val="20"/>
          <w:szCs w:val="20"/>
          <w:rtl/>
        </w:rPr>
        <w:t xml:space="preserve">הצעדים הננקטים מפורטים בסעיף </w:t>
      </w:r>
      <w:r w:rsidRPr="00C269E4">
        <w:rPr>
          <w:rFonts w:hint="cs"/>
          <w:sz w:val="20"/>
          <w:szCs w:val="20"/>
        </w:rPr>
        <w:t>V</w:t>
      </w:r>
      <w:r w:rsidRPr="00C269E4">
        <w:rPr>
          <w:rFonts w:hint="cs"/>
          <w:sz w:val="20"/>
          <w:szCs w:val="20"/>
          <w:rtl/>
        </w:rPr>
        <w:t xml:space="preserve"> (הגנה על המשתתפים).</w:t>
      </w:r>
      <w:r>
        <w:rPr>
          <w:rFonts w:hint="cs"/>
          <w:sz w:val="20"/>
          <w:szCs w:val="20"/>
          <w:u w:val="none"/>
          <w:rtl/>
        </w:rPr>
        <w:t xml:space="preserve"> </w:t>
      </w:r>
    </w:p>
    <w:p w:rsidR="006D1FA6" w:rsidRPr="00F072E2" w:rsidRDefault="006D1FA6" w:rsidP="006D1FA6">
      <w:pPr>
        <w:spacing w:line="360" w:lineRule="auto"/>
        <w:rPr>
          <w:sz w:val="20"/>
          <w:szCs w:val="20"/>
          <w:u w:val="none"/>
          <w:rtl/>
        </w:rPr>
      </w:pPr>
    </w:p>
    <w:p w:rsidR="006D1FA6" w:rsidRPr="00F072E2" w:rsidRDefault="006D1FA6" w:rsidP="006D1FA6">
      <w:pPr>
        <w:numPr>
          <w:ilvl w:val="0"/>
          <w:numId w:val="1"/>
        </w:numPr>
        <w:overflowPunct/>
        <w:autoSpaceDE/>
        <w:autoSpaceDN/>
        <w:adjustRightInd/>
        <w:spacing w:line="360" w:lineRule="auto"/>
        <w:textAlignment w:val="auto"/>
        <w:rPr>
          <w:u w:val="none"/>
        </w:rPr>
      </w:pPr>
      <w:r w:rsidRPr="00F072E2">
        <w:rPr>
          <w:rFonts w:hint="cs"/>
          <w:u w:val="none"/>
          <w:rtl/>
        </w:rPr>
        <w:t>שיטות</w:t>
      </w:r>
    </w:p>
    <w:p w:rsidR="006D1FA6" w:rsidRPr="00F072E2" w:rsidRDefault="006D1FA6" w:rsidP="006D1FA6">
      <w:pPr>
        <w:spacing w:line="360" w:lineRule="auto"/>
        <w:ind w:left="6480"/>
        <w:rPr>
          <w:sz w:val="20"/>
          <w:szCs w:val="20"/>
          <w:u w:val="none"/>
        </w:rPr>
      </w:pPr>
      <w:r w:rsidRPr="00F072E2">
        <w:rPr>
          <w:rFonts w:hint="cs"/>
          <w:sz w:val="20"/>
          <w:szCs w:val="20"/>
          <w:u w:val="none"/>
          <w:rtl/>
        </w:rPr>
        <w:t xml:space="preserve"> </w:t>
      </w:r>
      <w:r w:rsidRPr="00F072E2">
        <w:rPr>
          <w:rFonts w:hint="cs"/>
          <w:sz w:val="20"/>
          <w:szCs w:val="20"/>
          <w:u w:val="none"/>
          <w:rtl/>
        </w:rPr>
        <w:tab/>
        <w:t xml:space="preserve"> כן</w:t>
      </w:r>
      <w:r w:rsidRPr="00F072E2">
        <w:rPr>
          <w:rFonts w:hint="cs"/>
          <w:sz w:val="20"/>
          <w:szCs w:val="20"/>
          <w:u w:val="none"/>
          <w:rtl/>
        </w:rPr>
        <w:tab/>
        <w:t>לא</w:t>
      </w:r>
    </w:p>
    <w:p w:rsidR="006D1FA6" w:rsidRPr="00F072E2" w:rsidRDefault="006D1FA6" w:rsidP="006D1FA6">
      <w:pPr>
        <w:numPr>
          <w:ilvl w:val="2"/>
          <w:numId w:val="1"/>
        </w:numPr>
        <w:overflowPunct/>
        <w:autoSpaceDE/>
        <w:autoSpaceDN/>
        <w:adjustRightInd/>
        <w:spacing w:line="360" w:lineRule="auto"/>
        <w:textAlignment w:val="auto"/>
        <w:rPr>
          <w:sz w:val="20"/>
          <w:szCs w:val="20"/>
          <w:u w:val="none"/>
        </w:rPr>
      </w:pPr>
      <w:r w:rsidRPr="00F072E2">
        <w:rPr>
          <w:rFonts w:hint="cs"/>
          <w:sz w:val="20"/>
          <w:szCs w:val="20"/>
          <w:u w:val="none"/>
          <w:rtl/>
        </w:rPr>
        <w:t>שאלון, סקר או מבחן</w:t>
      </w:r>
      <w:r w:rsidRPr="00F072E2">
        <w:rPr>
          <w:rFonts w:hint="cs"/>
          <w:sz w:val="20"/>
          <w:szCs w:val="20"/>
          <w:u w:val="none"/>
          <w:rtl/>
        </w:rPr>
        <w:tab/>
      </w:r>
      <w:r w:rsidRPr="00F072E2">
        <w:rPr>
          <w:rFonts w:hint="cs"/>
          <w:sz w:val="20"/>
          <w:szCs w:val="20"/>
          <w:u w:val="none"/>
          <w:rtl/>
        </w:rPr>
        <w:tab/>
      </w:r>
      <w:r w:rsidRPr="00F072E2">
        <w:rPr>
          <w:rFonts w:hint="cs"/>
          <w:sz w:val="20"/>
          <w:szCs w:val="20"/>
          <w:u w:val="none"/>
          <w:rtl/>
        </w:rPr>
        <w:tab/>
      </w:r>
      <w:r w:rsidRPr="00F072E2">
        <w:rPr>
          <w:rFonts w:hint="cs"/>
          <w:sz w:val="20"/>
          <w:szCs w:val="20"/>
          <w:u w:val="none"/>
          <w:rtl/>
        </w:rPr>
        <w:tab/>
      </w:r>
      <w:r w:rsidRPr="00F072E2">
        <w:rPr>
          <w:rFonts w:hint="cs"/>
          <w:sz w:val="20"/>
          <w:szCs w:val="20"/>
          <w:u w:val="none"/>
          <w:rtl/>
        </w:rPr>
        <w:tab/>
      </w:r>
      <w:r w:rsidRPr="00F072E2">
        <w:rPr>
          <w:rFonts w:hint="cs"/>
          <w:sz w:val="20"/>
          <w:szCs w:val="20"/>
          <w:u w:val="none"/>
          <w:rtl/>
        </w:rPr>
        <w:tab/>
        <w:t>[</w:t>
      </w:r>
      <w:r>
        <w:rPr>
          <w:rFonts w:hint="cs"/>
          <w:sz w:val="20"/>
          <w:szCs w:val="20"/>
          <w:u w:val="none"/>
        </w:rPr>
        <w:t>X</w:t>
      </w:r>
      <w:r w:rsidRPr="00F072E2">
        <w:rPr>
          <w:rFonts w:hint="cs"/>
          <w:sz w:val="20"/>
          <w:szCs w:val="20"/>
          <w:u w:val="none"/>
          <w:rtl/>
        </w:rPr>
        <w:t xml:space="preserve"> ]</w:t>
      </w:r>
      <w:r w:rsidRPr="00F072E2">
        <w:rPr>
          <w:rFonts w:hint="cs"/>
          <w:sz w:val="20"/>
          <w:szCs w:val="20"/>
          <w:u w:val="none"/>
          <w:rtl/>
        </w:rPr>
        <w:tab/>
        <w:t>[  ]</w:t>
      </w:r>
    </w:p>
    <w:p w:rsidR="006D1FA6" w:rsidRPr="00F072E2" w:rsidRDefault="006D1FA6" w:rsidP="006D1FA6">
      <w:pPr>
        <w:numPr>
          <w:ilvl w:val="2"/>
          <w:numId w:val="1"/>
        </w:numPr>
        <w:overflowPunct/>
        <w:autoSpaceDE/>
        <w:autoSpaceDN/>
        <w:adjustRightInd/>
        <w:spacing w:line="360" w:lineRule="auto"/>
        <w:textAlignment w:val="auto"/>
        <w:rPr>
          <w:sz w:val="20"/>
          <w:szCs w:val="20"/>
          <w:u w:val="none"/>
        </w:rPr>
      </w:pPr>
      <w:r w:rsidRPr="00F072E2">
        <w:rPr>
          <w:rFonts w:hint="cs"/>
          <w:sz w:val="20"/>
          <w:szCs w:val="20"/>
          <w:u w:val="none"/>
          <w:rtl/>
        </w:rPr>
        <w:t>ראיון</w:t>
      </w:r>
      <w:r w:rsidRPr="00F072E2">
        <w:rPr>
          <w:rFonts w:hint="cs"/>
          <w:sz w:val="20"/>
          <w:szCs w:val="20"/>
          <w:u w:val="none"/>
          <w:rtl/>
        </w:rPr>
        <w:tab/>
      </w:r>
      <w:r w:rsidRPr="00F072E2">
        <w:rPr>
          <w:rFonts w:hint="cs"/>
          <w:sz w:val="20"/>
          <w:szCs w:val="20"/>
          <w:u w:val="none"/>
          <w:rtl/>
        </w:rPr>
        <w:tab/>
      </w:r>
      <w:r w:rsidRPr="00F072E2">
        <w:rPr>
          <w:rFonts w:hint="cs"/>
          <w:sz w:val="20"/>
          <w:szCs w:val="20"/>
          <w:u w:val="none"/>
          <w:rtl/>
        </w:rPr>
        <w:tab/>
      </w:r>
      <w:r w:rsidRPr="00F072E2">
        <w:rPr>
          <w:rFonts w:hint="cs"/>
          <w:sz w:val="20"/>
          <w:szCs w:val="20"/>
          <w:u w:val="none"/>
          <w:rtl/>
        </w:rPr>
        <w:tab/>
      </w:r>
      <w:r w:rsidRPr="00F072E2">
        <w:rPr>
          <w:rFonts w:hint="cs"/>
          <w:sz w:val="20"/>
          <w:szCs w:val="20"/>
          <w:u w:val="none"/>
          <w:rtl/>
        </w:rPr>
        <w:tab/>
      </w:r>
      <w:r w:rsidRPr="00F072E2">
        <w:rPr>
          <w:rFonts w:hint="cs"/>
          <w:sz w:val="20"/>
          <w:szCs w:val="20"/>
          <w:u w:val="none"/>
          <w:rtl/>
        </w:rPr>
        <w:tab/>
      </w:r>
      <w:r w:rsidRPr="00F072E2">
        <w:rPr>
          <w:rFonts w:hint="cs"/>
          <w:sz w:val="20"/>
          <w:szCs w:val="20"/>
          <w:u w:val="none"/>
          <w:rtl/>
        </w:rPr>
        <w:tab/>
      </w:r>
      <w:r w:rsidRPr="00F072E2">
        <w:rPr>
          <w:rFonts w:hint="cs"/>
          <w:sz w:val="20"/>
          <w:szCs w:val="20"/>
          <w:u w:val="none"/>
          <w:rtl/>
        </w:rPr>
        <w:tab/>
        <w:t>[</w:t>
      </w:r>
      <w:r>
        <w:rPr>
          <w:rFonts w:hint="cs"/>
          <w:sz w:val="20"/>
          <w:szCs w:val="20"/>
          <w:u w:val="none"/>
          <w:rtl/>
        </w:rPr>
        <w:t xml:space="preserve"> </w:t>
      </w:r>
      <w:r w:rsidRPr="00F072E2">
        <w:rPr>
          <w:rFonts w:hint="cs"/>
          <w:sz w:val="20"/>
          <w:szCs w:val="20"/>
          <w:u w:val="none"/>
          <w:rtl/>
        </w:rPr>
        <w:t xml:space="preserve"> ]</w:t>
      </w:r>
      <w:r w:rsidRPr="00F072E2">
        <w:rPr>
          <w:rFonts w:hint="cs"/>
          <w:sz w:val="20"/>
          <w:szCs w:val="20"/>
          <w:u w:val="none"/>
          <w:rtl/>
        </w:rPr>
        <w:tab/>
        <w:t>[</w:t>
      </w:r>
      <w:r>
        <w:rPr>
          <w:rFonts w:hint="cs"/>
          <w:sz w:val="20"/>
          <w:szCs w:val="20"/>
          <w:u w:val="none"/>
        </w:rPr>
        <w:t>X</w:t>
      </w:r>
      <w:r w:rsidRPr="00F072E2">
        <w:rPr>
          <w:rFonts w:hint="cs"/>
          <w:sz w:val="20"/>
          <w:szCs w:val="20"/>
          <w:u w:val="none"/>
          <w:rtl/>
        </w:rPr>
        <w:t xml:space="preserve"> ]</w:t>
      </w:r>
    </w:p>
    <w:p w:rsidR="006D1FA6" w:rsidRDefault="006D1FA6" w:rsidP="006D1FA6">
      <w:pPr>
        <w:numPr>
          <w:ilvl w:val="2"/>
          <w:numId w:val="1"/>
        </w:numPr>
        <w:overflowPunct/>
        <w:autoSpaceDE/>
        <w:autoSpaceDN/>
        <w:adjustRightInd/>
        <w:spacing w:line="360" w:lineRule="auto"/>
        <w:textAlignment w:val="auto"/>
        <w:rPr>
          <w:sz w:val="20"/>
          <w:szCs w:val="20"/>
          <w:u w:val="none"/>
        </w:rPr>
      </w:pPr>
      <w:r w:rsidRPr="00F072E2">
        <w:rPr>
          <w:rFonts w:hint="cs"/>
          <w:sz w:val="20"/>
          <w:szCs w:val="20"/>
          <w:u w:val="none"/>
          <w:rtl/>
        </w:rPr>
        <w:t>גירויים פיזיים כגון דרגות גבוהות של רעש או גירויים ויזואליים החורגים ממידת</w:t>
      </w:r>
    </w:p>
    <w:p w:rsidR="006D1FA6" w:rsidRPr="00F072E2" w:rsidRDefault="006D1FA6" w:rsidP="006D1FA6">
      <w:pPr>
        <w:overflowPunct/>
        <w:autoSpaceDE/>
        <w:autoSpaceDN/>
        <w:adjustRightInd/>
        <w:spacing w:line="360" w:lineRule="auto"/>
        <w:ind w:left="720"/>
        <w:textAlignment w:val="auto"/>
        <w:rPr>
          <w:sz w:val="20"/>
          <w:szCs w:val="20"/>
          <w:u w:val="none"/>
        </w:rPr>
      </w:pPr>
      <w:r>
        <w:rPr>
          <w:rFonts w:hint="cs"/>
          <w:sz w:val="20"/>
          <w:szCs w:val="20"/>
          <w:u w:val="none"/>
          <w:rtl/>
        </w:rPr>
        <w:tab/>
      </w:r>
      <w:r w:rsidRPr="00F072E2">
        <w:rPr>
          <w:rFonts w:hint="cs"/>
          <w:sz w:val="20"/>
          <w:szCs w:val="20"/>
          <w:u w:val="none"/>
          <w:rtl/>
        </w:rPr>
        <w:t>הגירוי היומיומי</w:t>
      </w:r>
      <w:r>
        <w:rPr>
          <w:rFonts w:hint="cs"/>
          <w:sz w:val="20"/>
          <w:szCs w:val="20"/>
          <w:u w:val="none"/>
          <w:rtl/>
        </w:rPr>
        <w:tab/>
      </w:r>
      <w:r>
        <w:rPr>
          <w:rFonts w:hint="cs"/>
          <w:sz w:val="20"/>
          <w:szCs w:val="20"/>
          <w:u w:val="none"/>
          <w:rtl/>
        </w:rPr>
        <w:tab/>
      </w:r>
      <w:r>
        <w:rPr>
          <w:rFonts w:hint="cs"/>
          <w:sz w:val="20"/>
          <w:szCs w:val="20"/>
          <w:u w:val="none"/>
          <w:rtl/>
        </w:rPr>
        <w:tab/>
      </w:r>
      <w:r>
        <w:rPr>
          <w:rFonts w:hint="cs"/>
          <w:sz w:val="20"/>
          <w:szCs w:val="20"/>
          <w:u w:val="none"/>
          <w:rtl/>
        </w:rPr>
        <w:tab/>
      </w:r>
      <w:r>
        <w:rPr>
          <w:rFonts w:hint="cs"/>
          <w:sz w:val="20"/>
          <w:szCs w:val="20"/>
          <w:u w:val="none"/>
          <w:rtl/>
        </w:rPr>
        <w:tab/>
      </w:r>
      <w:r>
        <w:rPr>
          <w:rFonts w:hint="cs"/>
          <w:sz w:val="20"/>
          <w:szCs w:val="20"/>
          <w:u w:val="none"/>
          <w:rtl/>
        </w:rPr>
        <w:tab/>
      </w:r>
      <w:r w:rsidRPr="00F072E2">
        <w:rPr>
          <w:rFonts w:hint="cs"/>
          <w:sz w:val="20"/>
          <w:szCs w:val="20"/>
          <w:u w:val="none"/>
          <w:rtl/>
        </w:rPr>
        <w:tab/>
        <w:t>[</w:t>
      </w:r>
      <w:r>
        <w:rPr>
          <w:rFonts w:hint="cs"/>
          <w:sz w:val="20"/>
          <w:szCs w:val="20"/>
          <w:u w:val="none"/>
          <w:rtl/>
        </w:rPr>
        <w:t xml:space="preserve"> </w:t>
      </w:r>
      <w:r w:rsidRPr="00F072E2">
        <w:rPr>
          <w:rFonts w:hint="cs"/>
          <w:sz w:val="20"/>
          <w:szCs w:val="20"/>
          <w:u w:val="none"/>
          <w:rtl/>
        </w:rPr>
        <w:t>]</w:t>
      </w:r>
      <w:r w:rsidRPr="00F072E2">
        <w:rPr>
          <w:rFonts w:hint="cs"/>
          <w:sz w:val="20"/>
          <w:szCs w:val="20"/>
          <w:u w:val="none"/>
          <w:rtl/>
        </w:rPr>
        <w:tab/>
        <w:t>[</w:t>
      </w:r>
      <w:r>
        <w:rPr>
          <w:rFonts w:hint="cs"/>
          <w:sz w:val="20"/>
          <w:szCs w:val="20"/>
          <w:u w:val="none"/>
        </w:rPr>
        <w:t>X</w:t>
      </w:r>
      <w:r>
        <w:rPr>
          <w:rFonts w:hint="cs"/>
          <w:sz w:val="20"/>
          <w:szCs w:val="20"/>
          <w:u w:val="none"/>
          <w:rtl/>
        </w:rPr>
        <w:t xml:space="preserve"> </w:t>
      </w:r>
      <w:r w:rsidRPr="00F072E2">
        <w:rPr>
          <w:rFonts w:hint="cs"/>
          <w:sz w:val="20"/>
          <w:szCs w:val="20"/>
          <w:u w:val="none"/>
          <w:rtl/>
        </w:rPr>
        <w:t>]</w:t>
      </w:r>
    </w:p>
    <w:p w:rsidR="006D1FA6" w:rsidRPr="00F072E2" w:rsidRDefault="006D1FA6" w:rsidP="006D1FA6">
      <w:pPr>
        <w:numPr>
          <w:ilvl w:val="2"/>
          <w:numId w:val="1"/>
        </w:numPr>
        <w:overflowPunct/>
        <w:autoSpaceDE/>
        <w:autoSpaceDN/>
        <w:adjustRightInd/>
        <w:spacing w:line="360" w:lineRule="auto"/>
        <w:textAlignment w:val="auto"/>
        <w:rPr>
          <w:sz w:val="20"/>
          <w:szCs w:val="20"/>
          <w:u w:val="none"/>
        </w:rPr>
      </w:pPr>
      <w:r w:rsidRPr="00F072E2">
        <w:rPr>
          <w:rFonts w:hint="cs"/>
          <w:sz w:val="20"/>
          <w:szCs w:val="20"/>
          <w:u w:val="none"/>
          <w:rtl/>
        </w:rPr>
        <w:t>הקלטה באודיו, בוידיאו, צילום וכדו'</w:t>
      </w:r>
      <w:r w:rsidRPr="00F072E2">
        <w:rPr>
          <w:rFonts w:hint="cs"/>
          <w:sz w:val="20"/>
          <w:szCs w:val="20"/>
          <w:u w:val="none"/>
          <w:rtl/>
        </w:rPr>
        <w:tab/>
      </w:r>
      <w:r w:rsidRPr="00F072E2">
        <w:rPr>
          <w:rFonts w:hint="cs"/>
          <w:sz w:val="20"/>
          <w:szCs w:val="20"/>
          <w:u w:val="none"/>
          <w:rtl/>
        </w:rPr>
        <w:tab/>
      </w:r>
      <w:r w:rsidRPr="00F072E2">
        <w:rPr>
          <w:rFonts w:hint="cs"/>
          <w:sz w:val="20"/>
          <w:szCs w:val="20"/>
          <w:u w:val="none"/>
          <w:rtl/>
        </w:rPr>
        <w:tab/>
      </w:r>
      <w:r w:rsidRPr="00F072E2">
        <w:rPr>
          <w:rFonts w:hint="cs"/>
          <w:sz w:val="20"/>
          <w:szCs w:val="20"/>
          <w:u w:val="none"/>
          <w:rtl/>
        </w:rPr>
        <w:tab/>
        <w:t xml:space="preserve">              </w:t>
      </w:r>
      <w:r w:rsidRPr="00F072E2">
        <w:rPr>
          <w:rFonts w:hint="cs"/>
          <w:sz w:val="20"/>
          <w:szCs w:val="20"/>
          <w:u w:val="none"/>
          <w:rtl/>
        </w:rPr>
        <w:tab/>
        <w:t>[</w:t>
      </w:r>
      <w:r>
        <w:rPr>
          <w:rFonts w:hint="cs"/>
          <w:sz w:val="20"/>
          <w:szCs w:val="20"/>
          <w:u w:val="none"/>
        </w:rPr>
        <w:t>X</w:t>
      </w:r>
      <w:r w:rsidRPr="00F072E2">
        <w:rPr>
          <w:rFonts w:hint="cs"/>
          <w:sz w:val="20"/>
          <w:szCs w:val="20"/>
          <w:u w:val="none"/>
          <w:rtl/>
        </w:rPr>
        <w:t xml:space="preserve"> ]</w:t>
      </w:r>
      <w:r w:rsidRPr="00F072E2">
        <w:rPr>
          <w:rFonts w:hint="cs"/>
          <w:sz w:val="20"/>
          <w:szCs w:val="20"/>
          <w:u w:val="none"/>
          <w:rtl/>
        </w:rPr>
        <w:tab/>
        <w:t>[</w:t>
      </w:r>
      <w:r>
        <w:rPr>
          <w:rFonts w:hint="cs"/>
          <w:sz w:val="20"/>
          <w:szCs w:val="20"/>
          <w:u w:val="none"/>
          <w:rtl/>
        </w:rPr>
        <w:t xml:space="preserve"> </w:t>
      </w:r>
      <w:r w:rsidRPr="00F072E2">
        <w:rPr>
          <w:rFonts w:hint="cs"/>
          <w:sz w:val="20"/>
          <w:szCs w:val="20"/>
          <w:u w:val="none"/>
          <w:rtl/>
        </w:rPr>
        <w:t>]</w:t>
      </w:r>
    </w:p>
    <w:p w:rsidR="006D1FA6" w:rsidRPr="00F072E2" w:rsidRDefault="006D1FA6" w:rsidP="00446B5C">
      <w:pPr>
        <w:numPr>
          <w:ilvl w:val="2"/>
          <w:numId w:val="1"/>
        </w:numPr>
        <w:overflowPunct/>
        <w:autoSpaceDE/>
        <w:autoSpaceDN/>
        <w:adjustRightInd/>
        <w:spacing w:line="360" w:lineRule="auto"/>
        <w:textAlignment w:val="auto"/>
        <w:rPr>
          <w:sz w:val="20"/>
          <w:szCs w:val="20"/>
          <w:u w:val="none"/>
        </w:rPr>
      </w:pPr>
      <w:r w:rsidRPr="00DA7F98">
        <w:rPr>
          <w:rFonts w:hint="cs"/>
          <w:sz w:val="20"/>
          <w:szCs w:val="20"/>
          <w:u w:val="none"/>
          <w:rtl/>
        </w:rPr>
        <w:t>הקלטה בקלטות שמע</w:t>
      </w:r>
      <w:r w:rsidRPr="00F072E2">
        <w:rPr>
          <w:rFonts w:hint="cs"/>
          <w:sz w:val="20"/>
          <w:szCs w:val="20"/>
          <w:u w:val="none"/>
          <w:rtl/>
        </w:rPr>
        <w:tab/>
      </w:r>
      <w:r w:rsidRPr="00F072E2">
        <w:rPr>
          <w:rFonts w:hint="cs"/>
          <w:sz w:val="20"/>
          <w:szCs w:val="20"/>
          <w:u w:val="none"/>
          <w:rtl/>
        </w:rPr>
        <w:tab/>
      </w:r>
      <w:r w:rsidRPr="00F072E2">
        <w:rPr>
          <w:rFonts w:hint="cs"/>
          <w:sz w:val="20"/>
          <w:szCs w:val="20"/>
          <w:u w:val="none"/>
          <w:rtl/>
        </w:rPr>
        <w:tab/>
      </w:r>
      <w:r w:rsidRPr="00F072E2">
        <w:rPr>
          <w:rFonts w:hint="cs"/>
          <w:sz w:val="20"/>
          <w:szCs w:val="20"/>
          <w:u w:val="none"/>
          <w:rtl/>
        </w:rPr>
        <w:tab/>
      </w:r>
      <w:r w:rsidRPr="00F072E2">
        <w:rPr>
          <w:rFonts w:hint="cs"/>
          <w:sz w:val="20"/>
          <w:szCs w:val="20"/>
          <w:u w:val="none"/>
          <w:rtl/>
        </w:rPr>
        <w:tab/>
      </w:r>
      <w:r w:rsidRPr="00F072E2">
        <w:rPr>
          <w:rFonts w:hint="cs"/>
          <w:sz w:val="20"/>
          <w:szCs w:val="20"/>
          <w:u w:val="none"/>
          <w:rtl/>
        </w:rPr>
        <w:tab/>
        <w:t xml:space="preserve">[ </w:t>
      </w:r>
      <w:del w:id="16" w:author="Windows User" w:date="2018-10-16T17:23:00Z">
        <w:r w:rsidRPr="00F072E2">
          <w:rPr>
            <w:rFonts w:hint="cs"/>
            <w:sz w:val="20"/>
            <w:szCs w:val="20"/>
            <w:u w:val="none"/>
            <w:rtl/>
          </w:rPr>
          <w:delText xml:space="preserve"> ]</w:delText>
        </w:r>
        <w:r w:rsidRPr="00F072E2">
          <w:rPr>
            <w:rFonts w:hint="cs"/>
            <w:sz w:val="20"/>
            <w:szCs w:val="20"/>
            <w:u w:val="none"/>
            <w:rtl/>
          </w:rPr>
          <w:tab/>
          <w:delText>[</w:delText>
        </w:r>
      </w:del>
      <w:r w:rsidR="00446B5C">
        <w:rPr>
          <w:rFonts w:hint="cs"/>
          <w:sz w:val="20"/>
          <w:szCs w:val="20"/>
          <w:u w:val="none"/>
        </w:rPr>
        <w:t>X</w:t>
      </w:r>
      <w:ins w:id="17" w:author="Windows User" w:date="2018-10-16T17:23:00Z">
        <w:r w:rsidRPr="00F072E2">
          <w:rPr>
            <w:rFonts w:hint="cs"/>
            <w:sz w:val="20"/>
            <w:szCs w:val="20"/>
            <w:u w:val="none"/>
            <w:rtl/>
          </w:rPr>
          <w:t xml:space="preserve"> ]</w:t>
        </w:r>
        <w:r w:rsidRPr="00F072E2">
          <w:rPr>
            <w:rFonts w:hint="cs"/>
            <w:sz w:val="20"/>
            <w:szCs w:val="20"/>
            <w:u w:val="none"/>
            <w:rtl/>
          </w:rPr>
          <w:tab/>
          <w:t>[</w:t>
        </w:r>
      </w:ins>
      <w:r w:rsidR="00446B5C">
        <w:rPr>
          <w:rFonts w:hint="cs"/>
          <w:sz w:val="20"/>
          <w:szCs w:val="20"/>
          <w:u w:val="none"/>
          <w:rtl/>
        </w:rPr>
        <w:t xml:space="preserve"> </w:t>
      </w:r>
      <w:r w:rsidRPr="00F072E2">
        <w:rPr>
          <w:rFonts w:hint="cs"/>
          <w:sz w:val="20"/>
          <w:szCs w:val="20"/>
          <w:u w:val="none"/>
          <w:rtl/>
        </w:rPr>
        <w:t>]</w:t>
      </w:r>
    </w:p>
    <w:p w:rsidR="006D1FA6" w:rsidRDefault="006D1FA6" w:rsidP="006D1FA6">
      <w:pPr>
        <w:numPr>
          <w:ilvl w:val="2"/>
          <w:numId w:val="1"/>
        </w:numPr>
        <w:overflowPunct/>
        <w:autoSpaceDE/>
        <w:autoSpaceDN/>
        <w:adjustRightInd/>
        <w:spacing w:line="360" w:lineRule="auto"/>
        <w:textAlignment w:val="auto"/>
        <w:rPr>
          <w:sz w:val="20"/>
          <w:szCs w:val="20"/>
          <w:u w:val="none"/>
        </w:rPr>
      </w:pPr>
      <w:r w:rsidRPr="00F072E2">
        <w:rPr>
          <w:rFonts w:hint="cs"/>
          <w:sz w:val="20"/>
          <w:szCs w:val="20"/>
          <w:u w:val="none"/>
          <w:rtl/>
        </w:rPr>
        <w:t>שימוש בתרופות (נא לתאר את התרופה, הרופא האחראי, לצרף אישור ועדת</w:t>
      </w:r>
    </w:p>
    <w:p w:rsidR="006D1FA6" w:rsidRPr="00CE1106" w:rsidRDefault="006D1FA6" w:rsidP="006D1FA6">
      <w:pPr>
        <w:overflowPunct/>
        <w:autoSpaceDE/>
        <w:autoSpaceDN/>
        <w:adjustRightInd/>
        <w:spacing w:line="360" w:lineRule="auto"/>
        <w:ind w:left="720"/>
        <w:textAlignment w:val="auto"/>
        <w:rPr>
          <w:sz w:val="20"/>
          <w:szCs w:val="20"/>
          <w:u w:val="none"/>
        </w:rPr>
      </w:pPr>
      <w:r>
        <w:rPr>
          <w:rFonts w:hint="cs"/>
          <w:sz w:val="20"/>
          <w:szCs w:val="20"/>
          <w:u w:val="none"/>
          <w:rtl/>
        </w:rPr>
        <w:tab/>
      </w:r>
      <w:r w:rsidRPr="00F072E2">
        <w:rPr>
          <w:rFonts w:hint="cs"/>
          <w:sz w:val="20"/>
          <w:szCs w:val="20"/>
          <w:u w:val="none"/>
          <w:rtl/>
        </w:rPr>
        <w:t>הלסינקי ואת האמצעים הננקטים לשמירה על ביטחון המשתתפים/הנבדקים)</w:t>
      </w:r>
      <w:r>
        <w:rPr>
          <w:rFonts w:hint="cs"/>
          <w:sz w:val="20"/>
          <w:szCs w:val="20"/>
          <w:u w:val="none"/>
          <w:rtl/>
        </w:rPr>
        <w:t xml:space="preserve"> </w:t>
      </w:r>
      <w:r w:rsidRPr="00F072E2">
        <w:rPr>
          <w:rFonts w:hint="cs"/>
          <w:sz w:val="20"/>
          <w:szCs w:val="20"/>
          <w:u w:val="none"/>
          <w:rtl/>
        </w:rPr>
        <w:tab/>
        <w:t>[  ]</w:t>
      </w:r>
      <w:r w:rsidRPr="00F072E2">
        <w:rPr>
          <w:rFonts w:hint="cs"/>
          <w:sz w:val="20"/>
          <w:szCs w:val="20"/>
          <w:u w:val="none"/>
          <w:rtl/>
        </w:rPr>
        <w:tab/>
        <w:t>[</w:t>
      </w:r>
      <w:r>
        <w:rPr>
          <w:rFonts w:hint="cs"/>
          <w:sz w:val="20"/>
          <w:szCs w:val="20"/>
          <w:u w:val="none"/>
        </w:rPr>
        <w:t>X</w:t>
      </w:r>
      <w:r w:rsidRPr="00F072E2">
        <w:rPr>
          <w:rFonts w:hint="cs"/>
          <w:sz w:val="20"/>
          <w:szCs w:val="20"/>
          <w:u w:val="none"/>
          <w:rtl/>
        </w:rPr>
        <w:t xml:space="preserve"> ]</w:t>
      </w:r>
    </w:p>
    <w:p w:rsidR="006D1FA6" w:rsidRDefault="006D1FA6" w:rsidP="006D1FA6">
      <w:pPr>
        <w:numPr>
          <w:ilvl w:val="2"/>
          <w:numId w:val="1"/>
        </w:numPr>
        <w:overflowPunct/>
        <w:autoSpaceDE/>
        <w:autoSpaceDN/>
        <w:adjustRightInd/>
        <w:spacing w:line="360" w:lineRule="auto"/>
        <w:textAlignment w:val="auto"/>
        <w:rPr>
          <w:sz w:val="20"/>
          <w:szCs w:val="20"/>
          <w:u w:val="none"/>
        </w:rPr>
      </w:pPr>
      <w:r w:rsidRPr="00F072E2">
        <w:rPr>
          <w:rFonts w:hint="cs"/>
          <w:sz w:val="20"/>
          <w:szCs w:val="20"/>
          <w:u w:val="none"/>
          <w:rtl/>
        </w:rPr>
        <w:t>מאמץ פיזי מעבר למקובל ביומיום (נא לתאר את המשימה ואת</w:t>
      </w:r>
      <w:r w:rsidRPr="00F072E2">
        <w:rPr>
          <w:rFonts w:hint="cs"/>
          <w:sz w:val="20"/>
          <w:szCs w:val="20"/>
          <w:u w:val="none"/>
          <w:rtl/>
        </w:rPr>
        <w:tab/>
      </w:r>
    </w:p>
    <w:p w:rsidR="006D1FA6" w:rsidRPr="00F072E2" w:rsidRDefault="006D1FA6" w:rsidP="006D1FA6">
      <w:pPr>
        <w:overflowPunct/>
        <w:autoSpaceDE/>
        <w:autoSpaceDN/>
        <w:adjustRightInd/>
        <w:spacing w:line="360" w:lineRule="auto"/>
        <w:ind w:left="720"/>
        <w:textAlignment w:val="auto"/>
        <w:rPr>
          <w:sz w:val="20"/>
          <w:szCs w:val="20"/>
          <w:u w:val="none"/>
        </w:rPr>
      </w:pPr>
      <w:r>
        <w:rPr>
          <w:rFonts w:hint="cs"/>
          <w:sz w:val="20"/>
          <w:szCs w:val="20"/>
          <w:u w:val="none"/>
          <w:rtl/>
        </w:rPr>
        <w:tab/>
      </w:r>
      <w:r w:rsidRPr="00F072E2">
        <w:rPr>
          <w:rFonts w:hint="cs"/>
          <w:sz w:val="20"/>
          <w:szCs w:val="20"/>
          <w:u w:val="none"/>
          <w:rtl/>
        </w:rPr>
        <w:t>האמצעים הננקטים</w:t>
      </w:r>
      <w:r>
        <w:rPr>
          <w:rFonts w:hint="cs"/>
          <w:sz w:val="20"/>
          <w:szCs w:val="20"/>
          <w:u w:val="none"/>
          <w:rtl/>
        </w:rPr>
        <w:t xml:space="preserve"> </w:t>
      </w:r>
      <w:r w:rsidRPr="00F072E2">
        <w:rPr>
          <w:rFonts w:hint="cs"/>
          <w:sz w:val="20"/>
          <w:szCs w:val="20"/>
          <w:u w:val="none"/>
          <w:rtl/>
        </w:rPr>
        <w:t xml:space="preserve"> להגנה על המשתתפים/הנבדקים)</w:t>
      </w:r>
      <w:r>
        <w:rPr>
          <w:rFonts w:hint="cs"/>
          <w:sz w:val="20"/>
          <w:szCs w:val="20"/>
          <w:u w:val="none"/>
          <w:rtl/>
        </w:rPr>
        <w:t xml:space="preserve"> </w:t>
      </w:r>
      <w:r>
        <w:rPr>
          <w:rFonts w:hint="cs"/>
          <w:sz w:val="20"/>
          <w:szCs w:val="20"/>
          <w:u w:val="none"/>
          <w:rtl/>
        </w:rPr>
        <w:tab/>
      </w:r>
      <w:r>
        <w:rPr>
          <w:rFonts w:hint="cs"/>
          <w:sz w:val="20"/>
          <w:szCs w:val="20"/>
          <w:u w:val="none"/>
          <w:rtl/>
        </w:rPr>
        <w:tab/>
      </w:r>
      <w:r>
        <w:rPr>
          <w:rFonts w:hint="cs"/>
          <w:sz w:val="20"/>
          <w:szCs w:val="20"/>
          <w:u w:val="none"/>
          <w:rtl/>
        </w:rPr>
        <w:tab/>
        <w:t xml:space="preserve"> </w:t>
      </w:r>
      <w:r w:rsidRPr="00F072E2">
        <w:rPr>
          <w:rFonts w:hint="cs"/>
          <w:sz w:val="20"/>
          <w:szCs w:val="20"/>
          <w:u w:val="none"/>
          <w:rtl/>
        </w:rPr>
        <w:t>[  ]</w:t>
      </w:r>
      <w:r w:rsidRPr="00F072E2">
        <w:rPr>
          <w:rFonts w:hint="cs"/>
          <w:sz w:val="20"/>
          <w:szCs w:val="20"/>
          <w:u w:val="none"/>
          <w:rtl/>
        </w:rPr>
        <w:tab/>
        <w:t>[</w:t>
      </w:r>
      <w:r>
        <w:rPr>
          <w:rFonts w:hint="cs"/>
          <w:sz w:val="20"/>
          <w:szCs w:val="20"/>
          <w:u w:val="none"/>
        </w:rPr>
        <w:t>X</w:t>
      </w:r>
      <w:r w:rsidRPr="00F072E2">
        <w:rPr>
          <w:rFonts w:hint="cs"/>
          <w:sz w:val="20"/>
          <w:szCs w:val="20"/>
          <w:u w:val="none"/>
          <w:rtl/>
        </w:rPr>
        <w:t xml:space="preserve"> ]</w:t>
      </w:r>
    </w:p>
    <w:p w:rsidR="006D1FA6" w:rsidRPr="00F072E2" w:rsidRDefault="006D1FA6" w:rsidP="006D1FA6">
      <w:pPr>
        <w:numPr>
          <w:ilvl w:val="2"/>
          <w:numId w:val="1"/>
        </w:numPr>
        <w:overflowPunct/>
        <w:autoSpaceDE/>
        <w:autoSpaceDN/>
        <w:adjustRightInd/>
        <w:spacing w:line="360" w:lineRule="auto"/>
        <w:textAlignment w:val="auto"/>
        <w:rPr>
          <w:sz w:val="20"/>
          <w:szCs w:val="20"/>
          <w:u w:val="none"/>
        </w:rPr>
      </w:pPr>
      <w:r w:rsidRPr="00F072E2">
        <w:rPr>
          <w:rFonts w:hint="cs"/>
          <w:sz w:val="20"/>
          <w:szCs w:val="20"/>
          <w:u w:val="none"/>
          <w:rtl/>
        </w:rPr>
        <w:t>תגמול כספי, מתן ציון או אמצעים אחרים לעידוד ההשתתפות (נא לתאר)</w:t>
      </w:r>
      <w:r>
        <w:rPr>
          <w:rFonts w:hint="cs"/>
          <w:sz w:val="20"/>
          <w:szCs w:val="20"/>
          <w:u w:val="none"/>
          <w:rtl/>
        </w:rPr>
        <w:t xml:space="preserve"> </w:t>
      </w:r>
      <w:r w:rsidRPr="00F072E2">
        <w:rPr>
          <w:rFonts w:hint="cs"/>
          <w:sz w:val="20"/>
          <w:szCs w:val="20"/>
          <w:u w:val="none"/>
          <w:rtl/>
        </w:rPr>
        <w:tab/>
        <w:t>[</w:t>
      </w:r>
      <w:r>
        <w:rPr>
          <w:rFonts w:hint="cs"/>
          <w:sz w:val="20"/>
          <w:szCs w:val="20"/>
          <w:u w:val="none"/>
        </w:rPr>
        <w:t>X</w:t>
      </w:r>
      <w:r w:rsidRPr="00F072E2">
        <w:rPr>
          <w:rFonts w:hint="cs"/>
          <w:sz w:val="20"/>
          <w:szCs w:val="20"/>
          <w:u w:val="none"/>
          <w:rtl/>
        </w:rPr>
        <w:t xml:space="preserve"> ]</w:t>
      </w:r>
      <w:r w:rsidRPr="00F072E2">
        <w:rPr>
          <w:rFonts w:hint="cs"/>
          <w:sz w:val="20"/>
          <w:szCs w:val="20"/>
          <w:u w:val="none"/>
          <w:rtl/>
        </w:rPr>
        <w:tab/>
        <w:t>[  ]</w:t>
      </w:r>
    </w:p>
    <w:p w:rsidR="006D1FA6" w:rsidRDefault="006D1FA6" w:rsidP="00DA7F98">
      <w:pPr>
        <w:spacing w:line="360" w:lineRule="auto"/>
        <w:rPr>
          <w:sz w:val="20"/>
          <w:szCs w:val="20"/>
          <w:u w:val="none"/>
          <w:rtl/>
        </w:rPr>
      </w:pPr>
      <w:r w:rsidRPr="003E0ECD">
        <w:rPr>
          <w:rFonts w:hint="cs"/>
          <w:sz w:val="20"/>
          <w:szCs w:val="20"/>
          <w:u w:val="none"/>
          <w:rtl/>
        </w:rPr>
        <w:t xml:space="preserve">המחקר כולל קבלת </w:t>
      </w:r>
      <w:r w:rsidR="00DA7F98" w:rsidRPr="003E0ECD">
        <w:rPr>
          <w:rFonts w:hint="cs"/>
          <w:sz w:val="20"/>
          <w:szCs w:val="20"/>
          <w:u w:val="none"/>
          <w:rtl/>
        </w:rPr>
        <w:t>2.5</w:t>
      </w:r>
      <w:r w:rsidRPr="003E0ECD">
        <w:rPr>
          <w:rFonts w:hint="cs"/>
          <w:sz w:val="20"/>
          <w:szCs w:val="20"/>
          <w:u w:val="none"/>
          <w:rtl/>
        </w:rPr>
        <w:t xml:space="preserve"> נקודות קרדיט או תגמול כספי בסך </w:t>
      </w:r>
      <w:r w:rsidR="00DA7F98" w:rsidRPr="003E0ECD">
        <w:rPr>
          <w:rFonts w:hint="cs"/>
          <w:sz w:val="20"/>
          <w:szCs w:val="20"/>
          <w:u w:val="none"/>
          <w:rtl/>
        </w:rPr>
        <w:t>100</w:t>
      </w:r>
      <w:r w:rsidRPr="003E0ECD">
        <w:rPr>
          <w:rFonts w:hint="cs"/>
          <w:sz w:val="20"/>
          <w:szCs w:val="20"/>
          <w:u w:val="none"/>
          <w:rtl/>
        </w:rPr>
        <w:t xml:space="preserve"> ₪ עבור ההשתתפות.</w:t>
      </w:r>
    </w:p>
    <w:p w:rsidR="006D1FA6" w:rsidRDefault="006D1FA6" w:rsidP="006D1FA6">
      <w:pPr>
        <w:spacing w:line="360" w:lineRule="auto"/>
        <w:rPr>
          <w:sz w:val="20"/>
          <w:szCs w:val="20"/>
          <w:u w:val="none"/>
          <w:rtl/>
        </w:rPr>
      </w:pPr>
    </w:p>
    <w:p w:rsidR="006D1FA6" w:rsidRPr="00F072E2" w:rsidRDefault="006D1FA6" w:rsidP="006D1FA6">
      <w:pPr>
        <w:numPr>
          <w:ilvl w:val="0"/>
          <w:numId w:val="1"/>
        </w:numPr>
        <w:overflowPunct/>
        <w:autoSpaceDE/>
        <w:autoSpaceDN/>
        <w:adjustRightInd/>
        <w:spacing w:line="360" w:lineRule="auto"/>
        <w:textAlignment w:val="auto"/>
        <w:rPr>
          <w:sz w:val="20"/>
          <w:szCs w:val="20"/>
          <w:u w:val="none"/>
        </w:rPr>
      </w:pPr>
      <w:r w:rsidRPr="00F072E2">
        <w:rPr>
          <w:rFonts w:hint="cs"/>
          <w:b/>
          <w:bCs/>
          <w:u w:val="none"/>
          <w:rtl/>
        </w:rPr>
        <w:t>הגנה על המשתתפים</w:t>
      </w:r>
    </w:p>
    <w:p w:rsidR="006D1FA6" w:rsidRPr="00F072E2" w:rsidRDefault="006D1FA6" w:rsidP="006D1FA6">
      <w:pPr>
        <w:spacing w:line="360" w:lineRule="auto"/>
        <w:ind w:left="7200"/>
        <w:rPr>
          <w:u w:val="none"/>
        </w:rPr>
      </w:pPr>
      <w:r>
        <w:rPr>
          <w:rFonts w:hint="cs"/>
          <w:u w:val="none"/>
          <w:rtl/>
        </w:rPr>
        <w:lastRenderedPageBreak/>
        <w:tab/>
      </w:r>
      <w:r w:rsidRPr="00F072E2">
        <w:rPr>
          <w:rFonts w:hint="cs"/>
          <w:u w:val="none"/>
          <w:rtl/>
        </w:rPr>
        <w:t xml:space="preserve"> כן</w:t>
      </w:r>
      <w:r w:rsidRPr="00F072E2">
        <w:rPr>
          <w:rFonts w:hint="cs"/>
          <w:u w:val="none"/>
          <w:rtl/>
        </w:rPr>
        <w:tab/>
        <w:t>לא</w:t>
      </w:r>
    </w:p>
    <w:p w:rsidR="006D1FA6" w:rsidRPr="00F072E2" w:rsidRDefault="006D1FA6" w:rsidP="006D1FA6">
      <w:pPr>
        <w:numPr>
          <w:ilvl w:val="1"/>
          <w:numId w:val="1"/>
        </w:numPr>
        <w:overflowPunct/>
        <w:autoSpaceDE/>
        <w:autoSpaceDN/>
        <w:adjustRightInd/>
        <w:spacing w:line="360" w:lineRule="auto"/>
        <w:textAlignment w:val="auto"/>
        <w:rPr>
          <w:sz w:val="20"/>
          <w:szCs w:val="20"/>
          <w:u w:val="none"/>
        </w:rPr>
      </w:pPr>
      <w:r w:rsidRPr="00F072E2">
        <w:rPr>
          <w:rFonts w:hint="cs"/>
          <w:u w:val="none"/>
          <w:rtl/>
        </w:rPr>
        <w:t>תפורסם זהות המשתתפים</w:t>
      </w:r>
      <w:r w:rsidRPr="00F072E2">
        <w:rPr>
          <w:rFonts w:hint="cs"/>
          <w:sz w:val="20"/>
          <w:szCs w:val="20"/>
          <w:u w:val="none"/>
          <w:rtl/>
        </w:rPr>
        <w:tab/>
      </w:r>
      <w:r w:rsidRPr="00F072E2">
        <w:rPr>
          <w:rFonts w:hint="cs"/>
          <w:sz w:val="20"/>
          <w:szCs w:val="20"/>
          <w:u w:val="none"/>
          <w:rtl/>
        </w:rPr>
        <w:tab/>
      </w:r>
      <w:r w:rsidRPr="00F072E2">
        <w:rPr>
          <w:rFonts w:hint="cs"/>
          <w:sz w:val="20"/>
          <w:szCs w:val="20"/>
          <w:u w:val="none"/>
          <w:rtl/>
        </w:rPr>
        <w:tab/>
      </w:r>
      <w:r w:rsidRPr="00F072E2">
        <w:rPr>
          <w:rFonts w:hint="cs"/>
          <w:sz w:val="20"/>
          <w:szCs w:val="20"/>
          <w:u w:val="none"/>
          <w:rtl/>
        </w:rPr>
        <w:tab/>
      </w:r>
      <w:r w:rsidRPr="00F072E2">
        <w:rPr>
          <w:rFonts w:hint="cs"/>
          <w:sz w:val="20"/>
          <w:szCs w:val="20"/>
          <w:u w:val="none"/>
          <w:rtl/>
        </w:rPr>
        <w:tab/>
      </w:r>
      <w:r w:rsidRPr="00F072E2">
        <w:rPr>
          <w:rFonts w:hint="cs"/>
          <w:sz w:val="20"/>
          <w:szCs w:val="20"/>
          <w:u w:val="none"/>
          <w:rtl/>
        </w:rPr>
        <w:tab/>
      </w:r>
      <w:r w:rsidRPr="00F072E2">
        <w:rPr>
          <w:rFonts w:hint="cs"/>
          <w:sz w:val="20"/>
          <w:szCs w:val="20"/>
          <w:u w:val="none"/>
          <w:rtl/>
        </w:rPr>
        <w:tab/>
      </w:r>
      <w:r w:rsidRPr="00F072E2">
        <w:rPr>
          <w:rFonts w:hint="cs"/>
          <w:u w:val="none"/>
          <w:rtl/>
        </w:rPr>
        <w:t>[  ]</w:t>
      </w:r>
      <w:r w:rsidRPr="00F072E2">
        <w:rPr>
          <w:rFonts w:hint="cs"/>
          <w:u w:val="none"/>
          <w:rtl/>
        </w:rPr>
        <w:tab/>
        <w:t>[</w:t>
      </w:r>
      <w:r>
        <w:rPr>
          <w:rFonts w:hint="cs"/>
          <w:u w:val="none"/>
        </w:rPr>
        <w:t>X</w:t>
      </w:r>
      <w:r w:rsidRPr="00F072E2">
        <w:rPr>
          <w:rFonts w:hint="cs"/>
          <w:u w:val="none"/>
          <w:rtl/>
        </w:rPr>
        <w:t xml:space="preserve"> ]</w:t>
      </w:r>
    </w:p>
    <w:p w:rsidR="006D1FA6" w:rsidRPr="00F072E2" w:rsidRDefault="006D1FA6" w:rsidP="006D1FA6">
      <w:pPr>
        <w:numPr>
          <w:ilvl w:val="1"/>
          <w:numId w:val="1"/>
        </w:numPr>
        <w:overflowPunct/>
        <w:autoSpaceDE/>
        <w:autoSpaceDN/>
        <w:adjustRightInd/>
        <w:spacing w:line="360" w:lineRule="auto"/>
        <w:textAlignment w:val="auto"/>
        <w:rPr>
          <w:u w:val="none"/>
        </w:rPr>
      </w:pPr>
      <w:r w:rsidRPr="00F072E2">
        <w:rPr>
          <w:rFonts w:hint="cs"/>
          <w:u w:val="none"/>
          <w:rtl/>
        </w:rPr>
        <w:t>מלבד החוקר, האם יוכלו גורמים נוספים לעיין בתוצאותיו של משתתף</w:t>
      </w:r>
      <w:r w:rsidRPr="00F072E2">
        <w:rPr>
          <w:rFonts w:hint="cs"/>
          <w:u w:val="none"/>
          <w:rtl/>
        </w:rPr>
        <w:tab/>
      </w:r>
      <w:r w:rsidRPr="00F072E2">
        <w:rPr>
          <w:rFonts w:hint="cs"/>
          <w:u w:val="none"/>
          <w:rtl/>
        </w:rPr>
        <w:tab/>
        <w:t>[  ]</w:t>
      </w:r>
      <w:r w:rsidRPr="00F072E2">
        <w:rPr>
          <w:rFonts w:hint="cs"/>
          <w:u w:val="none"/>
          <w:rtl/>
        </w:rPr>
        <w:tab/>
        <w:t>[</w:t>
      </w:r>
      <w:r>
        <w:rPr>
          <w:rFonts w:hint="cs"/>
          <w:u w:val="none"/>
        </w:rPr>
        <w:t>X</w:t>
      </w:r>
      <w:r w:rsidRPr="00F072E2">
        <w:rPr>
          <w:rFonts w:hint="cs"/>
          <w:u w:val="none"/>
          <w:rtl/>
        </w:rPr>
        <w:t xml:space="preserve"> ] </w:t>
      </w:r>
    </w:p>
    <w:p w:rsidR="006D1FA6" w:rsidRPr="00F072E2" w:rsidRDefault="006D1FA6" w:rsidP="006D1FA6">
      <w:pPr>
        <w:spacing w:line="360" w:lineRule="auto"/>
        <w:ind w:left="792"/>
        <w:rPr>
          <w:u w:val="none"/>
        </w:rPr>
      </w:pPr>
      <w:r w:rsidRPr="00F072E2">
        <w:rPr>
          <w:rFonts w:hint="cs"/>
          <w:u w:val="none"/>
          <w:rtl/>
        </w:rPr>
        <w:t>עם פירוט הזהות שלו</w:t>
      </w:r>
    </w:p>
    <w:p w:rsidR="006D1FA6" w:rsidRPr="00F072E2" w:rsidRDefault="006D1FA6" w:rsidP="006D1FA6">
      <w:pPr>
        <w:numPr>
          <w:ilvl w:val="1"/>
          <w:numId w:val="1"/>
        </w:numPr>
        <w:overflowPunct/>
        <w:autoSpaceDE/>
        <w:autoSpaceDN/>
        <w:adjustRightInd/>
        <w:spacing w:line="360" w:lineRule="auto"/>
        <w:textAlignment w:val="auto"/>
        <w:rPr>
          <w:u w:val="none"/>
        </w:rPr>
      </w:pPr>
      <w:r w:rsidRPr="00F072E2">
        <w:rPr>
          <w:rFonts w:hint="cs"/>
          <w:u w:val="none"/>
          <w:rtl/>
        </w:rPr>
        <w:t>האם ננקטו צעדים לחיזוי אפשרות של תוצאות שליליות של המחקר שישפיעו</w:t>
      </w:r>
      <w:r w:rsidRPr="00F072E2">
        <w:rPr>
          <w:rFonts w:hint="cs"/>
          <w:u w:val="none"/>
          <w:rtl/>
        </w:rPr>
        <w:tab/>
        <w:t>[</w:t>
      </w:r>
      <w:r>
        <w:rPr>
          <w:rFonts w:hint="cs"/>
          <w:u w:val="none"/>
        </w:rPr>
        <w:t>X</w:t>
      </w:r>
      <w:r w:rsidRPr="00F072E2">
        <w:rPr>
          <w:rFonts w:hint="cs"/>
          <w:u w:val="none"/>
          <w:rtl/>
        </w:rPr>
        <w:t xml:space="preserve"> ]</w:t>
      </w:r>
      <w:r w:rsidRPr="00F072E2">
        <w:rPr>
          <w:rFonts w:hint="cs"/>
          <w:u w:val="none"/>
          <w:rtl/>
        </w:rPr>
        <w:tab/>
        <w:t>[  ]</w:t>
      </w:r>
    </w:p>
    <w:p w:rsidR="006D1FA6" w:rsidRPr="00F072E2" w:rsidRDefault="006D1FA6" w:rsidP="006D1FA6">
      <w:pPr>
        <w:spacing w:line="360" w:lineRule="auto"/>
        <w:ind w:left="792"/>
        <w:rPr>
          <w:u w:val="none"/>
          <w:rtl/>
        </w:rPr>
      </w:pPr>
      <w:r w:rsidRPr="00F072E2">
        <w:rPr>
          <w:rFonts w:hint="cs"/>
          <w:u w:val="none"/>
          <w:rtl/>
        </w:rPr>
        <w:t>הן על הפרט והן על הקבוצה</w:t>
      </w:r>
    </w:p>
    <w:p w:rsidR="006D1FA6" w:rsidRPr="00F072E2" w:rsidRDefault="006D1FA6" w:rsidP="006D1FA6">
      <w:pPr>
        <w:numPr>
          <w:ilvl w:val="1"/>
          <w:numId w:val="1"/>
        </w:numPr>
        <w:overflowPunct/>
        <w:autoSpaceDE/>
        <w:autoSpaceDN/>
        <w:adjustRightInd/>
        <w:spacing w:line="360" w:lineRule="auto"/>
        <w:textAlignment w:val="auto"/>
        <w:rPr>
          <w:u w:val="none"/>
        </w:rPr>
      </w:pPr>
      <w:r w:rsidRPr="00F072E2">
        <w:rPr>
          <w:rFonts w:hint="cs"/>
          <w:u w:val="none"/>
          <w:rtl/>
        </w:rPr>
        <w:t>האם ננקטו אמצעים על מנת להפחית את הסיכוי לנזקים מיותרים</w:t>
      </w:r>
      <w:r w:rsidRPr="00F072E2">
        <w:rPr>
          <w:rFonts w:hint="cs"/>
          <w:u w:val="none"/>
          <w:rtl/>
        </w:rPr>
        <w:tab/>
      </w:r>
      <w:r w:rsidRPr="00F072E2">
        <w:rPr>
          <w:rFonts w:hint="cs"/>
          <w:u w:val="none"/>
          <w:rtl/>
        </w:rPr>
        <w:tab/>
        <w:t xml:space="preserve">       </w:t>
      </w:r>
      <w:r>
        <w:rPr>
          <w:rFonts w:hint="cs"/>
          <w:u w:val="none"/>
          <w:rtl/>
        </w:rPr>
        <w:t xml:space="preserve">  </w:t>
      </w:r>
      <w:r w:rsidRPr="00F072E2">
        <w:rPr>
          <w:rFonts w:hint="cs"/>
          <w:u w:val="none"/>
          <w:rtl/>
        </w:rPr>
        <w:t xml:space="preserve">    [</w:t>
      </w:r>
      <w:r>
        <w:rPr>
          <w:rFonts w:hint="cs"/>
          <w:u w:val="none"/>
        </w:rPr>
        <w:t>X</w:t>
      </w:r>
      <w:r w:rsidRPr="00F072E2">
        <w:rPr>
          <w:rFonts w:hint="cs"/>
          <w:u w:val="none"/>
          <w:rtl/>
        </w:rPr>
        <w:t xml:space="preserve"> ]</w:t>
      </w:r>
      <w:r w:rsidRPr="00F072E2">
        <w:rPr>
          <w:rFonts w:hint="cs"/>
          <w:u w:val="none"/>
          <w:rtl/>
        </w:rPr>
        <w:tab/>
        <w:t>[  ]</w:t>
      </w:r>
    </w:p>
    <w:p w:rsidR="006D1FA6" w:rsidRDefault="006D1FA6" w:rsidP="006D1FA6">
      <w:pPr>
        <w:spacing w:line="360" w:lineRule="auto"/>
        <w:ind w:left="360"/>
        <w:rPr>
          <w:rtl/>
        </w:rPr>
      </w:pPr>
      <w:r w:rsidRPr="00F072E2">
        <w:rPr>
          <w:rFonts w:hint="cs"/>
          <w:u w:val="none"/>
          <w:rtl/>
        </w:rPr>
        <w:t>תאר את האמצעים אשר ינקטו להגן על זהות המשתתפים, והנתונים המתקבלים:</w:t>
      </w:r>
      <w:r>
        <w:rPr>
          <w:rFonts w:hint="cs"/>
          <w:rtl/>
        </w:rPr>
        <w:t xml:space="preserve"> </w:t>
      </w:r>
      <w:r w:rsidRPr="00BD10EA">
        <w:rPr>
          <w:rFonts w:hint="cs"/>
          <w:rtl/>
        </w:rPr>
        <w:t>כל המידע שייאס</w:t>
      </w:r>
      <w:r w:rsidRPr="00BD10EA">
        <w:rPr>
          <w:rFonts w:hint="eastAsia"/>
          <w:rtl/>
        </w:rPr>
        <w:t>ף</w:t>
      </w:r>
      <w:r w:rsidRPr="00BD10EA">
        <w:rPr>
          <w:rFonts w:hint="cs"/>
          <w:rtl/>
        </w:rPr>
        <w:t xml:space="preserve"> דרך </w:t>
      </w:r>
      <w:r>
        <w:rPr>
          <w:rFonts w:hint="cs"/>
          <w:rtl/>
        </w:rPr>
        <w:t>ה</w:t>
      </w:r>
      <w:r w:rsidRPr="00BD10EA">
        <w:rPr>
          <w:rFonts w:hint="cs"/>
          <w:rtl/>
        </w:rPr>
        <w:t xml:space="preserve">שירותים </w:t>
      </w:r>
      <w:r>
        <w:rPr>
          <w:rFonts w:hint="cs"/>
          <w:rtl/>
        </w:rPr>
        <w:t>ה</w:t>
      </w:r>
      <w:r w:rsidRPr="00BD10EA">
        <w:rPr>
          <w:rFonts w:hint="cs"/>
          <w:rtl/>
        </w:rPr>
        <w:t>מקוונים</w:t>
      </w:r>
      <w:r>
        <w:rPr>
          <w:rFonts w:hint="cs"/>
          <w:rtl/>
        </w:rPr>
        <w:t xml:space="preserve"> </w:t>
      </w:r>
      <w:r w:rsidRPr="00BD10EA">
        <w:rPr>
          <w:rFonts w:hint="cs"/>
          <w:rtl/>
        </w:rPr>
        <w:t>יוצפן באמצעות שירותי הצפנה המסופקים על ידי השרת דרכו נאספים הנתונים</w:t>
      </w:r>
      <w:r>
        <w:rPr>
          <w:rFonts w:hint="cs"/>
          <w:rtl/>
        </w:rPr>
        <w:t>,</w:t>
      </w:r>
      <w:r w:rsidRPr="00BD10EA">
        <w:rPr>
          <w:rFonts w:hint="cs"/>
          <w:rtl/>
        </w:rPr>
        <w:t xml:space="preserve"> </w:t>
      </w:r>
      <w:r>
        <w:rPr>
          <w:rFonts w:hint="cs"/>
          <w:rtl/>
        </w:rPr>
        <w:t>ו</w:t>
      </w:r>
      <w:r w:rsidRPr="00B61BBF">
        <w:rPr>
          <w:rtl/>
        </w:rPr>
        <w:t>יאוחסן בשרת המאובטח של המעבדה המוגן על ידי סיסמא</w:t>
      </w:r>
      <w:r w:rsidRPr="00BD10EA">
        <w:rPr>
          <w:rFonts w:hint="cs"/>
          <w:rtl/>
        </w:rPr>
        <w:t>. ההתאמה בין מספרי הנבדק וזהות הנבדקים תישמר</w:t>
      </w:r>
      <w:r>
        <w:rPr>
          <w:rFonts w:hint="cs"/>
          <w:rtl/>
        </w:rPr>
        <w:t xml:space="preserve"> בקובץ </w:t>
      </w:r>
      <w:r w:rsidRPr="00462685">
        <w:rPr>
          <w:rFonts w:hint="cs"/>
          <w:b/>
          <w:bCs/>
          <w:rtl/>
        </w:rPr>
        <w:t>נפרד</w:t>
      </w:r>
      <w:r>
        <w:rPr>
          <w:rFonts w:hint="cs"/>
          <w:rtl/>
        </w:rPr>
        <w:t xml:space="preserve"> משאר הנתונים על השרת המאובטח. טפסי ההסכמה מדעת ו</w:t>
      </w:r>
      <w:r w:rsidRPr="00BD10EA">
        <w:rPr>
          <w:rFonts w:hint="cs"/>
          <w:rtl/>
        </w:rPr>
        <w:t xml:space="preserve">השאלונים אותם ימלאו הנבדקים ידנית ישמרו </w:t>
      </w:r>
      <w:r w:rsidRPr="00B61BBF">
        <w:rPr>
          <w:rtl/>
        </w:rPr>
        <w:t>תמיד בנעילה כפולה</w:t>
      </w:r>
      <w:r>
        <w:rPr>
          <w:rtl/>
        </w:rPr>
        <w:t xml:space="preserve"> –</w:t>
      </w:r>
      <w:r>
        <w:rPr>
          <w:rFonts w:hint="cs"/>
          <w:rtl/>
        </w:rPr>
        <w:t xml:space="preserve"> </w:t>
      </w:r>
      <w:r>
        <w:rPr>
          <w:rtl/>
        </w:rPr>
        <w:t>במגירה נעולה בתוך מעבדה נעולה</w:t>
      </w:r>
      <w:r>
        <w:rPr>
          <w:rFonts w:hint="cs"/>
          <w:rtl/>
        </w:rPr>
        <w:t xml:space="preserve">. </w:t>
      </w:r>
      <w:r w:rsidRPr="00BD10EA">
        <w:rPr>
          <w:rFonts w:hint="cs"/>
          <w:rtl/>
        </w:rPr>
        <w:t>על השאלונים המודפסים יופיע אך ורק מספר הנבדק ולא יכללו פרטים המאפשרים את זיהויו של הנבדק.</w:t>
      </w:r>
    </w:p>
    <w:p w:rsidR="006D1FA6" w:rsidRPr="00F072E2" w:rsidRDefault="006D1FA6" w:rsidP="006D1FA6">
      <w:pPr>
        <w:numPr>
          <w:ilvl w:val="0"/>
          <w:numId w:val="1"/>
        </w:numPr>
        <w:overflowPunct/>
        <w:autoSpaceDE/>
        <w:autoSpaceDN/>
        <w:adjustRightInd/>
        <w:spacing w:line="360" w:lineRule="auto"/>
        <w:textAlignment w:val="auto"/>
        <w:rPr>
          <w:sz w:val="20"/>
          <w:szCs w:val="20"/>
          <w:u w:val="none"/>
        </w:rPr>
      </w:pPr>
      <w:r w:rsidRPr="00F072E2">
        <w:rPr>
          <w:rFonts w:hint="cs"/>
          <w:b/>
          <w:bCs/>
          <w:u w:val="none"/>
          <w:rtl/>
        </w:rPr>
        <w:t>חתימת המגישים:</w:t>
      </w:r>
    </w:p>
    <w:p w:rsidR="006D1FA6" w:rsidRPr="00F072E2" w:rsidRDefault="006D1FA6" w:rsidP="006D1FA6">
      <w:pPr>
        <w:spacing w:line="360" w:lineRule="auto"/>
        <w:ind w:left="360"/>
        <w:rPr>
          <w:u w:val="none"/>
          <w:rtl/>
        </w:rPr>
      </w:pPr>
      <w:r w:rsidRPr="00F072E2">
        <w:rPr>
          <w:rFonts w:hint="cs"/>
          <w:u w:val="none"/>
          <w:rtl/>
        </w:rPr>
        <w:t>סטודנט:</w:t>
      </w:r>
    </w:p>
    <w:p w:rsidR="006D1FA6" w:rsidRPr="00F072E2" w:rsidRDefault="006D1FA6" w:rsidP="006D1FA6">
      <w:pPr>
        <w:spacing w:line="360" w:lineRule="auto"/>
        <w:ind w:left="360"/>
        <w:rPr>
          <w:u w:val="none"/>
          <w:rtl/>
        </w:rPr>
      </w:pPr>
      <w:r w:rsidRPr="00F072E2">
        <w:rPr>
          <w:rFonts w:hint="cs"/>
          <w:u w:val="none"/>
          <w:rtl/>
        </w:rPr>
        <w:t>הנני מצהיר/ה בזאת שהמידע הנ"ל נכון ומדויק והצעת המחקר תואמת את הסטנדרטיים הבינלאומיים והאוניברסיטאיי</w:t>
      </w:r>
      <w:r w:rsidRPr="00F072E2">
        <w:rPr>
          <w:rFonts w:hint="eastAsia"/>
          <w:u w:val="none"/>
          <w:rtl/>
        </w:rPr>
        <w:t>ם</w:t>
      </w:r>
      <w:r w:rsidRPr="00F072E2">
        <w:rPr>
          <w:rFonts w:hint="cs"/>
          <w:u w:val="none"/>
          <w:rtl/>
        </w:rPr>
        <w:t xml:space="preserve"> לניהול מחקר אתי.</w:t>
      </w:r>
    </w:p>
    <w:p w:rsidR="006D1FA6" w:rsidRDefault="00BA00C2" w:rsidP="00462685">
      <w:pPr>
        <w:spacing w:line="360" w:lineRule="auto"/>
        <w:ind w:left="360"/>
        <w:rPr>
          <w:u w:val="none"/>
          <w:rtl/>
        </w:rPr>
      </w:pPr>
      <w:del w:id="18" w:author="Windows User" w:date="2018-10-16T17:23:00Z">
        <w:r>
          <w:rPr>
            <w:noProof/>
          </w:rPr>
          <w:drawing>
            <wp:anchor distT="0" distB="0" distL="114300" distR="114300" simplePos="0" relativeHeight="251659264" behindDoc="0" locked="0" layoutInCell="1" allowOverlap="1" wp14:anchorId="55E2211D" wp14:editId="7B7DC3C4">
              <wp:simplePos x="0" y="0"/>
              <wp:positionH relativeFrom="column">
                <wp:posOffset>3831590</wp:posOffset>
              </wp:positionH>
              <wp:positionV relativeFrom="paragraph">
                <wp:posOffset>208280</wp:posOffset>
              </wp:positionV>
              <wp:extent cx="478155" cy="572770"/>
              <wp:effectExtent l="0" t="0" r="0" b="0"/>
              <wp:wrapNone/>
              <wp:docPr id="7" name="Picture 2" descr="ליעד רוימי חתימ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ליעד רוימי חתימה"/>
                      <pic:cNvPicPr>
                        <a:picLocks noChangeAspect="1" noChangeArrowheads="1"/>
                      </pic:cNvPicPr>
                    </pic:nvPicPr>
                    <pic:blipFill>
                      <a:blip r:embed="rId8" cstate="hqprint">
                        <a:extLst>
                          <a:ext uri="{28A0092B-C50C-407E-A947-70E740481C1C}">
                            <a14:useLocalDpi xmlns:a14="http://schemas.microsoft.com/office/drawing/2010/main" val="0"/>
                          </a:ext>
                        </a:extLst>
                      </a:blip>
                      <a:srcRect/>
                      <a:stretch>
                        <a:fillRect/>
                      </a:stretch>
                    </pic:blipFill>
                    <pic:spPr bwMode="auto">
                      <a:xfrm>
                        <a:off x="0" y="0"/>
                        <a:ext cx="478155" cy="572770"/>
                      </a:xfrm>
                      <a:prstGeom prst="rect">
                        <a:avLst/>
                      </a:prstGeom>
                      <a:noFill/>
                      <a:ln>
                        <a:noFill/>
                      </a:ln>
                    </pic:spPr>
                  </pic:pic>
                </a:graphicData>
              </a:graphic>
              <wp14:sizeRelH relativeFrom="page">
                <wp14:pctWidth>0</wp14:pctWidth>
              </wp14:sizeRelH>
              <wp14:sizeRelV relativeFrom="page">
                <wp14:pctHeight>0</wp14:pctHeight>
              </wp14:sizeRelV>
            </wp:anchor>
          </w:drawing>
        </w:r>
      </w:del>
      <w:r w:rsidR="006D1FA6" w:rsidRPr="00F072E2">
        <w:rPr>
          <w:rFonts w:hint="cs"/>
          <w:u w:val="none"/>
          <w:rtl/>
        </w:rPr>
        <w:t xml:space="preserve">שם הסטודנט/ית החוקר/ת: </w:t>
      </w:r>
      <w:r w:rsidR="00462685">
        <w:rPr>
          <w:rFonts w:hint="cs"/>
          <w:u w:val="none"/>
          <w:rtl/>
        </w:rPr>
        <w:t>ליעד רוימי, ויפתח עמיר</w:t>
      </w:r>
    </w:p>
    <w:p w:rsidR="00462685" w:rsidRDefault="00462685" w:rsidP="00462685">
      <w:pPr>
        <w:spacing w:line="360" w:lineRule="auto"/>
        <w:ind w:left="360"/>
        <w:rPr>
          <w:u w:val="none"/>
          <w:rtl/>
        </w:rPr>
      </w:pPr>
    </w:p>
    <w:p w:rsidR="00462685" w:rsidRPr="00864832" w:rsidRDefault="00462685" w:rsidP="00462685">
      <w:pPr>
        <w:spacing w:line="360" w:lineRule="auto"/>
        <w:ind w:left="360"/>
        <w:rPr>
          <w:rtl/>
          <w:rPrChange w:id="19" w:author="Windows User" w:date="2018-10-16T17:23:00Z">
            <w:rPr>
              <w:u w:val="none"/>
              <w:rtl/>
            </w:rPr>
          </w:rPrChange>
        </w:rPr>
      </w:pPr>
    </w:p>
    <w:p w:rsidR="00462685" w:rsidRPr="00864832" w:rsidRDefault="00462685" w:rsidP="00446B5C">
      <w:pPr>
        <w:spacing w:line="360" w:lineRule="auto"/>
        <w:ind w:left="360"/>
        <w:rPr>
          <w:rtl/>
        </w:rPr>
      </w:pPr>
      <w:r w:rsidRPr="00F072E2">
        <w:rPr>
          <w:rFonts w:hint="cs"/>
          <w:u w:val="none"/>
          <w:rtl/>
        </w:rPr>
        <w:t>חתימת החוקר/ת</w:t>
      </w:r>
      <w:r w:rsidRPr="008357DE">
        <w:rPr>
          <w:rFonts w:hint="cs"/>
          <w:u w:val="none"/>
          <w:rtl/>
        </w:rPr>
        <w:t>:</w:t>
      </w:r>
      <w:r>
        <w:rPr>
          <w:rtl/>
        </w:rPr>
        <w:softHyphen/>
      </w:r>
      <w:r>
        <w:rPr>
          <w:rtl/>
        </w:rPr>
        <w:softHyphen/>
      </w:r>
      <w:r>
        <w:rPr>
          <w:rtl/>
        </w:rPr>
        <w:softHyphen/>
      </w:r>
      <w:del w:id="20" w:author="Windows User" w:date="2018-10-16T17:23:00Z">
        <w:r>
          <w:rPr>
            <w:rFonts w:hint="cs"/>
            <w:rtl/>
          </w:rPr>
          <w:delText>___________</w:delText>
        </w:r>
      </w:del>
      <w:ins w:id="21" w:author="Windows User" w:date="2018-10-16T17:23:00Z">
        <w:r>
          <w:rPr>
            <w:rFonts w:hint="cs"/>
            <w:rtl/>
          </w:rPr>
          <w:t>________</w:t>
        </w:r>
        <w:r w:rsidR="00BA00C2">
          <w:rPr>
            <w:rFonts w:hint="cs"/>
            <w:noProof/>
          </w:rPr>
          <w:drawing>
            <wp:inline distT="0" distB="0" distL="0" distR="0" wp14:editId="05211E76">
              <wp:extent cx="666750" cy="600075"/>
              <wp:effectExtent l="0" t="0" r="0" b="0"/>
              <wp:docPr id="3" name="Picture 3" descr="sign_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_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600075"/>
                      </a:xfrm>
                      <a:prstGeom prst="rect">
                        <a:avLst/>
                      </a:prstGeom>
                      <a:noFill/>
                      <a:ln>
                        <a:noFill/>
                      </a:ln>
                    </pic:spPr>
                  </pic:pic>
                </a:graphicData>
              </a:graphic>
            </wp:inline>
          </w:drawing>
        </w:r>
        <w:r>
          <w:rPr>
            <w:rFonts w:hint="cs"/>
            <w:rtl/>
          </w:rPr>
          <w:t>___</w:t>
        </w:r>
      </w:ins>
      <w:r w:rsidRPr="008357DE">
        <w:rPr>
          <w:rFonts w:hint="cs"/>
          <w:u w:val="none"/>
          <w:rtl/>
        </w:rPr>
        <w:t xml:space="preserve">  </w:t>
      </w:r>
      <w:r w:rsidRPr="00F072E2">
        <w:rPr>
          <w:rFonts w:hint="cs"/>
          <w:u w:val="none"/>
          <w:rtl/>
        </w:rPr>
        <w:t>תאריך:</w:t>
      </w:r>
      <w:r>
        <w:rPr>
          <w:rFonts w:hint="cs"/>
          <w:u w:val="none"/>
          <w:rtl/>
        </w:rPr>
        <w:t xml:space="preserve"> </w:t>
      </w:r>
      <w:r w:rsidRPr="00F072E2">
        <w:rPr>
          <w:rFonts w:hint="cs"/>
          <w:u w:val="none"/>
          <w:rtl/>
        </w:rPr>
        <w:t xml:space="preserve"> </w:t>
      </w:r>
      <w:del w:id="22" w:author="Windows User" w:date="2018-10-16T17:23:00Z">
        <w:r w:rsidR="003E0ECD">
          <w:rPr>
            <w:rFonts w:hint="cs"/>
            <w:rtl/>
          </w:rPr>
          <w:delText>25</w:delText>
        </w:r>
        <w:r w:rsidR="00DA7F98">
          <w:rPr>
            <w:rFonts w:hint="cs"/>
            <w:rtl/>
          </w:rPr>
          <w:delText>.0</w:delText>
        </w:r>
        <w:r w:rsidR="003E0ECD">
          <w:rPr>
            <w:rFonts w:hint="cs"/>
            <w:rtl/>
          </w:rPr>
          <w:delText>2</w:delText>
        </w:r>
        <w:r w:rsidR="00DA7F98">
          <w:rPr>
            <w:rFonts w:hint="cs"/>
            <w:rtl/>
          </w:rPr>
          <w:delText>.2017</w:delText>
        </w:r>
      </w:del>
      <w:ins w:id="23" w:author="Windows User" w:date="2018-10-16T17:23:00Z">
        <w:r w:rsidR="00446B5C">
          <w:rPr>
            <w:rFonts w:hint="cs"/>
            <w:rtl/>
          </w:rPr>
          <w:t>15.10.2018</w:t>
        </w:r>
      </w:ins>
    </w:p>
    <w:p w:rsidR="00462685" w:rsidRPr="00864832" w:rsidRDefault="00462685" w:rsidP="00462685">
      <w:pPr>
        <w:spacing w:line="360" w:lineRule="auto"/>
        <w:ind w:left="360"/>
        <w:rPr>
          <w:del w:id="24" w:author="Windows User" w:date="2018-10-16T17:23:00Z"/>
          <w:rtl/>
        </w:rPr>
      </w:pPr>
    </w:p>
    <w:p w:rsidR="00462685" w:rsidRPr="00864832" w:rsidRDefault="00462685" w:rsidP="003E0ECD">
      <w:pPr>
        <w:spacing w:line="360" w:lineRule="auto"/>
        <w:ind w:left="360"/>
        <w:rPr>
          <w:del w:id="25" w:author="Windows User" w:date="2018-10-16T17:23:00Z"/>
          <w:rtl/>
        </w:rPr>
      </w:pPr>
      <w:del w:id="26" w:author="Windows User" w:date="2018-10-16T17:23:00Z">
        <w:r w:rsidRPr="00F072E2">
          <w:rPr>
            <w:rFonts w:hint="cs"/>
            <w:u w:val="none"/>
            <w:rtl/>
          </w:rPr>
          <w:delText>חתימת החוקר/ת</w:delText>
        </w:r>
        <w:r w:rsidRPr="008357DE">
          <w:rPr>
            <w:rFonts w:hint="cs"/>
            <w:u w:val="none"/>
            <w:rtl/>
          </w:rPr>
          <w:delText>:</w:delText>
        </w:r>
        <w:r>
          <w:rPr>
            <w:rtl/>
          </w:rPr>
          <w:softHyphen/>
        </w:r>
        <w:r>
          <w:rPr>
            <w:rtl/>
          </w:rPr>
          <w:softHyphen/>
        </w:r>
        <w:r>
          <w:rPr>
            <w:rtl/>
          </w:rPr>
          <w:softHyphen/>
        </w:r>
        <w:r>
          <w:rPr>
            <w:rFonts w:hint="cs"/>
            <w:rtl/>
          </w:rPr>
          <w:delText>________</w:delText>
        </w:r>
        <w:r w:rsidR="00BA00C2">
          <w:rPr>
            <w:rFonts w:hint="cs"/>
            <w:noProof/>
          </w:rPr>
          <w:drawing>
            <wp:inline distT="0" distB="0" distL="0" distR="0" wp14:anchorId="1B3480D4" wp14:editId="610E5C77">
              <wp:extent cx="666750" cy="600075"/>
              <wp:effectExtent l="0" t="0" r="0" b="0"/>
              <wp:docPr id="6" name="Picture 6" descr="sign_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gn_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600075"/>
                      </a:xfrm>
                      <a:prstGeom prst="rect">
                        <a:avLst/>
                      </a:prstGeom>
                      <a:noFill/>
                      <a:ln>
                        <a:noFill/>
                      </a:ln>
                    </pic:spPr>
                  </pic:pic>
                </a:graphicData>
              </a:graphic>
            </wp:inline>
          </w:drawing>
        </w:r>
        <w:r>
          <w:rPr>
            <w:rFonts w:hint="cs"/>
            <w:rtl/>
          </w:rPr>
          <w:delText>___</w:delText>
        </w:r>
        <w:r w:rsidRPr="008357DE">
          <w:rPr>
            <w:rFonts w:hint="cs"/>
            <w:u w:val="none"/>
            <w:rtl/>
          </w:rPr>
          <w:delText xml:space="preserve">  </w:delText>
        </w:r>
        <w:r w:rsidRPr="00F072E2">
          <w:rPr>
            <w:rFonts w:hint="cs"/>
            <w:u w:val="none"/>
            <w:rtl/>
          </w:rPr>
          <w:delText>תאריך:</w:delText>
        </w:r>
        <w:r>
          <w:rPr>
            <w:rFonts w:hint="cs"/>
            <w:u w:val="none"/>
            <w:rtl/>
          </w:rPr>
          <w:delText xml:space="preserve"> </w:delText>
        </w:r>
        <w:r w:rsidRPr="00F072E2">
          <w:rPr>
            <w:rFonts w:hint="cs"/>
            <w:u w:val="none"/>
            <w:rtl/>
          </w:rPr>
          <w:delText xml:space="preserve"> </w:delText>
        </w:r>
        <w:r w:rsidR="003E0ECD">
          <w:rPr>
            <w:rFonts w:hint="cs"/>
            <w:rtl/>
          </w:rPr>
          <w:delText>25.02.2017</w:delText>
        </w:r>
      </w:del>
    </w:p>
    <w:p w:rsidR="00462685" w:rsidRDefault="00462685" w:rsidP="006D1FA6">
      <w:pPr>
        <w:spacing w:line="360" w:lineRule="auto"/>
        <w:ind w:left="360"/>
        <w:rPr>
          <w:b/>
          <w:bCs/>
          <w:rtl/>
        </w:rPr>
      </w:pPr>
    </w:p>
    <w:p w:rsidR="006D1FA6" w:rsidRPr="00B838F0" w:rsidRDefault="006D1FA6" w:rsidP="006D1FA6">
      <w:pPr>
        <w:spacing w:line="360" w:lineRule="auto"/>
        <w:ind w:left="360"/>
        <w:rPr>
          <w:b/>
          <w:bCs/>
          <w:rtl/>
        </w:rPr>
      </w:pPr>
      <w:r w:rsidRPr="00B838F0">
        <w:rPr>
          <w:rFonts w:hint="cs"/>
          <w:b/>
          <w:bCs/>
          <w:rtl/>
        </w:rPr>
        <w:t>מנחה:</w:t>
      </w:r>
    </w:p>
    <w:p w:rsidR="006D1FA6" w:rsidRPr="00F072E2" w:rsidRDefault="006D1FA6" w:rsidP="006D1FA6">
      <w:pPr>
        <w:spacing w:line="360" w:lineRule="auto"/>
        <w:ind w:left="360"/>
        <w:rPr>
          <w:u w:val="none"/>
          <w:rtl/>
        </w:rPr>
      </w:pPr>
      <w:r w:rsidRPr="00F072E2">
        <w:rPr>
          <w:rFonts w:hint="cs"/>
          <w:u w:val="none"/>
          <w:rtl/>
        </w:rPr>
        <w:t>[</w:t>
      </w:r>
      <w:r>
        <w:rPr>
          <w:rFonts w:hint="cs"/>
          <w:u w:val="none"/>
        </w:rPr>
        <w:t>X</w:t>
      </w:r>
      <w:r w:rsidRPr="00F072E2">
        <w:rPr>
          <w:rFonts w:hint="cs"/>
          <w:u w:val="none"/>
          <w:rtl/>
        </w:rPr>
        <w:t>] לדעתי כמנחה, המחקר עומד בסטנדרטים של אתיקה מחקרים כמות שהיא</w:t>
      </w:r>
    </w:p>
    <w:p w:rsidR="006D1FA6" w:rsidRPr="00F072E2" w:rsidRDefault="006D1FA6" w:rsidP="006D1FA6">
      <w:pPr>
        <w:spacing w:line="360" w:lineRule="auto"/>
        <w:ind w:left="360"/>
        <w:rPr>
          <w:u w:val="none"/>
          <w:rtl/>
        </w:rPr>
      </w:pPr>
      <w:r>
        <w:rPr>
          <w:rFonts w:hint="cs"/>
          <w:u w:val="none"/>
          <w:rtl/>
        </w:rPr>
        <w:t xml:space="preserve">שם המנחה: </w:t>
      </w:r>
      <w:r w:rsidRPr="00864832">
        <w:rPr>
          <w:rFonts w:hint="cs"/>
          <w:rtl/>
        </w:rPr>
        <w:t>ד"ר עמית ברנשטיין</w:t>
      </w:r>
    </w:p>
    <w:p w:rsidR="006D1FA6" w:rsidRPr="00864832" w:rsidRDefault="006D1FA6" w:rsidP="00446B5C">
      <w:pPr>
        <w:spacing w:line="360" w:lineRule="auto"/>
        <w:ind w:left="360"/>
        <w:rPr>
          <w:rtl/>
        </w:rPr>
      </w:pPr>
      <w:r w:rsidRPr="00F072E2">
        <w:rPr>
          <w:rFonts w:hint="cs"/>
          <w:u w:val="none"/>
          <w:rtl/>
        </w:rPr>
        <w:t xml:space="preserve">חתימת המנחה: </w:t>
      </w:r>
      <w:r w:rsidR="00BA00C2">
        <w:rPr>
          <w:rFonts w:hint="cs"/>
          <w:noProof/>
        </w:rPr>
        <w:drawing>
          <wp:inline distT="0" distB="0" distL="0" distR="0" wp14:editId="08C662FF">
            <wp:extent cx="2247900" cy="581025"/>
            <wp:effectExtent l="0" t="0" r="0" b="0"/>
            <wp:docPr id="4" name="Picture 4" descr="חתימה של עמי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חתימה של עמית"/>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581025"/>
                    </a:xfrm>
                    <a:prstGeom prst="rect">
                      <a:avLst/>
                    </a:prstGeom>
                    <a:noFill/>
                    <a:ln>
                      <a:noFill/>
                    </a:ln>
                  </pic:spPr>
                </pic:pic>
              </a:graphicData>
            </a:graphic>
          </wp:inline>
        </w:drawing>
      </w:r>
      <w:r w:rsidRPr="00F072E2">
        <w:rPr>
          <w:rFonts w:hint="cs"/>
          <w:u w:val="none"/>
          <w:rtl/>
        </w:rPr>
        <w:tab/>
        <w:t xml:space="preserve">תאריך: </w:t>
      </w:r>
      <w:del w:id="27" w:author="Windows User" w:date="2018-10-16T17:23:00Z">
        <w:r w:rsidR="003E0ECD">
          <w:rPr>
            <w:rFonts w:hint="cs"/>
            <w:rtl/>
          </w:rPr>
          <w:delText>25.02.2017</w:delText>
        </w:r>
      </w:del>
      <w:ins w:id="28" w:author="Windows User" w:date="2018-10-16T17:23:00Z">
        <w:r w:rsidR="00446B5C">
          <w:rPr>
            <w:rFonts w:hint="cs"/>
            <w:rtl/>
          </w:rPr>
          <w:t>15.10.2018</w:t>
        </w:r>
      </w:ins>
    </w:p>
    <w:p w:rsidR="006D1FA6" w:rsidRDefault="006D1FA6" w:rsidP="006D1FA6">
      <w:pPr>
        <w:spacing w:line="360" w:lineRule="auto"/>
        <w:ind w:left="360"/>
        <w:rPr>
          <w:del w:id="29" w:author="Windows User" w:date="2018-10-16T17:23:00Z"/>
          <w:u w:val="none"/>
          <w:rtl/>
        </w:rPr>
      </w:pPr>
      <w:del w:id="30" w:author="Windows User" w:date="2018-10-16T17:23:00Z">
        <w:r w:rsidRPr="00F072E2">
          <w:rPr>
            <w:rFonts w:hint="cs"/>
            <w:u w:val="none"/>
            <w:rtl/>
          </w:rPr>
          <w:delText>___________________________________________________________</w:delText>
        </w:r>
      </w:del>
    </w:p>
    <w:p w:rsidR="00446B5C" w:rsidRPr="00446B5C" w:rsidRDefault="00446B5C" w:rsidP="00446B5C">
      <w:pPr>
        <w:overflowPunct/>
        <w:autoSpaceDE/>
        <w:autoSpaceDN/>
        <w:adjustRightInd/>
        <w:spacing w:line="360" w:lineRule="auto"/>
        <w:ind w:left="360"/>
        <w:textAlignment w:val="auto"/>
        <w:rPr>
          <w:ins w:id="31" w:author="Windows User" w:date="2018-10-16T17:23:00Z"/>
          <w:sz w:val="20"/>
          <w:szCs w:val="20"/>
        </w:rPr>
      </w:pPr>
    </w:p>
    <w:p w:rsidR="00446B5C" w:rsidRPr="00446B5C" w:rsidRDefault="00446B5C" w:rsidP="00446B5C">
      <w:pPr>
        <w:overflowPunct/>
        <w:autoSpaceDE/>
        <w:autoSpaceDN/>
        <w:adjustRightInd/>
        <w:spacing w:line="360" w:lineRule="auto"/>
        <w:ind w:left="360"/>
        <w:textAlignment w:val="auto"/>
        <w:rPr>
          <w:ins w:id="32" w:author="Windows User" w:date="2018-10-16T17:23:00Z"/>
          <w:sz w:val="20"/>
          <w:szCs w:val="20"/>
        </w:rPr>
      </w:pPr>
    </w:p>
    <w:p w:rsidR="006D1FA6" w:rsidRPr="00B838F0" w:rsidRDefault="00446B5C" w:rsidP="006D1FA6">
      <w:pPr>
        <w:numPr>
          <w:ilvl w:val="0"/>
          <w:numId w:val="1"/>
        </w:numPr>
        <w:overflowPunct/>
        <w:autoSpaceDE/>
        <w:autoSpaceDN/>
        <w:adjustRightInd/>
        <w:spacing w:line="360" w:lineRule="auto"/>
        <w:textAlignment w:val="auto"/>
        <w:rPr>
          <w:sz w:val="20"/>
          <w:szCs w:val="20"/>
        </w:rPr>
      </w:pPr>
      <w:ins w:id="33" w:author="Windows User" w:date="2018-10-16T17:23:00Z">
        <w:r>
          <w:rPr>
            <w:b/>
            <w:bCs/>
            <w:rtl/>
          </w:rPr>
          <w:br w:type="page"/>
        </w:r>
      </w:ins>
      <w:r w:rsidR="006D1FA6" w:rsidRPr="00B838F0">
        <w:rPr>
          <w:rFonts w:hint="cs"/>
          <w:b/>
          <w:bCs/>
          <w:rtl/>
        </w:rPr>
        <w:lastRenderedPageBreak/>
        <w:t xml:space="preserve">לקורא ההצעה מטעם ועדת האתיקה הפקולטטית: </w:t>
      </w:r>
    </w:p>
    <w:p w:rsidR="006D1FA6" w:rsidRDefault="006D1FA6" w:rsidP="006D1FA6">
      <w:pPr>
        <w:spacing w:line="360" w:lineRule="auto"/>
        <w:ind w:left="360"/>
        <w:rPr>
          <w:u w:val="none"/>
          <w:rtl/>
        </w:rPr>
      </w:pPr>
      <w:r w:rsidRPr="00F072E2">
        <w:rPr>
          <w:rFonts w:hint="cs"/>
          <w:u w:val="none"/>
          <w:rtl/>
        </w:rPr>
        <w:t>עברתי על הכתוב ולדעתי:</w:t>
      </w:r>
    </w:p>
    <w:p w:rsidR="006D1FA6" w:rsidRDefault="006D1FA6" w:rsidP="006D1FA6">
      <w:pPr>
        <w:spacing w:line="360" w:lineRule="auto"/>
        <w:ind w:left="360"/>
        <w:rPr>
          <w:u w:val="none"/>
          <w:rtl/>
        </w:rPr>
      </w:pPr>
      <w:r>
        <w:rPr>
          <w:rFonts w:hint="cs"/>
          <w:u w:val="none"/>
          <w:rtl/>
        </w:rPr>
        <w:t>[  ] דרוש חומר נוסף. נא לפרט:</w:t>
      </w:r>
      <w:r>
        <w:rPr>
          <w:u w:val="none"/>
        </w:rPr>
        <w:t xml:space="preserve">  </w:t>
      </w:r>
      <w:r>
        <w:rPr>
          <w:rFonts w:hint="cs"/>
          <w:u w:val="none"/>
          <w:rtl/>
        </w:rPr>
        <w:t>א___________________________ ב_________________</w:t>
      </w:r>
    </w:p>
    <w:p w:rsidR="006D1FA6" w:rsidRPr="00F072E2" w:rsidRDefault="006D1FA6" w:rsidP="006D1FA6">
      <w:pPr>
        <w:spacing w:line="360" w:lineRule="auto"/>
        <w:ind w:left="360"/>
        <w:rPr>
          <w:u w:val="none"/>
          <w:rtl/>
        </w:rPr>
      </w:pPr>
      <w:r>
        <w:rPr>
          <w:rFonts w:hint="cs"/>
          <w:u w:val="none"/>
          <w:rtl/>
        </w:rPr>
        <w:t>_______________________ ג ____________________________________________</w:t>
      </w:r>
    </w:p>
    <w:p w:rsidR="006D1FA6" w:rsidRPr="00F072E2" w:rsidRDefault="006D1FA6" w:rsidP="006D1FA6">
      <w:pPr>
        <w:spacing w:line="360" w:lineRule="auto"/>
        <w:ind w:left="360"/>
        <w:rPr>
          <w:sz w:val="20"/>
          <w:szCs w:val="20"/>
          <w:u w:val="none"/>
          <w:rtl/>
        </w:rPr>
      </w:pPr>
      <w:r w:rsidRPr="00F072E2">
        <w:rPr>
          <w:rFonts w:hint="cs"/>
          <w:u w:val="none"/>
          <w:rtl/>
        </w:rPr>
        <w:t>[  ] המחקר עומד בסטנדרטים של אתיקה מחקרית</w:t>
      </w:r>
      <w:r>
        <w:rPr>
          <w:rFonts w:hint="cs"/>
          <w:u w:val="none"/>
          <w:rtl/>
        </w:rPr>
        <w:t xml:space="preserve"> ופטור ממבקשה מנומקת ויש לאשר</w:t>
      </w:r>
      <w:r w:rsidRPr="00F072E2">
        <w:rPr>
          <w:rFonts w:hint="cs"/>
          <w:u w:val="none"/>
          <w:rtl/>
        </w:rPr>
        <w:t xml:space="preserve"> כמות שהוא </w:t>
      </w:r>
      <w:r w:rsidRPr="00F072E2">
        <w:rPr>
          <w:rFonts w:hint="cs"/>
          <w:sz w:val="20"/>
          <w:szCs w:val="20"/>
          <w:u w:val="none"/>
          <w:rtl/>
        </w:rPr>
        <w:t xml:space="preserve"> </w:t>
      </w:r>
    </w:p>
    <w:p w:rsidR="006D1FA6" w:rsidRPr="00F072E2" w:rsidRDefault="006D1FA6" w:rsidP="006D1FA6">
      <w:pPr>
        <w:spacing w:line="360" w:lineRule="auto"/>
        <w:ind w:left="360"/>
        <w:rPr>
          <w:sz w:val="20"/>
          <w:szCs w:val="20"/>
          <w:u w:val="none"/>
          <w:rtl/>
        </w:rPr>
      </w:pPr>
      <w:r w:rsidRPr="00F072E2">
        <w:rPr>
          <w:rFonts w:hint="cs"/>
          <w:u w:val="none"/>
          <w:rtl/>
        </w:rPr>
        <w:t xml:space="preserve">[  ] המחקר עומד בסטנדרטים של אתיקה מחקרית כמות שהוא </w:t>
      </w:r>
      <w:r w:rsidRPr="00F072E2">
        <w:rPr>
          <w:rFonts w:hint="cs"/>
          <w:sz w:val="20"/>
          <w:szCs w:val="20"/>
          <w:u w:val="none"/>
          <w:rtl/>
        </w:rPr>
        <w:t xml:space="preserve"> </w:t>
      </w:r>
    </w:p>
    <w:p w:rsidR="006D1FA6" w:rsidRPr="00F072E2" w:rsidRDefault="006D1FA6" w:rsidP="006D1FA6">
      <w:pPr>
        <w:spacing w:line="360" w:lineRule="auto"/>
        <w:ind w:left="360"/>
        <w:rPr>
          <w:u w:val="none"/>
          <w:rtl/>
        </w:rPr>
      </w:pPr>
      <w:r w:rsidRPr="00F072E2">
        <w:rPr>
          <w:rFonts w:hint="cs"/>
          <w:u w:val="none"/>
          <w:rtl/>
        </w:rPr>
        <w:t xml:space="preserve">[  ] כנראה המחקר עומד בסטנדרטים של אתיקה מחקרית אך הייתי מבקש שוועדת האתיקה </w:t>
      </w:r>
      <w:r>
        <w:rPr>
          <w:rFonts w:hint="cs"/>
          <w:u w:val="none"/>
          <w:rtl/>
        </w:rPr>
        <w:t xml:space="preserve"> </w:t>
      </w:r>
      <w:r w:rsidRPr="00F072E2">
        <w:rPr>
          <w:rFonts w:hint="cs"/>
          <w:u w:val="none"/>
          <w:rtl/>
        </w:rPr>
        <w:t xml:space="preserve"> </w:t>
      </w:r>
    </w:p>
    <w:p w:rsidR="006D1FA6" w:rsidRPr="00F072E2" w:rsidRDefault="006D1FA6" w:rsidP="006D1FA6">
      <w:pPr>
        <w:spacing w:line="360" w:lineRule="auto"/>
        <w:ind w:left="360" w:firstLine="360"/>
        <w:rPr>
          <w:u w:val="none"/>
          <w:rtl/>
        </w:rPr>
      </w:pPr>
      <w:r w:rsidRPr="00F072E2">
        <w:rPr>
          <w:rFonts w:hint="cs"/>
          <w:u w:val="none"/>
          <w:rtl/>
        </w:rPr>
        <w:t xml:space="preserve">ידון במחקר מהסיבות הבאות: ___________________________________________ </w:t>
      </w:r>
    </w:p>
    <w:p w:rsidR="006D1FA6" w:rsidRPr="00F072E2" w:rsidRDefault="006D1FA6" w:rsidP="006D1FA6">
      <w:pPr>
        <w:spacing w:line="360" w:lineRule="auto"/>
        <w:ind w:left="360" w:firstLine="360"/>
        <w:rPr>
          <w:u w:val="none"/>
          <w:rtl/>
        </w:rPr>
      </w:pPr>
      <w:r w:rsidRPr="00F072E2">
        <w:rPr>
          <w:rFonts w:hint="cs"/>
          <w:u w:val="none"/>
          <w:rtl/>
        </w:rPr>
        <w:t>_______________________________________________________________</w:t>
      </w:r>
    </w:p>
    <w:p w:rsidR="006D1FA6" w:rsidRPr="00F072E2" w:rsidRDefault="006D1FA6" w:rsidP="006D1FA6">
      <w:pPr>
        <w:spacing w:line="360" w:lineRule="auto"/>
        <w:ind w:left="341" w:hanging="341"/>
        <w:rPr>
          <w:u w:val="none"/>
          <w:rtl/>
        </w:rPr>
      </w:pPr>
      <w:r w:rsidRPr="00F072E2">
        <w:rPr>
          <w:rFonts w:hint="cs"/>
          <w:u w:val="none"/>
          <w:rtl/>
        </w:rPr>
        <w:tab/>
        <w:t>[  ] המחקר לא עומד בסטנדרטים של אתיקה מחקרים ויש</w:t>
      </w:r>
    </w:p>
    <w:p w:rsidR="006D1FA6" w:rsidRPr="00F072E2" w:rsidRDefault="006D1FA6" w:rsidP="006D1FA6">
      <w:pPr>
        <w:spacing w:line="360" w:lineRule="auto"/>
        <w:ind w:left="341" w:hanging="341"/>
        <w:rPr>
          <w:sz w:val="20"/>
          <w:szCs w:val="20"/>
          <w:u w:val="none"/>
          <w:rtl/>
        </w:rPr>
      </w:pPr>
      <w:r w:rsidRPr="00F072E2">
        <w:rPr>
          <w:rFonts w:hint="cs"/>
          <w:u w:val="none"/>
          <w:rtl/>
        </w:rPr>
        <w:tab/>
      </w:r>
      <w:r w:rsidRPr="00F072E2">
        <w:rPr>
          <w:rFonts w:hint="cs"/>
          <w:sz w:val="20"/>
          <w:szCs w:val="20"/>
          <w:u w:val="none"/>
          <w:rtl/>
        </w:rPr>
        <w:tab/>
        <w:t>[  ] לעשות דברים שאפרט בהמשך</w:t>
      </w:r>
    </w:p>
    <w:p w:rsidR="006D1FA6" w:rsidRPr="00F072E2" w:rsidRDefault="006D1FA6" w:rsidP="006D1FA6">
      <w:pPr>
        <w:spacing w:line="360" w:lineRule="auto"/>
        <w:ind w:left="341" w:hanging="341"/>
        <w:rPr>
          <w:sz w:val="20"/>
          <w:szCs w:val="20"/>
          <w:u w:val="none"/>
          <w:rtl/>
        </w:rPr>
      </w:pPr>
      <w:r w:rsidRPr="00F072E2">
        <w:rPr>
          <w:rFonts w:hint="cs"/>
          <w:sz w:val="20"/>
          <w:szCs w:val="20"/>
          <w:u w:val="none"/>
          <w:rtl/>
        </w:rPr>
        <w:tab/>
      </w:r>
      <w:r w:rsidRPr="00F072E2">
        <w:rPr>
          <w:rFonts w:hint="cs"/>
          <w:sz w:val="20"/>
          <w:szCs w:val="20"/>
          <w:u w:val="none"/>
          <w:rtl/>
        </w:rPr>
        <w:tab/>
        <w:t xml:space="preserve">     פירוט: ____________________________________________________________________</w:t>
      </w:r>
    </w:p>
    <w:p w:rsidR="006D1FA6" w:rsidRPr="00F072E2" w:rsidRDefault="006D1FA6" w:rsidP="006D1FA6">
      <w:pPr>
        <w:spacing w:line="360" w:lineRule="auto"/>
        <w:ind w:left="341" w:hanging="341"/>
        <w:rPr>
          <w:sz w:val="20"/>
          <w:szCs w:val="20"/>
          <w:u w:val="none"/>
        </w:rPr>
      </w:pPr>
      <w:r w:rsidRPr="00F072E2">
        <w:rPr>
          <w:rFonts w:hint="cs"/>
          <w:sz w:val="20"/>
          <w:szCs w:val="20"/>
          <w:u w:val="none"/>
          <w:rtl/>
        </w:rPr>
        <w:tab/>
      </w:r>
      <w:r w:rsidRPr="00F072E2">
        <w:rPr>
          <w:rFonts w:hint="cs"/>
          <w:sz w:val="20"/>
          <w:szCs w:val="20"/>
          <w:u w:val="none"/>
          <w:rtl/>
        </w:rPr>
        <w:tab/>
        <w:t>[  ] להעביר לועדת האתיקה לבירור ולחוות דעתם</w:t>
      </w:r>
    </w:p>
    <w:p w:rsidR="006D1FA6" w:rsidRPr="00F072E2" w:rsidRDefault="006D1FA6" w:rsidP="006D1FA6">
      <w:pPr>
        <w:spacing w:line="360" w:lineRule="auto"/>
        <w:ind w:left="341" w:hanging="341"/>
        <w:rPr>
          <w:sz w:val="20"/>
          <w:szCs w:val="20"/>
          <w:u w:val="none"/>
          <w:rtl/>
        </w:rPr>
      </w:pPr>
      <w:r w:rsidRPr="00F072E2">
        <w:rPr>
          <w:rFonts w:hint="cs"/>
          <w:sz w:val="20"/>
          <w:szCs w:val="20"/>
          <w:u w:val="none"/>
          <w:rtl/>
        </w:rPr>
        <w:tab/>
      </w:r>
      <w:r w:rsidRPr="00F072E2">
        <w:rPr>
          <w:rFonts w:hint="cs"/>
          <w:sz w:val="20"/>
          <w:szCs w:val="20"/>
          <w:u w:val="none"/>
          <w:rtl/>
        </w:rPr>
        <w:tab/>
        <w:t xml:space="preserve">     פירוט: ____________________________________________________________________</w:t>
      </w:r>
    </w:p>
    <w:p w:rsidR="006D1FA6" w:rsidRPr="00F072E2" w:rsidRDefault="006D1FA6" w:rsidP="006D1FA6">
      <w:pPr>
        <w:spacing w:line="360" w:lineRule="auto"/>
        <w:ind w:left="386"/>
        <w:rPr>
          <w:u w:val="none"/>
          <w:rtl/>
        </w:rPr>
      </w:pPr>
      <w:r w:rsidRPr="00F072E2">
        <w:rPr>
          <w:rFonts w:hint="cs"/>
          <w:u w:val="none"/>
          <w:rtl/>
        </w:rPr>
        <w:t xml:space="preserve">שם </w:t>
      </w:r>
      <w:r>
        <w:rPr>
          <w:rFonts w:hint="cs"/>
          <w:u w:val="none"/>
          <w:rtl/>
        </w:rPr>
        <w:t>הסוקר</w:t>
      </w:r>
      <w:r w:rsidRPr="00F072E2">
        <w:rPr>
          <w:rFonts w:hint="cs"/>
          <w:u w:val="none"/>
          <w:rtl/>
        </w:rPr>
        <w:t>___________________</w:t>
      </w:r>
      <w:r w:rsidRPr="00F072E2">
        <w:rPr>
          <w:rFonts w:hint="cs"/>
          <w:u w:val="none"/>
          <w:rtl/>
        </w:rPr>
        <w:tab/>
        <w:t>חתימ</w:t>
      </w:r>
      <w:r>
        <w:rPr>
          <w:rFonts w:hint="cs"/>
          <w:u w:val="none"/>
          <w:rtl/>
        </w:rPr>
        <w:t xml:space="preserve">ת </w:t>
      </w:r>
      <w:r w:rsidRPr="00F072E2">
        <w:rPr>
          <w:rFonts w:hint="cs"/>
          <w:u w:val="none"/>
          <w:rtl/>
        </w:rPr>
        <w:t>ה</w:t>
      </w:r>
      <w:r>
        <w:rPr>
          <w:rFonts w:hint="cs"/>
          <w:u w:val="none"/>
          <w:rtl/>
        </w:rPr>
        <w:t>סוקר</w:t>
      </w:r>
      <w:r w:rsidRPr="00F072E2">
        <w:rPr>
          <w:rFonts w:hint="cs"/>
          <w:u w:val="none"/>
          <w:rtl/>
        </w:rPr>
        <w:t>: ______________________</w:t>
      </w:r>
    </w:p>
    <w:p w:rsidR="006D1FA6" w:rsidRDefault="006D1FA6" w:rsidP="006D1FA6">
      <w:pPr>
        <w:spacing w:line="360" w:lineRule="auto"/>
        <w:ind w:left="386"/>
        <w:rPr>
          <w:b/>
          <w:bCs/>
          <w:u w:val="none"/>
          <w:rtl/>
        </w:rPr>
      </w:pPr>
      <w:r>
        <w:rPr>
          <w:rFonts w:hint="cs"/>
          <w:u w:val="none"/>
          <w:rtl/>
        </w:rPr>
        <w:t>תאריך:</w:t>
      </w:r>
      <w:r>
        <w:rPr>
          <w:rFonts w:hint="cs"/>
          <w:u w:val="none"/>
        </w:rPr>
        <w:t xml:space="preserve"> </w:t>
      </w:r>
      <w:r>
        <w:rPr>
          <w:rFonts w:hint="cs"/>
          <w:u w:val="none"/>
          <w:rtl/>
        </w:rPr>
        <w:t xml:space="preserve">________________________________ </w:t>
      </w:r>
    </w:p>
    <w:p w:rsidR="006D1FA6" w:rsidRDefault="006D1FA6" w:rsidP="006D1FA6">
      <w:pPr>
        <w:spacing w:line="360" w:lineRule="auto"/>
        <w:rPr>
          <w:b/>
          <w:bCs/>
          <w:u w:val="none"/>
          <w:rtl/>
        </w:rPr>
      </w:pPr>
      <w:r>
        <w:rPr>
          <w:b/>
          <w:bCs/>
          <w:u w:val="none"/>
          <w:rtl/>
        </w:rPr>
        <w:br w:type="page"/>
      </w:r>
    </w:p>
    <w:p w:rsidR="006D1FA6" w:rsidRPr="00F072E2" w:rsidRDefault="006D1FA6" w:rsidP="006D1FA6">
      <w:pPr>
        <w:spacing w:line="360" w:lineRule="auto"/>
        <w:rPr>
          <w:b/>
          <w:bCs/>
          <w:u w:val="none"/>
          <w:rtl/>
        </w:rPr>
      </w:pPr>
      <w:r w:rsidRPr="00F072E2">
        <w:rPr>
          <w:rFonts w:hint="cs"/>
          <w:b/>
          <w:bCs/>
          <w:u w:val="none"/>
          <w:rtl/>
        </w:rPr>
        <w:lastRenderedPageBreak/>
        <w:t>לשימוש הועדות:</w:t>
      </w:r>
    </w:p>
    <w:p w:rsidR="006D1FA6" w:rsidRPr="00F072E2" w:rsidRDefault="006D1FA6" w:rsidP="006D1FA6">
      <w:pPr>
        <w:spacing w:line="360" w:lineRule="auto"/>
        <w:rPr>
          <w:u w:val="none"/>
          <w:rtl/>
        </w:rPr>
      </w:pPr>
      <w:r w:rsidRPr="00F072E2">
        <w:rPr>
          <w:rFonts w:hint="cs"/>
          <w:u w:val="none"/>
          <w:rtl/>
        </w:rPr>
        <w:t xml:space="preserve">ועדת </w:t>
      </w:r>
      <w:r>
        <w:rPr>
          <w:rFonts w:hint="cs"/>
          <w:u w:val="none"/>
          <w:rtl/>
        </w:rPr>
        <w:t>אתיקה פקולטטית</w:t>
      </w:r>
      <w:r w:rsidRPr="00F072E2">
        <w:rPr>
          <w:rFonts w:hint="cs"/>
          <w:u w:val="none"/>
          <w:rtl/>
        </w:rPr>
        <w:t xml:space="preserve"> תאריכי הדיון: ____________________________________________</w:t>
      </w:r>
    </w:p>
    <w:p w:rsidR="006D1FA6" w:rsidRPr="00F072E2" w:rsidRDefault="006D1FA6" w:rsidP="006D1FA6">
      <w:pPr>
        <w:spacing w:line="360" w:lineRule="auto"/>
        <w:rPr>
          <w:u w:val="none"/>
          <w:rtl/>
        </w:rPr>
      </w:pPr>
      <w:r w:rsidRPr="00F072E2">
        <w:rPr>
          <w:rFonts w:hint="cs"/>
          <w:u w:val="none"/>
          <w:rtl/>
        </w:rPr>
        <w:t>חוות דעת:</w:t>
      </w:r>
    </w:p>
    <w:p w:rsidR="006D1FA6" w:rsidRPr="00F072E2" w:rsidRDefault="006D1FA6" w:rsidP="006D1FA6">
      <w:pPr>
        <w:spacing w:line="360" w:lineRule="auto"/>
        <w:rPr>
          <w:u w:val="none"/>
          <w:rtl/>
        </w:rPr>
      </w:pPr>
      <w:r w:rsidRPr="00F072E2">
        <w:rPr>
          <w:rFonts w:hint="cs"/>
          <w:u w:val="none"/>
          <w:rtl/>
        </w:rPr>
        <w:t>____________________________________________________________________</w:t>
      </w:r>
    </w:p>
    <w:p w:rsidR="006D1FA6" w:rsidRPr="00F072E2" w:rsidRDefault="006D1FA6" w:rsidP="006D1FA6">
      <w:pPr>
        <w:spacing w:line="360" w:lineRule="auto"/>
        <w:rPr>
          <w:u w:val="none"/>
          <w:rtl/>
        </w:rPr>
      </w:pPr>
      <w:r w:rsidRPr="00F072E2">
        <w:rPr>
          <w:rFonts w:hint="cs"/>
          <w:u w:val="none"/>
          <w:rtl/>
        </w:rPr>
        <w:t>____________________________________________________________________</w:t>
      </w:r>
    </w:p>
    <w:p w:rsidR="006D1FA6" w:rsidRPr="00F072E2" w:rsidRDefault="006D1FA6" w:rsidP="006D1FA6">
      <w:pPr>
        <w:spacing w:line="360" w:lineRule="auto"/>
        <w:rPr>
          <w:u w:val="none"/>
          <w:rtl/>
        </w:rPr>
      </w:pPr>
      <w:r w:rsidRPr="00F072E2">
        <w:rPr>
          <w:rFonts w:hint="cs"/>
          <w:u w:val="none"/>
          <w:rtl/>
        </w:rPr>
        <w:t>____________________________________________________________________</w:t>
      </w:r>
    </w:p>
    <w:p w:rsidR="006D1FA6" w:rsidRPr="00F072E2" w:rsidRDefault="006D1FA6" w:rsidP="006D1FA6">
      <w:pPr>
        <w:spacing w:line="360" w:lineRule="auto"/>
        <w:rPr>
          <w:u w:val="none"/>
        </w:rPr>
      </w:pPr>
      <w:r w:rsidRPr="00F072E2">
        <w:rPr>
          <w:rFonts w:hint="cs"/>
          <w:u w:val="none"/>
          <w:rtl/>
        </w:rPr>
        <w:t>____________________________________________________________________</w:t>
      </w:r>
    </w:p>
    <w:p w:rsidR="006D1FA6" w:rsidRPr="00F072E2" w:rsidRDefault="006D1FA6" w:rsidP="006D1FA6">
      <w:pPr>
        <w:spacing w:line="360" w:lineRule="auto"/>
        <w:rPr>
          <w:u w:val="none"/>
          <w:rtl/>
        </w:rPr>
      </w:pPr>
      <w:r w:rsidRPr="00F072E2">
        <w:rPr>
          <w:rFonts w:hint="cs"/>
          <w:u w:val="none"/>
          <w:rtl/>
        </w:rPr>
        <w:t>____________________________________________________________________</w:t>
      </w:r>
    </w:p>
    <w:p w:rsidR="006D1FA6" w:rsidRPr="00F072E2" w:rsidRDefault="006D1FA6" w:rsidP="006D1FA6">
      <w:pPr>
        <w:spacing w:line="360" w:lineRule="auto"/>
        <w:rPr>
          <w:u w:val="none"/>
        </w:rPr>
      </w:pPr>
      <w:r w:rsidRPr="00F072E2">
        <w:rPr>
          <w:rFonts w:hint="cs"/>
          <w:u w:val="none"/>
          <w:rtl/>
        </w:rPr>
        <w:t>____________________________________________________________________</w:t>
      </w:r>
    </w:p>
    <w:p w:rsidR="006D1FA6" w:rsidRPr="00F072E2" w:rsidRDefault="006D1FA6" w:rsidP="006D1FA6">
      <w:pPr>
        <w:spacing w:line="360" w:lineRule="auto"/>
        <w:rPr>
          <w:u w:val="none"/>
          <w:rtl/>
        </w:rPr>
      </w:pPr>
      <w:r w:rsidRPr="00F072E2">
        <w:rPr>
          <w:rFonts w:hint="cs"/>
          <w:u w:val="none"/>
          <w:rtl/>
        </w:rPr>
        <w:t>____________________________________________________________________</w:t>
      </w:r>
    </w:p>
    <w:p w:rsidR="006D1FA6" w:rsidRPr="00F072E2" w:rsidRDefault="006D1FA6" w:rsidP="006D1FA6">
      <w:pPr>
        <w:spacing w:line="360" w:lineRule="auto"/>
        <w:rPr>
          <w:u w:val="none"/>
        </w:rPr>
      </w:pPr>
      <w:r w:rsidRPr="00F072E2">
        <w:rPr>
          <w:rFonts w:hint="cs"/>
          <w:u w:val="none"/>
          <w:rtl/>
        </w:rPr>
        <w:t>____________________________________________________________________</w:t>
      </w:r>
    </w:p>
    <w:p w:rsidR="006D1FA6" w:rsidRPr="00F072E2" w:rsidRDefault="006D1FA6" w:rsidP="006D1FA6">
      <w:pPr>
        <w:spacing w:line="360" w:lineRule="auto"/>
        <w:rPr>
          <w:u w:val="none"/>
          <w:rtl/>
        </w:rPr>
      </w:pPr>
      <w:r w:rsidRPr="00F072E2">
        <w:rPr>
          <w:rFonts w:hint="cs"/>
          <w:u w:val="none"/>
          <w:rtl/>
        </w:rPr>
        <w:t>____________________________________________________________________</w:t>
      </w:r>
    </w:p>
    <w:p w:rsidR="006D1FA6" w:rsidRPr="00F072E2" w:rsidRDefault="006D1FA6" w:rsidP="006D1FA6">
      <w:pPr>
        <w:spacing w:line="360" w:lineRule="auto"/>
        <w:rPr>
          <w:u w:val="none"/>
        </w:rPr>
      </w:pPr>
      <w:r w:rsidRPr="00F072E2">
        <w:rPr>
          <w:rFonts w:hint="cs"/>
          <w:u w:val="none"/>
          <w:rtl/>
        </w:rPr>
        <w:t>____________________________________________________________________</w:t>
      </w:r>
    </w:p>
    <w:p w:rsidR="006D1FA6" w:rsidRDefault="006D1FA6" w:rsidP="006D1FA6">
      <w:pPr>
        <w:spacing w:line="360" w:lineRule="auto"/>
        <w:rPr>
          <w:u w:val="none"/>
          <w:rtl/>
        </w:rPr>
      </w:pPr>
    </w:p>
    <w:p w:rsidR="006D1FA6" w:rsidRPr="00F072E2" w:rsidRDefault="006D1FA6" w:rsidP="006D1FA6">
      <w:pPr>
        <w:spacing w:line="360" w:lineRule="auto"/>
        <w:rPr>
          <w:u w:val="none"/>
          <w:rtl/>
        </w:rPr>
      </w:pPr>
    </w:p>
    <w:p w:rsidR="006D1FA6" w:rsidRPr="00F072E2" w:rsidRDefault="006D1FA6" w:rsidP="006D1FA6">
      <w:pPr>
        <w:spacing w:line="360" w:lineRule="auto"/>
        <w:rPr>
          <w:u w:val="none"/>
          <w:rtl/>
        </w:rPr>
      </w:pPr>
      <w:r w:rsidRPr="00F072E2">
        <w:rPr>
          <w:rFonts w:hint="cs"/>
          <w:u w:val="none"/>
          <w:rtl/>
        </w:rPr>
        <w:t>ועדת אתיקה אחראי: _______________</w:t>
      </w:r>
      <w:r w:rsidRPr="00F072E2">
        <w:rPr>
          <w:rFonts w:hint="cs"/>
          <w:u w:val="none"/>
          <w:rtl/>
        </w:rPr>
        <w:tab/>
        <w:t>תאריכי הדיון: ______________________</w:t>
      </w:r>
    </w:p>
    <w:p w:rsidR="006D1FA6" w:rsidRPr="00F072E2" w:rsidRDefault="006D1FA6" w:rsidP="006D1FA6">
      <w:pPr>
        <w:spacing w:line="360" w:lineRule="auto"/>
        <w:rPr>
          <w:u w:val="none"/>
          <w:rtl/>
        </w:rPr>
      </w:pPr>
      <w:r w:rsidRPr="00F072E2">
        <w:rPr>
          <w:rFonts w:hint="cs"/>
          <w:u w:val="none"/>
          <w:rtl/>
        </w:rPr>
        <w:t>חוות דעת:</w:t>
      </w:r>
    </w:p>
    <w:p w:rsidR="006D1FA6" w:rsidRPr="00F072E2" w:rsidRDefault="006D1FA6" w:rsidP="006D1FA6">
      <w:pPr>
        <w:spacing w:line="360" w:lineRule="auto"/>
        <w:rPr>
          <w:u w:val="none"/>
          <w:rtl/>
        </w:rPr>
      </w:pPr>
      <w:r w:rsidRPr="00F072E2">
        <w:rPr>
          <w:rFonts w:hint="cs"/>
          <w:u w:val="none"/>
          <w:rtl/>
        </w:rPr>
        <w:t>____________________________________________________________________</w:t>
      </w:r>
    </w:p>
    <w:p w:rsidR="006D1FA6" w:rsidRPr="00F072E2" w:rsidRDefault="006D1FA6" w:rsidP="006D1FA6">
      <w:pPr>
        <w:spacing w:line="360" w:lineRule="auto"/>
        <w:rPr>
          <w:u w:val="none"/>
          <w:rtl/>
        </w:rPr>
      </w:pPr>
      <w:r w:rsidRPr="00F072E2">
        <w:rPr>
          <w:rFonts w:hint="cs"/>
          <w:u w:val="none"/>
          <w:rtl/>
        </w:rPr>
        <w:t>____________________________________________________________________</w:t>
      </w:r>
    </w:p>
    <w:p w:rsidR="006D1FA6" w:rsidRPr="00F072E2" w:rsidRDefault="006D1FA6" w:rsidP="006D1FA6">
      <w:pPr>
        <w:spacing w:line="360" w:lineRule="auto"/>
        <w:rPr>
          <w:u w:val="none"/>
          <w:rtl/>
        </w:rPr>
      </w:pPr>
      <w:r w:rsidRPr="00F072E2">
        <w:rPr>
          <w:rFonts w:hint="cs"/>
          <w:u w:val="none"/>
          <w:rtl/>
        </w:rPr>
        <w:t>____________________________________________________________________</w:t>
      </w:r>
    </w:p>
    <w:p w:rsidR="006D1FA6" w:rsidRPr="00F072E2" w:rsidRDefault="006D1FA6" w:rsidP="006D1FA6">
      <w:pPr>
        <w:spacing w:line="360" w:lineRule="auto"/>
        <w:rPr>
          <w:u w:val="none"/>
        </w:rPr>
      </w:pPr>
      <w:r w:rsidRPr="00F072E2">
        <w:rPr>
          <w:rFonts w:hint="cs"/>
          <w:u w:val="none"/>
          <w:rtl/>
        </w:rPr>
        <w:t>____________________________________________________________________</w:t>
      </w:r>
    </w:p>
    <w:p w:rsidR="006D1FA6" w:rsidRPr="00F072E2" w:rsidRDefault="006D1FA6" w:rsidP="006D1FA6">
      <w:pPr>
        <w:spacing w:line="360" w:lineRule="auto"/>
        <w:rPr>
          <w:u w:val="none"/>
          <w:rtl/>
        </w:rPr>
      </w:pPr>
      <w:r w:rsidRPr="00F072E2">
        <w:rPr>
          <w:rFonts w:hint="cs"/>
          <w:u w:val="none"/>
          <w:rtl/>
        </w:rPr>
        <w:t>____________________________________________________________________</w:t>
      </w:r>
    </w:p>
    <w:p w:rsidR="006D1FA6" w:rsidRPr="00F072E2" w:rsidRDefault="006D1FA6" w:rsidP="006D1FA6">
      <w:pPr>
        <w:spacing w:line="360" w:lineRule="auto"/>
        <w:rPr>
          <w:u w:val="none"/>
        </w:rPr>
      </w:pPr>
      <w:r w:rsidRPr="00F072E2">
        <w:rPr>
          <w:rFonts w:hint="cs"/>
          <w:u w:val="none"/>
          <w:rtl/>
        </w:rPr>
        <w:t>____________________________________________________________________</w:t>
      </w:r>
    </w:p>
    <w:p w:rsidR="006D1FA6" w:rsidRPr="00F072E2" w:rsidRDefault="006D1FA6" w:rsidP="006D1FA6">
      <w:pPr>
        <w:spacing w:line="360" w:lineRule="auto"/>
        <w:rPr>
          <w:u w:val="none"/>
          <w:rtl/>
        </w:rPr>
      </w:pPr>
      <w:r w:rsidRPr="00F072E2">
        <w:rPr>
          <w:rFonts w:hint="cs"/>
          <w:u w:val="none"/>
          <w:rtl/>
        </w:rPr>
        <w:t>____________________________________________________________________</w:t>
      </w:r>
    </w:p>
    <w:p w:rsidR="006D1FA6" w:rsidRPr="00F072E2" w:rsidRDefault="006D1FA6" w:rsidP="006D1FA6">
      <w:pPr>
        <w:spacing w:line="360" w:lineRule="auto"/>
        <w:rPr>
          <w:u w:val="none"/>
        </w:rPr>
      </w:pPr>
      <w:r w:rsidRPr="00F072E2">
        <w:rPr>
          <w:rFonts w:hint="cs"/>
          <w:u w:val="none"/>
          <w:rtl/>
        </w:rPr>
        <w:t>____________________________________________________________________</w:t>
      </w:r>
    </w:p>
    <w:p w:rsidR="006D1FA6" w:rsidRPr="00F072E2" w:rsidRDefault="006D1FA6" w:rsidP="006D1FA6">
      <w:pPr>
        <w:spacing w:line="360" w:lineRule="auto"/>
        <w:rPr>
          <w:u w:val="none"/>
          <w:rtl/>
        </w:rPr>
      </w:pPr>
      <w:r w:rsidRPr="00F072E2">
        <w:rPr>
          <w:rFonts w:hint="cs"/>
          <w:u w:val="none"/>
          <w:rtl/>
        </w:rPr>
        <w:t>____________________________________________________________________</w:t>
      </w:r>
    </w:p>
    <w:p w:rsidR="006D1FA6" w:rsidRPr="00F072E2" w:rsidRDefault="006D1FA6" w:rsidP="006D1FA6">
      <w:pPr>
        <w:spacing w:line="360" w:lineRule="auto"/>
        <w:rPr>
          <w:u w:val="none"/>
        </w:rPr>
      </w:pPr>
      <w:r w:rsidRPr="00F072E2">
        <w:rPr>
          <w:rFonts w:hint="cs"/>
          <w:u w:val="none"/>
          <w:rtl/>
        </w:rPr>
        <w:t>____________________________________________________________________</w:t>
      </w:r>
    </w:p>
    <w:p w:rsidR="006D1FA6" w:rsidRPr="00F072E2" w:rsidRDefault="006D1FA6" w:rsidP="006D1FA6">
      <w:pPr>
        <w:spacing w:line="360" w:lineRule="auto"/>
        <w:rPr>
          <w:u w:val="none"/>
        </w:rPr>
      </w:pPr>
    </w:p>
    <w:p w:rsidR="006D1FA6" w:rsidRPr="00F072E2" w:rsidRDefault="006D1FA6" w:rsidP="006D1FA6">
      <w:pPr>
        <w:jc w:val="both"/>
        <w:rPr>
          <w:u w:val="none"/>
        </w:rPr>
      </w:pPr>
    </w:p>
    <w:p w:rsidR="006D1FA6" w:rsidRPr="00F072E2" w:rsidRDefault="006D1FA6" w:rsidP="006D1FA6">
      <w:pPr>
        <w:ind w:left="1134" w:right="1134"/>
        <w:rPr>
          <w:u w:val="none"/>
        </w:rPr>
      </w:pPr>
    </w:p>
    <w:p w:rsidR="00F072E2" w:rsidRPr="00F072E2" w:rsidRDefault="00F072E2" w:rsidP="006D1FA6">
      <w:pPr>
        <w:bidi w:val="0"/>
        <w:spacing w:line="360" w:lineRule="auto"/>
        <w:jc w:val="center"/>
        <w:rPr>
          <w:u w:val="none"/>
        </w:rPr>
      </w:pPr>
    </w:p>
    <w:p w:rsidR="00F072E2" w:rsidRPr="00F072E2" w:rsidRDefault="00F072E2" w:rsidP="00F072E2">
      <w:pPr>
        <w:jc w:val="both"/>
        <w:rPr>
          <w:u w:val="none"/>
        </w:rPr>
      </w:pPr>
    </w:p>
    <w:p w:rsidR="006D1FA6" w:rsidRPr="00DA7F98" w:rsidRDefault="00251548" w:rsidP="006D1FA6">
      <w:pPr>
        <w:bidi w:val="0"/>
        <w:spacing w:line="360" w:lineRule="auto"/>
        <w:ind w:firstLine="284"/>
        <w:jc w:val="center"/>
        <w:rPr>
          <w:b/>
          <w:bCs/>
          <w:highlight w:val="yellow"/>
          <w:u w:val="none"/>
        </w:rPr>
      </w:pPr>
      <w:r>
        <w:rPr>
          <w:u w:val="none"/>
        </w:rPr>
        <w:br w:type="page"/>
      </w:r>
      <w:r w:rsidR="006D1FA6" w:rsidRPr="006D700A">
        <w:rPr>
          <w:b/>
          <w:bCs/>
          <w:u w:val="none"/>
        </w:rPr>
        <w:lastRenderedPageBreak/>
        <w:t>Abstract</w:t>
      </w:r>
    </w:p>
    <w:p w:rsidR="003E0ECD" w:rsidRDefault="003E0ECD" w:rsidP="000A0DAA">
      <w:pPr>
        <w:bidi w:val="0"/>
        <w:spacing w:line="360" w:lineRule="auto"/>
        <w:ind w:firstLine="284"/>
        <w:jc w:val="both"/>
        <w:rPr>
          <w:u w:val="none"/>
        </w:rPr>
      </w:pPr>
      <w:r w:rsidRPr="003E0ECD">
        <w:rPr>
          <w:u w:val="none"/>
        </w:rPr>
        <w:t>Dysregulation in attentional processing of motivationally-relevant information has been theoretically and empirically implicated in the etiology and maintenance of prevalent mental disorders. However, research has predominantly focused on dysregulation in the processing of motivationally-relevant external-perceptual information (e.g., external threats or rewards). We propose that theory and a variety of neurocognitive findings suggest that (dys)regulation of attention to internal experience (e.g., thoughts, emotion) may be crucial to (mal)adaption and mental (ill-)health, yet this phenomenon has received very little direct empirical study</w:t>
      </w:r>
      <w:r w:rsidR="000A0DAA">
        <w:rPr>
          <w:u w:val="none"/>
        </w:rPr>
        <w:t>.</w:t>
      </w:r>
    </w:p>
    <w:p w:rsidR="000A0DAA" w:rsidRPr="000A0DAA" w:rsidRDefault="000A0DAA" w:rsidP="009522FD">
      <w:pPr>
        <w:bidi w:val="0"/>
        <w:spacing w:line="360" w:lineRule="auto"/>
        <w:ind w:firstLine="284"/>
        <w:jc w:val="both"/>
        <w:rPr>
          <w:del w:id="34" w:author="Windows User" w:date="2018-10-16T17:23:00Z"/>
          <w:u w:val="none"/>
        </w:rPr>
      </w:pPr>
      <w:del w:id="35" w:author="Windows User" w:date="2018-10-16T17:23:00Z">
        <w:r>
          <w:rPr>
            <w:u w:val="none"/>
          </w:rPr>
          <w:delText xml:space="preserve">In addition, recent findings from a study aimed to empirically examine </w:delText>
        </w:r>
        <w:r>
          <w:rPr>
            <w:i/>
            <w:iCs/>
            <w:u w:val="none"/>
          </w:rPr>
          <w:delText>meta-awareness</w:delText>
        </w:r>
        <w:r>
          <w:rPr>
            <w:u w:val="none"/>
          </w:rPr>
          <w:delText xml:space="preserve"> of biased attentional processing (Ruimi et al., under review) demonstrated capacity for, and individual differences in, meta-awareness of biased processing. Th</w:delText>
        </w:r>
        <w:r w:rsidR="00F254C4">
          <w:rPr>
            <w:u w:val="none"/>
          </w:rPr>
          <w:delText>ese</w:delText>
        </w:r>
        <w:r>
          <w:rPr>
            <w:u w:val="none"/>
          </w:rPr>
          <w:delText xml:space="preserve"> data suggest that </w:delText>
        </w:r>
        <w:r w:rsidRPr="000A0DAA">
          <w:rPr>
            <w:u w:val="none"/>
          </w:rPr>
          <w:delText xml:space="preserve">people have the (potential) capacity for </w:delText>
        </w:r>
        <w:r w:rsidR="009522FD">
          <w:rPr>
            <w:u w:val="none"/>
          </w:rPr>
          <w:delText>meta-awareness of biased attention</w:delText>
        </w:r>
        <w:r w:rsidRPr="000A0DAA">
          <w:rPr>
            <w:u w:val="none"/>
          </w:rPr>
          <w:delText xml:space="preserve">, and that </w:delText>
        </w:r>
        <w:r w:rsidR="009522FD">
          <w:rPr>
            <w:u w:val="none"/>
          </w:rPr>
          <w:delText>this meta-awareness</w:delText>
        </w:r>
        <w:r w:rsidR="009522FD" w:rsidRPr="000A0DAA">
          <w:rPr>
            <w:u w:val="none"/>
          </w:rPr>
          <w:delText xml:space="preserve"> </w:delText>
        </w:r>
        <w:r w:rsidRPr="000A0DAA">
          <w:rPr>
            <w:u w:val="none"/>
          </w:rPr>
          <w:delText>may have a monitoring-for-regulation function on attentional processing of emotion or motivationally-relevant information important to mental (ill)health</w:delText>
        </w:r>
        <w:r>
          <w:rPr>
            <w:u w:val="none"/>
          </w:rPr>
          <w:delText>. An important next step is to examine this phenomen</w:delText>
        </w:r>
        <w:r w:rsidR="00F254C4">
          <w:rPr>
            <w:u w:val="none"/>
          </w:rPr>
          <w:delText>on</w:delText>
        </w:r>
        <w:r>
          <w:rPr>
            <w:u w:val="none"/>
          </w:rPr>
          <w:delText xml:space="preserve"> and its function(s) with respect to dysregulation of </w:delText>
        </w:r>
        <w:r w:rsidR="00F254C4" w:rsidRPr="006D700A">
          <w:rPr>
            <w:i/>
            <w:iCs/>
            <w:u w:val="none"/>
          </w:rPr>
          <w:delText>internal</w:delText>
        </w:r>
        <w:r w:rsidR="00F254C4">
          <w:rPr>
            <w:u w:val="none"/>
          </w:rPr>
          <w:delText xml:space="preserve"> </w:delText>
        </w:r>
        <w:r>
          <w:rPr>
            <w:u w:val="none"/>
          </w:rPr>
          <w:delText>attention.</w:delText>
        </w:r>
      </w:del>
    </w:p>
    <w:p w:rsidR="003E0ECD" w:rsidRPr="00446B5C" w:rsidRDefault="003E0ECD" w:rsidP="00446B5C">
      <w:pPr>
        <w:bidi w:val="0"/>
        <w:spacing w:line="360" w:lineRule="auto"/>
        <w:ind w:firstLine="284"/>
        <w:jc w:val="both"/>
        <w:rPr>
          <w:u w:val="none"/>
        </w:rPr>
      </w:pPr>
      <w:r w:rsidRPr="003E0ECD">
        <w:rPr>
          <w:u w:val="none"/>
        </w:rPr>
        <w:t>Potential participants will be recruited at the University of Haifa</w:t>
      </w:r>
      <w:ins w:id="36" w:author="Windows User" w:date="2018-10-16T17:23:00Z">
        <w:r w:rsidR="00446B5C">
          <w:rPr>
            <w:u w:val="none"/>
          </w:rPr>
          <w:t xml:space="preserve"> through advertisements and the SONA system,</w:t>
        </w:r>
      </w:ins>
      <w:r w:rsidRPr="003E0ECD">
        <w:rPr>
          <w:u w:val="none"/>
        </w:rPr>
        <w:t xml:space="preserve"> and screened through a secured </w:t>
      </w:r>
      <w:r w:rsidR="00F254C4">
        <w:rPr>
          <w:u w:val="none"/>
        </w:rPr>
        <w:t xml:space="preserve">(encrypted, password protected) </w:t>
      </w:r>
      <w:r w:rsidRPr="003E0ECD">
        <w:rPr>
          <w:u w:val="none"/>
        </w:rPr>
        <w:t>web-based assessment (Qualtrics) in which they will provide informed content and fill-out demographic information</w:t>
      </w:r>
      <w:del w:id="37" w:author="Windows User" w:date="2018-10-16T17:23:00Z">
        <w:r w:rsidRPr="003E0ECD">
          <w:rPr>
            <w:u w:val="none"/>
          </w:rPr>
          <w:delText xml:space="preserve"> and a brief rumination questionnaire.</w:delText>
        </w:r>
      </w:del>
      <w:ins w:id="38" w:author="Windows User" w:date="2018-10-16T17:23:00Z">
        <w:r w:rsidRPr="003E0ECD">
          <w:rPr>
            <w:u w:val="none"/>
          </w:rPr>
          <w:t>.</w:t>
        </w:r>
      </w:ins>
      <w:r w:rsidR="00F254C4">
        <w:rPr>
          <w:u w:val="none"/>
        </w:rPr>
        <w:t xml:space="preserve"> If participants have questions, they can speak with research team members directly by phone. </w:t>
      </w:r>
      <w:del w:id="39" w:author="Windows User" w:date="2018-10-16T17:23:00Z">
        <w:r w:rsidRPr="003E0ECD">
          <w:rPr>
            <w:u w:val="none"/>
          </w:rPr>
          <w:delText>Those high an</w:delText>
        </w:r>
        <w:r w:rsidR="000A0DAA">
          <w:rPr>
            <w:u w:val="none"/>
          </w:rPr>
          <w:delText>d</w:delText>
        </w:r>
        <w:r w:rsidRPr="003E0ECD">
          <w:rPr>
            <w:u w:val="none"/>
          </w:rPr>
          <w:delText xml:space="preserve"> low on the rumination score will </w:delText>
        </w:r>
        <w:r w:rsidR="00F254C4">
          <w:rPr>
            <w:u w:val="none"/>
          </w:rPr>
          <w:delText xml:space="preserve">subsequently </w:delText>
        </w:r>
        <w:r w:rsidRPr="003E0ECD">
          <w:rPr>
            <w:u w:val="none"/>
          </w:rPr>
          <w:delText xml:space="preserve">be </w:delText>
        </w:r>
        <w:r w:rsidR="000A0DAA" w:rsidRPr="003E0ECD">
          <w:rPr>
            <w:u w:val="none"/>
          </w:rPr>
          <w:delText>contacted</w:delText>
        </w:r>
        <w:r w:rsidRPr="003E0ECD">
          <w:rPr>
            <w:u w:val="none"/>
          </w:rPr>
          <w:delText xml:space="preserve"> for</w:delText>
        </w:r>
        <w:r w:rsidR="00F254C4">
          <w:rPr>
            <w:u w:val="none"/>
          </w:rPr>
          <w:delText xml:space="preserve"> further</w:delText>
        </w:r>
        <w:r w:rsidRPr="003E0ECD">
          <w:rPr>
            <w:u w:val="none"/>
          </w:rPr>
          <w:delText xml:space="preserve"> participation in the experiment. Additional exclusion</w:delText>
        </w:r>
      </w:del>
      <w:ins w:id="40" w:author="Windows User" w:date="2018-10-16T17:23:00Z">
        <w:r w:rsidR="00446B5C">
          <w:rPr>
            <w:u w:val="none"/>
          </w:rPr>
          <w:t>E</w:t>
        </w:r>
        <w:r w:rsidRPr="003E0ECD">
          <w:rPr>
            <w:u w:val="none"/>
          </w:rPr>
          <w:t>xclusion</w:t>
        </w:r>
      </w:ins>
      <w:r w:rsidRPr="003E0ECD">
        <w:rPr>
          <w:u w:val="none"/>
        </w:rPr>
        <w:t xml:space="preserve"> criteria are: &lt; 18 years of age; uncorrected vision problems; hearing problems; self-reported mother tongue other than Hebrew. Eligible participants will complete </w:t>
      </w:r>
      <w:r w:rsidR="00F254C4">
        <w:rPr>
          <w:u w:val="none"/>
        </w:rPr>
        <w:t>the</w:t>
      </w:r>
      <w:r w:rsidR="001611E7">
        <w:rPr>
          <w:u w:val="none"/>
        </w:rPr>
        <w:t xml:space="preserve"> baseline assessment</w:t>
      </w:r>
      <w:r w:rsidRPr="003E0ECD">
        <w:rPr>
          <w:u w:val="none"/>
        </w:rPr>
        <w:t xml:space="preserve"> which will include self-report measures of depression, rumination, and related constructs (e.g., mindfulness) before arriving at the experimental session. As part of the home battery, participants go over a list of sentences that reflect typical depressive thoughts, and rate levels of </w:t>
      </w:r>
      <w:r w:rsidR="009C7452">
        <w:rPr>
          <w:u w:val="none"/>
        </w:rPr>
        <w:t>frequency</w:t>
      </w:r>
      <w:r w:rsidRPr="003E0ECD">
        <w:rPr>
          <w:u w:val="none"/>
        </w:rPr>
        <w:t xml:space="preserve"> and emotional elicitation </w:t>
      </w:r>
      <w:r w:rsidR="009C7452">
        <w:rPr>
          <w:u w:val="none"/>
        </w:rPr>
        <w:t>for</w:t>
      </w:r>
      <w:r w:rsidRPr="003E0ECD">
        <w:rPr>
          <w:u w:val="none"/>
        </w:rPr>
        <w:t xml:space="preserve"> each sentence. For each participant, the highest rated sentences (and an additional 20 emotionally-neutral sentences) will be used as idiographic stimuli in the experimental session. </w:t>
      </w:r>
      <w:del w:id="41" w:author="Windows User" w:date="2018-10-16T17:23:00Z">
        <w:r w:rsidRPr="003E0ECD">
          <w:rPr>
            <w:u w:val="none"/>
          </w:rPr>
          <w:delText>At</w:delText>
        </w:r>
      </w:del>
      <w:ins w:id="42" w:author="Windows User" w:date="2018-10-16T17:23:00Z">
        <w:r w:rsidR="00446B5C">
          <w:rPr>
            <w:u w:val="none"/>
          </w:rPr>
          <w:t>During</w:t>
        </w:r>
      </w:ins>
      <w:r w:rsidR="00446B5C">
        <w:rPr>
          <w:u w:val="none"/>
        </w:rPr>
        <w:t xml:space="preserve"> </w:t>
      </w:r>
      <w:r w:rsidRPr="003E0ECD">
        <w:rPr>
          <w:u w:val="none"/>
        </w:rPr>
        <w:t>the</w:t>
      </w:r>
      <w:r w:rsidR="00446B5C">
        <w:rPr>
          <w:u w:val="none"/>
        </w:rPr>
        <w:t xml:space="preserve"> </w:t>
      </w:r>
      <w:ins w:id="43" w:author="Windows User" w:date="2018-10-16T17:23:00Z">
        <w:r w:rsidR="00446B5C">
          <w:rPr>
            <w:u w:val="none"/>
          </w:rPr>
          <w:t>first</w:t>
        </w:r>
        <w:r w:rsidRPr="003E0ECD">
          <w:rPr>
            <w:u w:val="none"/>
          </w:rPr>
          <w:t xml:space="preserve"> </w:t>
        </w:r>
      </w:ins>
      <w:r w:rsidRPr="003E0ECD">
        <w:rPr>
          <w:u w:val="none"/>
        </w:rPr>
        <w:t>lab</w:t>
      </w:r>
      <w:ins w:id="44" w:author="Windows User" w:date="2018-10-16T17:23:00Z">
        <w:r w:rsidR="00446B5C">
          <w:rPr>
            <w:u w:val="none"/>
          </w:rPr>
          <w:t xml:space="preserve"> meeting</w:t>
        </w:r>
      </w:ins>
      <w:r w:rsidRPr="003E0ECD">
        <w:rPr>
          <w:u w:val="none"/>
        </w:rPr>
        <w:t>, participants are</w:t>
      </w:r>
      <w:del w:id="45" w:author="Windows User" w:date="2018-10-16T17:23:00Z">
        <w:r w:rsidRPr="003E0ECD">
          <w:rPr>
            <w:u w:val="none"/>
          </w:rPr>
          <w:delText xml:space="preserve"> first</w:delText>
        </w:r>
      </w:del>
      <w:r w:rsidRPr="003E0ECD">
        <w:rPr>
          <w:u w:val="none"/>
        </w:rPr>
        <w:t xml:space="preserve"> recorded speaking </w:t>
      </w:r>
      <w:r w:rsidR="00F254C4">
        <w:rPr>
          <w:u w:val="none"/>
        </w:rPr>
        <w:t xml:space="preserve">their </w:t>
      </w:r>
      <w:r w:rsidRPr="003E0ECD">
        <w:rPr>
          <w:u w:val="none"/>
        </w:rPr>
        <w:t>selected sentences</w:t>
      </w:r>
      <w:r w:rsidR="00F254C4">
        <w:rPr>
          <w:u w:val="none"/>
        </w:rPr>
        <w:t xml:space="preserve"> out loud (these recorded sentences will then be audio stimuli)</w:t>
      </w:r>
      <w:r w:rsidRPr="003E0ECD">
        <w:rPr>
          <w:u w:val="none"/>
        </w:rPr>
        <w:t xml:space="preserve">. </w:t>
      </w:r>
      <w:del w:id="46" w:author="Windows User" w:date="2018-10-16T17:23:00Z">
        <w:r w:rsidRPr="003E0ECD">
          <w:rPr>
            <w:u w:val="none"/>
          </w:rPr>
          <w:delText xml:space="preserve">Participants </w:delText>
        </w:r>
      </w:del>
      <w:ins w:id="47" w:author="Windows User" w:date="2018-10-16T17:23:00Z">
        <w:r w:rsidR="00446B5C">
          <w:rPr>
            <w:u w:val="none"/>
          </w:rPr>
          <w:t xml:space="preserve">During the seconds lab meeting, </w:t>
        </w:r>
        <w:del w:id="48" w:author="עמית ברנשטיין" w:date="2018-10-16T18:05:00Z">
          <w:r w:rsidR="00446B5C" w:rsidDel="0078043B">
            <w:rPr>
              <w:u w:val="none"/>
            </w:rPr>
            <w:delText>p</w:delText>
          </w:r>
          <w:r w:rsidRPr="003E0ECD" w:rsidDel="0078043B">
            <w:rPr>
              <w:u w:val="none"/>
            </w:rPr>
            <w:delText>articipants</w:delText>
          </w:r>
        </w:del>
      </w:ins>
      <w:ins w:id="49" w:author="עמית ברנשטיין" w:date="2018-10-16T18:05:00Z">
        <w:r w:rsidR="0078043B">
          <w:rPr>
            <w:u w:val="none"/>
          </w:rPr>
          <w:t>participants</w:t>
        </w:r>
      </w:ins>
      <w:ins w:id="50" w:author="Windows User" w:date="2018-10-16T17:23:00Z">
        <w:r w:rsidRPr="003E0ECD">
          <w:rPr>
            <w:u w:val="none"/>
          </w:rPr>
          <w:t xml:space="preserve"> </w:t>
        </w:r>
      </w:ins>
      <w:r w:rsidRPr="003E0ECD">
        <w:rPr>
          <w:u w:val="none"/>
        </w:rPr>
        <w:t>will</w:t>
      </w:r>
      <w:r w:rsidR="007C3108">
        <w:rPr>
          <w:u w:val="none"/>
        </w:rPr>
        <w:t xml:space="preserve"> first do an </w:t>
      </w:r>
      <w:del w:id="51" w:author="Windows User" w:date="2018-10-16T17:23:00Z">
        <w:r w:rsidR="007C3108">
          <w:rPr>
            <w:u w:val="none"/>
          </w:rPr>
          <w:delText>established</w:delText>
        </w:r>
      </w:del>
      <w:ins w:id="52" w:author="Windows User" w:date="2018-10-16T17:23:00Z">
        <w:r w:rsidR="00446B5C">
          <w:rPr>
            <w:u w:val="none"/>
          </w:rPr>
          <w:t>augmented</w:t>
        </w:r>
      </w:ins>
      <w:r w:rsidR="007C3108">
        <w:rPr>
          <w:u w:val="none"/>
        </w:rPr>
        <w:t xml:space="preserve"> </w:t>
      </w:r>
      <w:del w:id="53" w:author="עמית ברנשטיין" w:date="2018-10-16T18:07:00Z">
        <w:r w:rsidR="007C3108" w:rsidDel="007B705A">
          <w:rPr>
            <w:u w:val="none"/>
          </w:rPr>
          <w:delText xml:space="preserve">WM </w:delText>
        </w:r>
      </w:del>
      <w:ins w:id="54" w:author="עמית ברנשטיין" w:date="2018-10-16T18:07:00Z">
        <w:r w:rsidR="007B705A">
          <w:rPr>
            <w:u w:val="none"/>
          </w:rPr>
          <w:t xml:space="preserve">working memory </w:t>
        </w:r>
      </w:ins>
      <w:del w:id="55" w:author="Windows User" w:date="2018-10-16T17:23:00Z">
        <w:r w:rsidR="007C3108">
          <w:rPr>
            <w:u w:val="none"/>
          </w:rPr>
          <w:delText xml:space="preserve">capacity </w:delText>
        </w:r>
      </w:del>
      <w:r w:rsidR="007C3108">
        <w:rPr>
          <w:u w:val="none"/>
        </w:rPr>
        <w:t>task</w:t>
      </w:r>
      <w:r w:rsidR="006D700A">
        <w:rPr>
          <w:u w:val="none"/>
        </w:rPr>
        <w:t xml:space="preserve"> (</w:t>
      </w:r>
      <w:del w:id="56" w:author="Windows User" w:date="2018-10-16T17:23:00Z">
        <w:r w:rsidR="007C3108">
          <w:rPr>
            <w:u w:val="none"/>
          </w:rPr>
          <w:delText xml:space="preserve">shortened </w:delText>
        </w:r>
        <w:r w:rsidR="006D700A">
          <w:rPr>
            <w:u w:val="none"/>
          </w:rPr>
          <w:delText>OSPAN</w:delText>
        </w:r>
      </w:del>
      <w:ins w:id="57" w:author="Windows User" w:date="2018-10-16T17:23:00Z">
        <w:r w:rsidR="00446B5C">
          <w:rPr>
            <w:u w:val="none"/>
          </w:rPr>
          <w:t>n-Back</w:t>
        </w:r>
      </w:ins>
      <w:r w:rsidR="006D700A">
        <w:rPr>
          <w:u w:val="none"/>
        </w:rPr>
        <w:t>)</w:t>
      </w:r>
      <w:r w:rsidR="007C3108">
        <w:rPr>
          <w:u w:val="none"/>
        </w:rPr>
        <w:t>, and</w:t>
      </w:r>
      <w:r w:rsidRPr="003E0ECD">
        <w:rPr>
          <w:u w:val="none"/>
        </w:rPr>
        <w:t xml:space="preserve"> then </w:t>
      </w:r>
      <w:r w:rsidR="009522FD">
        <w:rPr>
          <w:u w:val="none"/>
        </w:rPr>
        <w:t>augmented</w:t>
      </w:r>
      <w:r w:rsidRPr="003E0ECD">
        <w:rPr>
          <w:u w:val="none"/>
        </w:rPr>
        <w:t xml:space="preserve"> </w:t>
      </w:r>
      <w:del w:id="58" w:author="Windows User" w:date="2018-10-16T17:23:00Z">
        <w:r w:rsidRPr="003E0ECD">
          <w:rPr>
            <w:u w:val="none"/>
          </w:rPr>
          <w:delText>Flanker</w:delText>
        </w:r>
        <w:r w:rsidR="007C3108">
          <w:rPr>
            <w:u w:val="none"/>
          </w:rPr>
          <w:delText xml:space="preserve"> and Digit Categorization</w:delText>
        </w:r>
      </w:del>
      <w:ins w:id="59" w:author="Windows User" w:date="2018-10-16T17:23:00Z">
        <w:r w:rsidR="00446B5C">
          <w:rPr>
            <w:u w:val="none"/>
          </w:rPr>
          <w:t>dichotic</w:t>
        </w:r>
        <w:del w:id="60" w:author="עמית ברנשטיין" w:date="2018-10-16T18:07:00Z">
          <w:r w:rsidR="00446B5C" w:rsidDel="007B705A">
            <w:rPr>
              <w:u w:val="none"/>
            </w:rPr>
            <w:delText>s</w:delText>
          </w:r>
        </w:del>
        <w:r w:rsidR="00446B5C">
          <w:rPr>
            <w:u w:val="none"/>
          </w:rPr>
          <w:t xml:space="preserve"> listening</w:t>
        </w:r>
      </w:ins>
      <w:r w:rsidR="007C3108">
        <w:rPr>
          <w:u w:val="none"/>
        </w:rPr>
        <w:t xml:space="preserve"> tasks</w:t>
      </w:r>
      <w:r w:rsidRPr="003E0ECD">
        <w:rPr>
          <w:u w:val="none"/>
        </w:rPr>
        <w:t xml:space="preserve"> with the auditory stimuli as</w:t>
      </w:r>
      <w:r w:rsidR="00446B5C">
        <w:rPr>
          <w:u w:val="none"/>
        </w:rPr>
        <w:t xml:space="preserve"> </w:t>
      </w:r>
      <w:del w:id="61" w:author="Windows User" w:date="2018-10-16T17:23:00Z">
        <w:r w:rsidRPr="003E0ECD">
          <w:rPr>
            <w:u w:val="none"/>
          </w:rPr>
          <w:delText>with-in trial distractors</w:delText>
        </w:r>
        <w:r w:rsidR="000A0DAA">
          <w:rPr>
            <w:u w:val="none"/>
          </w:rPr>
          <w:delText>.</w:delText>
        </w:r>
      </w:del>
      <w:ins w:id="62" w:author="Windows User" w:date="2018-10-16T17:23:00Z">
        <w:r w:rsidRPr="003E0ECD">
          <w:rPr>
            <w:u w:val="none"/>
          </w:rPr>
          <w:t>t</w:t>
        </w:r>
        <w:r w:rsidR="00446B5C">
          <w:rPr>
            <w:u w:val="none"/>
          </w:rPr>
          <w:t>ask</w:t>
        </w:r>
        <w:r w:rsidRPr="003E0ECD">
          <w:rPr>
            <w:u w:val="none"/>
          </w:rPr>
          <w:t xml:space="preserve"> </w:t>
        </w:r>
        <w:r w:rsidR="00446B5C">
          <w:rPr>
            <w:u w:val="none"/>
          </w:rPr>
          <w:t>stimuli</w:t>
        </w:r>
        <w:r w:rsidR="000A0DAA">
          <w:rPr>
            <w:u w:val="none"/>
          </w:rPr>
          <w:t>.</w:t>
        </w:r>
      </w:ins>
      <w:r w:rsidR="00446B5C">
        <w:rPr>
          <w:u w:val="none"/>
        </w:rPr>
        <w:t xml:space="preserve"> Participants</w:t>
      </w:r>
      <w:ins w:id="63" w:author="עמית ברנשטיין" w:date="2018-10-16T18:07:00Z">
        <w:r w:rsidR="007B705A">
          <w:rPr>
            <w:u w:val="none"/>
          </w:rPr>
          <w:t>’</w:t>
        </w:r>
      </w:ins>
      <w:ins w:id="64" w:author="Windows User" w:date="2018-10-16T17:23:00Z">
        <w:r w:rsidR="00446B5C">
          <w:rPr>
            <w:u w:val="none"/>
          </w:rPr>
          <w:t xml:space="preserve"> eye-movements</w:t>
        </w:r>
      </w:ins>
      <w:r w:rsidR="00446B5C">
        <w:rPr>
          <w:u w:val="none"/>
        </w:rPr>
        <w:t xml:space="preserve"> will </w:t>
      </w:r>
      <w:del w:id="65" w:author="Windows User" w:date="2018-10-16T17:23:00Z">
        <w:r w:rsidR="000A0DAA">
          <w:rPr>
            <w:u w:val="none"/>
          </w:rPr>
          <w:delText>then complete additional</w:delText>
        </w:r>
      </w:del>
      <w:ins w:id="66" w:author="Windows User" w:date="2018-10-16T17:23:00Z">
        <w:r w:rsidR="00446B5C">
          <w:rPr>
            <w:u w:val="none"/>
          </w:rPr>
          <w:t>be recorded during these</w:t>
        </w:r>
      </w:ins>
      <w:r w:rsidR="00446B5C">
        <w:rPr>
          <w:u w:val="none"/>
        </w:rPr>
        <w:t xml:space="preserve"> tasks</w:t>
      </w:r>
      <w:del w:id="67" w:author="Windows User" w:date="2018-10-16T17:23:00Z">
        <w:r w:rsidR="000A0DAA">
          <w:rPr>
            <w:u w:val="none"/>
          </w:rPr>
          <w:delText xml:space="preserve"> to measure</w:delText>
        </w:r>
      </w:del>
      <w:ins w:id="68" w:author="Windows User" w:date="2018-10-16T17:23:00Z">
        <w:r w:rsidR="00446B5C">
          <w:rPr>
            <w:u w:val="none"/>
          </w:rPr>
          <w:t>. Additionally, between tasks participants report</w:t>
        </w:r>
      </w:ins>
      <w:r w:rsidR="00446B5C">
        <w:rPr>
          <w:u w:val="none"/>
        </w:rPr>
        <w:t xml:space="preserve"> their </w:t>
      </w:r>
      <w:del w:id="69" w:author="Windows User" w:date="2018-10-16T17:23:00Z">
        <w:r w:rsidR="000A0DAA">
          <w:rPr>
            <w:u w:val="none"/>
          </w:rPr>
          <w:delText xml:space="preserve">capacity for </w:delText>
        </w:r>
        <w:r w:rsidR="009522FD">
          <w:rPr>
            <w:u w:val="none"/>
          </w:rPr>
          <w:delText xml:space="preserve">meta-awareness of biased internal attention </w:delText>
        </w:r>
        <w:r w:rsidR="000A0DAA">
          <w:rPr>
            <w:u w:val="none"/>
          </w:rPr>
          <w:delText xml:space="preserve">– the probe-caught meta-awareness of </w:delText>
        </w:r>
        <w:r w:rsidR="009C7452">
          <w:rPr>
            <w:u w:val="none"/>
          </w:rPr>
          <w:delText xml:space="preserve">(external) </w:delText>
        </w:r>
        <w:r w:rsidR="000A0DAA">
          <w:rPr>
            <w:u w:val="none"/>
          </w:rPr>
          <w:delText xml:space="preserve">bias task (PCMAB, Ruimi et al., under review) and a novel task designed to measure </w:delText>
        </w:r>
        <w:r w:rsidR="009522FD">
          <w:rPr>
            <w:u w:val="none"/>
          </w:rPr>
          <w:delText>meta-awareness of biased internal attention</w:delText>
        </w:r>
        <w:r w:rsidR="000A0DAA">
          <w:rPr>
            <w:u w:val="none"/>
          </w:rPr>
          <w:delText>, by integrating thought-sampling methods (Smallwood &amp; Schooler, 2006) over the course of the Digit Categorization task</w:delText>
        </w:r>
      </w:del>
      <w:ins w:id="70" w:author="Windows User" w:date="2018-10-16T17:23:00Z">
        <w:r w:rsidR="00446B5C">
          <w:rPr>
            <w:u w:val="none"/>
          </w:rPr>
          <w:t>subjective emotional states</w:t>
        </w:r>
      </w:ins>
      <w:r w:rsidR="00446B5C">
        <w:rPr>
          <w:u w:val="none"/>
        </w:rPr>
        <w:t>.</w:t>
      </w:r>
    </w:p>
    <w:p w:rsidR="0073323F" w:rsidRDefault="0073323F" w:rsidP="0073323F">
      <w:pPr>
        <w:bidi w:val="0"/>
        <w:spacing w:line="360" w:lineRule="auto"/>
        <w:ind w:firstLine="284"/>
        <w:jc w:val="both"/>
        <w:rPr>
          <w:u w:val="none"/>
        </w:rPr>
      </w:pPr>
    </w:p>
    <w:p w:rsidR="0073323F" w:rsidRPr="00DA7F98" w:rsidRDefault="0073323F" w:rsidP="0073323F">
      <w:pPr>
        <w:bidi w:val="0"/>
        <w:spacing w:line="360" w:lineRule="auto"/>
        <w:ind w:firstLine="284"/>
        <w:jc w:val="both"/>
        <w:rPr>
          <w:highlight w:val="yellow"/>
          <w:u w:val="none"/>
        </w:rPr>
      </w:pPr>
    </w:p>
    <w:p w:rsidR="0073323F" w:rsidRPr="00DA7F98" w:rsidRDefault="00BA00C2" w:rsidP="0073323F">
      <w:pPr>
        <w:bidi w:val="0"/>
        <w:spacing w:line="360" w:lineRule="auto"/>
        <w:jc w:val="both"/>
        <w:rPr>
          <w:highlight w:val="yellow"/>
          <w:u w:val="none"/>
        </w:rPr>
      </w:pPr>
      <w:r w:rsidRPr="00DA7F98">
        <w:rPr>
          <w:noProof/>
          <w:highlight w:val="yellow"/>
          <w:u w:val="none"/>
        </w:rPr>
        <w:drawing>
          <wp:inline distT="0" distB="0" distL="0" distR="0" wp14:editId="0E1A1E1A">
            <wp:extent cx="2247900" cy="590550"/>
            <wp:effectExtent l="0" t="0" r="0" b="0"/>
            <wp:docPr id="5" name="תמונה 1" descr="חתימה של עמי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חתימה של עמית"/>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590550"/>
                    </a:xfrm>
                    <a:prstGeom prst="rect">
                      <a:avLst/>
                    </a:prstGeom>
                    <a:noFill/>
                    <a:ln>
                      <a:noFill/>
                    </a:ln>
                  </pic:spPr>
                </pic:pic>
              </a:graphicData>
            </a:graphic>
          </wp:inline>
        </w:drawing>
      </w:r>
    </w:p>
    <w:p w:rsidR="0073323F" w:rsidRPr="0073323F" w:rsidRDefault="0073323F" w:rsidP="0073323F">
      <w:pPr>
        <w:bidi w:val="0"/>
        <w:spacing w:line="360" w:lineRule="auto"/>
        <w:ind w:firstLine="284"/>
        <w:jc w:val="both"/>
        <w:rPr>
          <w:u w:val="none"/>
        </w:rPr>
      </w:pPr>
      <w:r w:rsidRPr="0073323F">
        <w:rPr>
          <w:u w:val="none"/>
        </w:rPr>
        <w:t>Amit Bernstein, Ph.D.</w:t>
      </w:r>
    </w:p>
    <w:p w:rsidR="006D1FA6" w:rsidRDefault="006D1FA6">
      <w:pPr>
        <w:bidi w:val="0"/>
        <w:spacing w:line="360" w:lineRule="auto"/>
        <w:jc w:val="both"/>
        <w:rPr>
          <w:highlight w:val="yellow"/>
          <w:u w:val="none"/>
          <w:rPrChange w:id="71" w:author="Windows User" w:date="2018-10-16T17:23:00Z">
            <w:rPr>
              <w:u w:val="none"/>
            </w:rPr>
          </w:rPrChange>
        </w:rPr>
        <w:pPrChange w:id="72" w:author="Windows User" w:date="2018-10-16T17:23:00Z">
          <w:pPr>
            <w:bidi w:val="0"/>
            <w:spacing w:line="360" w:lineRule="auto"/>
            <w:ind w:firstLine="284"/>
            <w:jc w:val="both"/>
          </w:pPr>
        </w:pPrChange>
      </w:pPr>
    </w:p>
    <w:p w:rsidR="000A0DAA" w:rsidRDefault="000A0DAA" w:rsidP="000A0DAA">
      <w:pPr>
        <w:bidi w:val="0"/>
        <w:spacing w:line="360" w:lineRule="auto"/>
        <w:ind w:firstLine="284"/>
        <w:jc w:val="both"/>
        <w:rPr>
          <w:del w:id="73" w:author="Windows User" w:date="2018-10-16T17:23:00Z"/>
          <w:u w:val="none"/>
        </w:rPr>
      </w:pPr>
    </w:p>
    <w:p w:rsidR="000A0DAA" w:rsidRPr="007C3108" w:rsidRDefault="000A0DAA" w:rsidP="0073323F">
      <w:pPr>
        <w:bidi w:val="0"/>
        <w:spacing w:line="360" w:lineRule="auto"/>
        <w:jc w:val="center"/>
        <w:rPr>
          <w:del w:id="74" w:author="Windows User" w:date="2018-10-16T17:23:00Z"/>
          <w:b/>
          <w:bCs/>
          <w:u w:val="none"/>
        </w:rPr>
      </w:pPr>
      <w:del w:id="75" w:author="Windows User" w:date="2018-10-16T17:23:00Z">
        <w:r w:rsidRPr="007C3108">
          <w:rPr>
            <w:b/>
            <w:bCs/>
            <w:u w:val="none"/>
          </w:rPr>
          <w:delText>References</w:delText>
        </w:r>
      </w:del>
    </w:p>
    <w:p w:rsidR="000A0DAA" w:rsidRDefault="000A0DAA" w:rsidP="000A0DAA">
      <w:pPr>
        <w:bidi w:val="0"/>
        <w:spacing w:line="360" w:lineRule="auto"/>
        <w:jc w:val="both"/>
        <w:rPr>
          <w:del w:id="76" w:author="Windows User" w:date="2018-10-16T17:23:00Z"/>
          <w:u w:val="none"/>
        </w:rPr>
      </w:pPr>
    </w:p>
    <w:p w:rsidR="000A0DAA" w:rsidRDefault="000A0DAA" w:rsidP="000A0DAA">
      <w:pPr>
        <w:bidi w:val="0"/>
        <w:spacing w:line="360" w:lineRule="auto"/>
        <w:jc w:val="both"/>
        <w:rPr>
          <w:del w:id="77" w:author="Windows User" w:date="2018-10-16T17:23:00Z"/>
          <w:u w:val="none"/>
        </w:rPr>
      </w:pPr>
      <w:del w:id="78" w:author="Windows User" w:date="2018-10-16T17:23:00Z">
        <w:r>
          <w:rPr>
            <w:u w:val="none"/>
          </w:rPr>
          <w:delText xml:space="preserve">Smallwood, J., &amp; Schooler, J. W. (2006). The restless mind, </w:delText>
        </w:r>
        <w:r>
          <w:rPr>
            <w:i/>
            <w:iCs/>
            <w:u w:val="none"/>
          </w:rPr>
          <w:delText>Psychological Bulletin, 132</w:delText>
        </w:r>
        <w:r>
          <w:rPr>
            <w:u w:val="none"/>
          </w:rPr>
          <w:delText>(6)</w:delText>
        </w:r>
        <w:r w:rsidR="0073323F">
          <w:rPr>
            <w:u w:val="none"/>
          </w:rPr>
          <w:delText>.</w:delText>
        </w:r>
      </w:del>
    </w:p>
    <w:p w:rsidR="0073323F" w:rsidRDefault="0073323F" w:rsidP="0073323F">
      <w:pPr>
        <w:bidi w:val="0"/>
        <w:spacing w:line="360" w:lineRule="auto"/>
        <w:jc w:val="both"/>
        <w:rPr>
          <w:del w:id="79" w:author="Windows User" w:date="2018-10-16T17:23:00Z"/>
          <w:u w:val="none"/>
        </w:rPr>
      </w:pPr>
    </w:p>
    <w:p w:rsidR="0073323F" w:rsidRPr="000A0DAA" w:rsidRDefault="0073323F" w:rsidP="007C3108">
      <w:pPr>
        <w:bidi w:val="0"/>
        <w:spacing w:line="360" w:lineRule="auto"/>
        <w:jc w:val="both"/>
        <w:rPr>
          <w:del w:id="80" w:author="Windows User" w:date="2018-10-16T17:23:00Z"/>
          <w:highlight w:val="yellow"/>
          <w:u w:val="none"/>
          <w:rtl/>
        </w:rPr>
      </w:pPr>
      <w:del w:id="81" w:author="Windows User" w:date="2018-10-16T17:23:00Z">
        <w:r>
          <w:rPr>
            <w:u w:val="none"/>
          </w:rPr>
          <w:delText>Ruimi, L., Hadash, Y.</w:delText>
        </w:r>
        <w:r w:rsidRPr="0073323F">
          <w:rPr>
            <w:u w:val="none"/>
          </w:rPr>
          <w:delText xml:space="preserve">, Zvielli, A., Amir, I., Goldstein, P., &amp; Bernstein, A. (2016). Meta-Awareness of Dysregulated Emotional Attention. Submitted for publication consideration to </w:delText>
        </w:r>
        <w:r>
          <w:rPr>
            <w:i/>
            <w:iCs/>
            <w:u w:val="none"/>
          </w:rPr>
          <w:delText>Clinical Psychological Science</w:delText>
        </w:r>
        <w:r w:rsidRPr="0073323F">
          <w:rPr>
            <w:u w:val="none"/>
          </w:rPr>
          <w:delText>.</w:delText>
        </w:r>
        <w:r>
          <w:rPr>
            <w:u w:val="none"/>
          </w:rPr>
          <w:delText xml:space="preserve"> ID: </w:delText>
        </w:r>
        <w:r w:rsidRPr="0073323F">
          <w:rPr>
            <w:u w:val="none"/>
          </w:rPr>
          <w:delText>CPX-17-0012</w:delText>
        </w:r>
        <w:r>
          <w:rPr>
            <w:u w:val="none"/>
          </w:rPr>
          <w:delText>.</w:delText>
        </w:r>
      </w:del>
    </w:p>
    <w:p w:rsidR="006D1FA6" w:rsidRDefault="006D1FA6" w:rsidP="006D1FA6">
      <w:pPr>
        <w:bidi w:val="0"/>
        <w:spacing w:line="360" w:lineRule="auto"/>
        <w:ind w:firstLine="284"/>
        <w:jc w:val="both"/>
        <w:rPr>
          <w:del w:id="82" w:author="Windows User" w:date="2018-10-16T17:23:00Z"/>
          <w:highlight w:val="yellow"/>
          <w:u w:val="none"/>
        </w:rPr>
      </w:pPr>
    </w:p>
    <w:p w:rsidR="0073323F" w:rsidRDefault="006D1FA6" w:rsidP="0073323F">
      <w:pPr>
        <w:bidi w:val="0"/>
        <w:spacing w:line="360" w:lineRule="auto"/>
        <w:rPr>
          <w:rFonts w:ascii="Arial" w:hAnsi="Arial"/>
          <w:bCs/>
          <w:sz w:val="22"/>
        </w:rPr>
      </w:pPr>
      <w:r w:rsidRPr="007B705A">
        <w:rPr>
          <w:u w:val="none"/>
          <w:rPrChange w:id="83" w:author="עמית ברנשטיין" w:date="2018-10-16T18:07:00Z">
            <w:rPr>
              <w:highlight w:val="yellow"/>
              <w:u w:val="none"/>
            </w:rPr>
          </w:rPrChange>
        </w:rPr>
        <w:br w:type="page"/>
      </w:r>
    </w:p>
    <w:p w:rsidR="006D1FA6" w:rsidRPr="004F2546" w:rsidRDefault="006D1FA6" w:rsidP="006D1FA6">
      <w:pPr>
        <w:jc w:val="center"/>
        <w:rPr>
          <w:rFonts w:ascii="Arial" w:hAnsi="Arial"/>
          <w:bCs/>
          <w:sz w:val="22"/>
          <w:rtl/>
        </w:rPr>
      </w:pPr>
      <w:r>
        <w:rPr>
          <w:rFonts w:ascii="Arial" w:hAnsi="Arial" w:hint="cs"/>
          <w:bCs/>
          <w:sz w:val="22"/>
          <w:rtl/>
        </w:rPr>
        <w:lastRenderedPageBreak/>
        <w:t>טופס הסכמה להשתתפות במחקר</w:t>
      </w:r>
    </w:p>
    <w:p w:rsidR="006D1FA6" w:rsidRPr="00CE5FC1" w:rsidRDefault="006D1FA6" w:rsidP="00446B5C">
      <w:pPr>
        <w:jc w:val="center"/>
        <w:rPr>
          <w:rFonts w:ascii="Arial" w:hAnsi="Arial"/>
          <w:bCs/>
          <w:sz w:val="22"/>
          <w:u w:val="none"/>
          <w:rtl/>
        </w:rPr>
      </w:pPr>
      <w:r>
        <w:rPr>
          <w:rFonts w:ascii="Arial" w:hAnsi="Arial" w:hint="cs"/>
          <w:bCs/>
          <w:sz w:val="22"/>
          <w:u w:val="none"/>
          <w:rtl/>
        </w:rPr>
        <w:t xml:space="preserve">שם המחקר: תשומת לב </w:t>
      </w:r>
      <w:del w:id="84" w:author="Windows User" w:date="2018-10-16T17:23:00Z">
        <w:r w:rsidR="00DA7F98">
          <w:rPr>
            <w:rFonts w:ascii="Arial" w:hAnsi="Arial" w:hint="cs"/>
            <w:bCs/>
            <w:sz w:val="22"/>
            <w:u w:val="none"/>
            <w:rtl/>
          </w:rPr>
          <w:delText>ו</w:delText>
        </w:r>
        <w:r>
          <w:rPr>
            <w:rFonts w:ascii="Arial" w:hAnsi="Arial" w:hint="cs"/>
            <w:bCs/>
            <w:sz w:val="22"/>
            <w:u w:val="none"/>
            <w:rtl/>
          </w:rPr>
          <w:delText>חוויות</w:delText>
        </w:r>
      </w:del>
      <w:ins w:id="85" w:author="Windows User" w:date="2018-10-16T17:23:00Z">
        <w:r w:rsidR="00446B5C">
          <w:rPr>
            <w:rFonts w:ascii="Arial" w:hAnsi="Arial" w:hint="cs"/>
            <w:bCs/>
            <w:sz w:val="22"/>
            <w:u w:val="none"/>
            <w:rtl/>
          </w:rPr>
          <w:t xml:space="preserve">לחוויות </w:t>
        </w:r>
        <w:r w:rsidR="00446B5C">
          <w:rPr>
            <w:rFonts w:ascii="Arial" w:hAnsi="Arial" w:hint="cs"/>
            <w:bCs/>
            <w:sz w:val="22"/>
            <w:u w:val="none"/>
          </w:rPr>
          <w:t>II</w:t>
        </w:r>
      </w:ins>
    </w:p>
    <w:p w:rsidR="006D1FA6" w:rsidRPr="004F2546" w:rsidRDefault="006D1FA6" w:rsidP="006D1FA6">
      <w:pPr>
        <w:jc w:val="center"/>
        <w:rPr>
          <w:rFonts w:ascii="Arial" w:hAnsi="Arial"/>
          <w:bCs/>
          <w:sz w:val="22"/>
          <w:rtl/>
        </w:rPr>
      </w:pPr>
    </w:p>
    <w:p w:rsidR="006D1FA6" w:rsidRPr="00CE5FC1" w:rsidRDefault="006D1FA6" w:rsidP="00446B5C">
      <w:pPr>
        <w:jc w:val="center"/>
        <w:rPr>
          <w:rFonts w:ascii="Arial" w:hAnsi="Arial"/>
          <w:b/>
          <w:sz w:val="22"/>
          <w:u w:val="none"/>
          <w:rtl/>
        </w:rPr>
      </w:pPr>
      <w:r w:rsidRPr="00CE5FC1">
        <w:rPr>
          <w:rFonts w:ascii="Arial" w:hAnsi="Arial" w:hint="cs"/>
          <w:b/>
          <w:sz w:val="22"/>
          <w:u w:val="none"/>
          <w:rtl/>
        </w:rPr>
        <w:t xml:space="preserve">החוקרים הראשיים: </w:t>
      </w:r>
      <w:r>
        <w:rPr>
          <w:rFonts w:ascii="Arial" w:hAnsi="Arial" w:hint="cs"/>
          <w:b/>
          <w:sz w:val="22"/>
          <w:u w:val="none"/>
          <w:rtl/>
        </w:rPr>
        <w:t>פרופ'</w:t>
      </w:r>
      <w:r w:rsidRPr="00CE5FC1">
        <w:rPr>
          <w:rFonts w:ascii="Arial" w:hAnsi="Arial" w:hint="cs"/>
          <w:b/>
          <w:sz w:val="22"/>
          <w:u w:val="none"/>
          <w:rtl/>
        </w:rPr>
        <w:t xml:space="preserve"> עמית ברנשטיין</w:t>
      </w:r>
      <w:r w:rsidRPr="004306C8">
        <w:rPr>
          <w:rFonts w:ascii="Arial" w:hAnsi="Arial" w:hint="cs"/>
          <w:b/>
          <w:sz w:val="22"/>
          <w:u w:val="none"/>
          <w:rtl/>
        </w:rPr>
        <w:t xml:space="preserve"> </w:t>
      </w:r>
      <w:r w:rsidRPr="004306C8">
        <w:rPr>
          <w:rFonts w:ascii="Arial" w:hAnsi="Arial"/>
          <w:bCs/>
          <w:sz w:val="22"/>
          <w:u w:val="none"/>
        </w:rPr>
        <w:t>Ph.D.</w:t>
      </w:r>
      <w:r w:rsidRPr="004306C8">
        <w:rPr>
          <w:rFonts w:ascii="Arial" w:hAnsi="Arial" w:hint="cs"/>
          <w:bCs/>
          <w:sz w:val="22"/>
          <w:u w:val="none"/>
          <w:rtl/>
        </w:rPr>
        <w:t>,</w:t>
      </w:r>
      <w:del w:id="86" w:author="Windows User" w:date="2018-10-16T17:23:00Z">
        <w:r>
          <w:rPr>
            <w:rFonts w:ascii="Arial" w:hAnsi="Arial" w:hint="cs"/>
            <w:b/>
            <w:sz w:val="22"/>
            <w:u w:val="none"/>
            <w:rtl/>
          </w:rPr>
          <w:delText xml:space="preserve"> מר </w:delText>
        </w:r>
        <w:r w:rsidR="00DA7F98">
          <w:rPr>
            <w:rFonts w:ascii="Arial" w:hAnsi="Arial" w:hint="cs"/>
            <w:b/>
            <w:sz w:val="22"/>
            <w:u w:val="none"/>
            <w:rtl/>
          </w:rPr>
          <w:delText xml:space="preserve">ליעד רוימי, </w:delText>
        </w:r>
        <w:r w:rsidR="00DA7F98">
          <w:rPr>
            <w:rFonts w:ascii="Arial" w:hAnsi="Arial"/>
            <w:b/>
            <w:sz w:val="22"/>
            <w:u w:val="none"/>
          </w:rPr>
          <w:delText>M.A</w:delText>
        </w:r>
        <w:r w:rsidR="00DA7F98">
          <w:rPr>
            <w:rFonts w:ascii="Arial" w:hAnsi="Arial" w:hint="cs"/>
            <w:b/>
            <w:sz w:val="22"/>
            <w:u w:val="none"/>
            <w:rtl/>
          </w:rPr>
          <w:delText>,</w:delText>
        </w:r>
      </w:del>
      <w:r>
        <w:rPr>
          <w:rFonts w:ascii="Arial" w:hAnsi="Arial" w:hint="cs"/>
          <w:b/>
          <w:sz w:val="22"/>
          <w:u w:val="none"/>
          <w:rtl/>
        </w:rPr>
        <w:t xml:space="preserve"> </w:t>
      </w:r>
      <w:r w:rsidR="00DA7F98">
        <w:rPr>
          <w:rFonts w:ascii="Arial" w:hAnsi="Arial" w:hint="cs"/>
          <w:b/>
          <w:sz w:val="22"/>
          <w:u w:val="none"/>
          <w:rtl/>
        </w:rPr>
        <w:t xml:space="preserve">מר יפתח עמיר, </w:t>
      </w:r>
      <w:r w:rsidR="00DA7F98">
        <w:rPr>
          <w:rFonts w:ascii="Arial" w:hAnsi="Arial"/>
          <w:b/>
          <w:sz w:val="22"/>
          <w:u w:val="none"/>
        </w:rPr>
        <w:t>M.A</w:t>
      </w:r>
    </w:p>
    <w:p w:rsidR="006D1FA6" w:rsidRDefault="006D1FA6" w:rsidP="006D1FA6">
      <w:pPr>
        <w:jc w:val="center"/>
        <w:rPr>
          <w:rFonts w:ascii="Arial" w:hAnsi="Arial"/>
          <w:b/>
          <w:sz w:val="22"/>
          <w:u w:val="none"/>
          <w:rtl/>
        </w:rPr>
      </w:pPr>
      <w:r>
        <w:rPr>
          <w:rFonts w:ascii="Arial" w:hAnsi="Arial" w:hint="cs"/>
          <w:b/>
          <w:sz w:val="22"/>
          <w:u w:val="none"/>
          <w:rtl/>
        </w:rPr>
        <w:t xml:space="preserve">מעבדת </w:t>
      </w:r>
      <w:r w:rsidRPr="009F680F">
        <w:rPr>
          <w:rFonts w:ascii="Arial" w:hAnsi="Arial" w:hint="cs"/>
          <w:bCs/>
          <w:sz w:val="22"/>
          <w:u w:val="none"/>
        </w:rPr>
        <w:t>IRCA</w:t>
      </w:r>
    </w:p>
    <w:p w:rsidR="006D1FA6" w:rsidRPr="00CE5FC1" w:rsidRDefault="006D1FA6" w:rsidP="006D1FA6">
      <w:pPr>
        <w:jc w:val="center"/>
        <w:rPr>
          <w:rFonts w:ascii="Arial" w:hAnsi="Arial"/>
          <w:b/>
          <w:sz w:val="22"/>
          <w:u w:val="none"/>
          <w:rtl/>
        </w:rPr>
      </w:pPr>
      <w:r w:rsidRPr="00CE5FC1">
        <w:rPr>
          <w:rFonts w:ascii="Arial" w:hAnsi="Arial" w:hint="cs"/>
          <w:b/>
          <w:sz w:val="22"/>
          <w:u w:val="none"/>
          <w:rtl/>
        </w:rPr>
        <w:t>אוניברסיטת חיפה</w:t>
      </w:r>
    </w:p>
    <w:p w:rsidR="006D1FA6" w:rsidRDefault="006D1FA6" w:rsidP="006D1FA6">
      <w:pPr>
        <w:rPr>
          <w:rFonts w:ascii="Arial" w:hAnsi="Arial"/>
          <w:b/>
          <w:sz w:val="22"/>
          <w:u w:val="none"/>
          <w:rtl/>
        </w:rPr>
      </w:pPr>
    </w:p>
    <w:p w:rsidR="006D1FA6" w:rsidRDefault="006D1FA6" w:rsidP="006D1FA6">
      <w:pPr>
        <w:rPr>
          <w:rFonts w:ascii="Arial" w:hAnsi="Arial"/>
          <w:b/>
          <w:sz w:val="22"/>
          <w:u w:val="none"/>
          <w:rtl/>
        </w:rPr>
      </w:pPr>
      <w:r>
        <w:rPr>
          <w:rFonts w:ascii="Arial" w:hAnsi="Arial" w:hint="cs"/>
          <w:b/>
          <w:sz w:val="22"/>
          <w:u w:val="none"/>
          <w:rtl/>
        </w:rPr>
        <w:t>ההסברים שלהלן מנוסחים בלשון זכר אך מיועדים לשני המינים.</w:t>
      </w:r>
    </w:p>
    <w:p w:rsidR="006D1FA6" w:rsidRPr="00506C88" w:rsidRDefault="006D1FA6" w:rsidP="006D1FA6">
      <w:pPr>
        <w:rPr>
          <w:rFonts w:ascii="Arial" w:hAnsi="Arial"/>
          <w:b/>
          <w:sz w:val="22"/>
          <w:u w:val="none"/>
          <w:rtl/>
        </w:rPr>
      </w:pPr>
      <w:r>
        <w:rPr>
          <w:rFonts w:ascii="Arial" w:hAnsi="Arial" w:hint="cs"/>
          <w:b/>
          <w:sz w:val="22"/>
          <w:u w:val="none"/>
          <w:rtl/>
        </w:rPr>
        <w:t>עותק של טופס הסכמה זה יישלח אליך בהמשך לכתובת המייל שציינת.</w:t>
      </w:r>
    </w:p>
    <w:p w:rsidR="006D1FA6" w:rsidRDefault="006D1FA6" w:rsidP="006D1FA6">
      <w:pPr>
        <w:rPr>
          <w:rFonts w:ascii="Arial" w:hAnsi="Arial"/>
          <w:sz w:val="22"/>
          <w:u w:val="none"/>
        </w:rPr>
      </w:pPr>
    </w:p>
    <w:p w:rsidR="006D1FA6" w:rsidRPr="003C73FC" w:rsidRDefault="006D1FA6" w:rsidP="006D1FA6">
      <w:pPr>
        <w:rPr>
          <w:rFonts w:ascii="Arial" w:hAnsi="Arial"/>
          <w:bCs/>
          <w:sz w:val="22"/>
          <w:u w:val="none"/>
        </w:rPr>
      </w:pPr>
      <w:r>
        <w:rPr>
          <w:rFonts w:ascii="Arial" w:hAnsi="Arial" w:hint="cs"/>
          <w:bCs/>
          <w:sz w:val="22"/>
          <w:u w:val="none"/>
          <w:rtl/>
        </w:rPr>
        <w:t>1</w:t>
      </w:r>
      <w:r w:rsidRPr="003C73FC">
        <w:rPr>
          <w:rFonts w:ascii="Arial" w:hAnsi="Arial" w:hint="cs"/>
          <w:bCs/>
          <w:sz w:val="22"/>
          <w:u w:val="none"/>
          <w:rtl/>
        </w:rPr>
        <w:t xml:space="preserve">. </w:t>
      </w:r>
      <w:r>
        <w:rPr>
          <w:rFonts w:ascii="Arial" w:hAnsi="Arial" w:hint="cs"/>
          <w:bCs/>
          <w:sz w:val="22"/>
          <w:u w:val="none"/>
          <w:rtl/>
        </w:rPr>
        <w:t xml:space="preserve">  </w:t>
      </w:r>
      <w:r w:rsidRPr="003C73FC">
        <w:rPr>
          <w:rFonts w:ascii="Arial" w:hAnsi="Arial" w:hint="cs"/>
          <w:bCs/>
          <w:sz w:val="22"/>
          <w:u w:val="none"/>
          <w:rtl/>
        </w:rPr>
        <w:t>מדוע נערך מחקר זה?</w:t>
      </w:r>
      <w:r w:rsidRPr="003C73FC">
        <w:rPr>
          <w:rFonts w:ascii="Arial" w:hAnsi="Arial"/>
          <w:bCs/>
          <w:sz w:val="22"/>
          <w:u w:val="none"/>
        </w:rPr>
        <w:t xml:space="preserve"> </w:t>
      </w:r>
    </w:p>
    <w:p w:rsidR="006D1FA6" w:rsidRDefault="006D1FA6" w:rsidP="006D1FA6">
      <w:pPr>
        <w:rPr>
          <w:rFonts w:ascii="Arial" w:hAnsi="Arial"/>
          <w:sz w:val="22"/>
          <w:u w:val="none"/>
          <w:rtl/>
        </w:rPr>
      </w:pPr>
      <w:r>
        <w:rPr>
          <w:rFonts w:ascii="Arial" w:hAnsi="Arial" w:hint="cs"/>
          <w:sz w:val="22"/>
          <w:u w:val="none"/>
          <w:rtl/>
        </w:rPr>
        <w:t>המחקר יסייע להבין כיצד מתפקדת תשומת לב לחוויות פנימיות.</w:t>
      </w:r>
    </w:p>
    <w:p w:rsidR="006D1FA6" w:rsidRDefault="006D1FA6" w:rsidP="006D1FA6">
      <w:pPr>
        <w:rPr>
          <w:rFonts w:ascii="Arial" w:hAnsi="Arial"/>
          <w:sz w:val="22"/>
          <w:u w:val="none"/>
        </w:rPr>
      </w:pPr>
    </w:p>
    <w:p w:rsidR="006D1FA6" w:rsidRPr="00E83154" w:rsidRDefault="006D1FA6" w:rsidP="006D1FA6">
      <w:pPr>
        <w:rPr>
          <w:rFonts w:ascii="Arial" w:hAnsi="Arial"/>
          <w:sz w:val="22"/>
          <w:u w:val="none"/>
          <w:rtl/>
        </w:rPr>
      </w:pPr>
      <w:r>
        <w:rPr>
          <w:rFonts w:ascii="Arial" w:hAnsi="Arial" w:hint="cs"/>
          <w:b/>
          <w:bCs/>
          <w:sz w:val="22"/>
          <w:u w:val="none"/>
          <w:rtl/>
        </w:rPr>
        <w:t>2</w:t>
      </w:r>
      <w:r>
        <w:rPr>
          <w:rFonts w:ascii="Arial" w:hAnsi="Arial" w:hint="cs"/>
          <w:sz w:val="22"/>
          <w:u w:val="none"/>
          <w:rtl/>
        </w:rPr>
        <w:t xml:space="preserve">.  </w:t>
      </w:r>
      <w:r>
        <w:rPr>
          <w:rFonts w:ascii="Arial" w:hAnsi="Arial" w:hint="cs"/>
          <w:bCs/>
          <w:sz w:val="22"/>
          <w:u w:val="none"/>
          <w:rtl/>
        </w:rPr>
        <w:t xml:space="preserve"> </w:t>
      </w:r>
      <w:r w:rsidRPr="003C73FC">
        <w:rPr>
          <w:rFonts w:ascii="Arial" w:hAnsi="Arial" w:hint="cs"/>
          <w:bCs/>
          <w:sz w:val="22"/>
          <w:u w:val="none"/>
          <w:rtl/>
        </w:rPr>
        <w:t>כמה אנשים ישתתפו במחקר?</w:t>
      </w:r>
    </w:p>
    <w:p w:rsidR="006D1FA6" w:rsidRPr="00E83154" w:rsidRDefault="00710147" w:rsidP="00446B5C">
      <w:pPr>
        <w:rPr>
          <w:rFonts w:ascii="Arial" w:hAnsi="Arial"/>
          <w:sz w:val="22"/>
          <w:u w:val="none"/>
          <w:rtl/>
        </w:rPr>
      </w:pPr>
      <w:r>
        <w:rPr>
          <w:rFonts w:ascii="Arial" w:hAnsi="Arial" w:hint="cs"/>
          <w:sz w:val="22"/>
          <w:u w:val="none"/>
          <w:rtl/>
        </w:rPr>
        <w:t>כ-</w:t>
      </w:r>
      <w:del w:id="87" w:author="Windows User" w:date="2018-10-16T17:23:00Z">
        <w:r>
          <w:rPr>
            <w:rFonts w:ascii="Arial" w:hAnsi="Arial" w:hint="cs"/>
            <w:sz w:val="22"/>
            <w:u w:val="none"/>
            <w:rtl/>
          </w:rPr>
          <w:delText>10</w:delText>
        </w:r>
        <w:r w:rsidR="006D1FA6">
          <w:rPr>
            <w:rFonts w:ascii="Arial" w:hAnsi="Arial" w:hint="cs"/>
            <w:sz w:val="22"/>
            <w:u w:val="none"/>
            <w:rtl/>
          </w:rPr>
          <w:delText>0</w:delText>
        </w:r>
      </w:del>
      <w:ins w:id="88" w:author="Windows User" w:date="2018-10-16T17:23:00Z">
        <w:r w:rsidR="00446B5C">
          <w:rPr>
            <w:rFonts w:ascii="Arial" w:hAnsi="Arial" w:hint="cs"/>
            <w:sz w:val="22"/>
            <w:u w:val="none"/>
            <w:rtl/>
          </w:rPr>
          <w:t>80</w:t>
        </w:r>
      </w:ins>
      <w:r w:rsidR="006D1FA6">
        <w:rPr>
          <w:rFonts w:ascii="Arial" w:hAnsi="Arial" w:hint="cs"/>
          <w:sz w:val="22"/>
          <w:u w:val="none"/>
          <w:rtl/>
        </w:rPr>
        <w:t xml:space="preserve"> אנשים ישתתפו במחקר. </w:t>
      </w:r>
    </w:p>
    <w:p w:rsidR="006D1FA6" w:rsidRPr="00E83154" w:rsidRDefault="006D1FA6" w:rsidP="006D1FA6">
      <w:pPr>
        <w:rPr>
          <w:rFonts w:ascii="Arial" w:hAnsi="Arial"/>
          <w:sz w:val="22"/>
          <w:u w:val="none"/>
        </w:rPr>
      </w:pPr>
    </w:p>
    <w:p w:rsidR="006D1FA6" w:rsidRPr="00F77736" w:rsidDel="00920751" w:rsidRDefault="006D1FA6" w:rsidP="006D1FA6">
      <w:pPr>
        <w:rPr>
          <w:rFonts w:ascii="Arial" w:hAnsi="Arial"/>
          <w:b/>
          <w:sz w:val="22"/>
          <w:u w:val="none"/>
          <w:rtl/>
        </w:rPr>
      </w:pPr>
      <w:r>
        <w:rPr>
          <w:rFonts w:ascii="Arial" w:hAnsi="Arial" w:hint="cs"/>
          <w:bCs/>
          <w:sz w:val="22"/>
          <w:u w:val="none"/>
          <w:rtl/>
        </w:rPr>
        <w:t>3</w:t>
      </w:r>
      <w:r w:rsidRPr="009D0305">
        <w:rPr>
          <w:rFonts w:ascii="Arial" w:hAnsi="Arial" w:hint="cs"/>
          <w:b/>
          <w:sz w:val="22"/>
          <w:u w:val="none"/>
          <w:rtl/>
        </w:rPr>
        <w:t xml:space="preserve">. </w:t>
      </w:r>
      <w:r>
        <w:rPr>
          <w:rFonts w:ascii="Arial" w:hAnsi="Arial" w:hint="cs"/>
          <w:bCs/>
          <w:sz w:val="22"/>
          <w:u w:val="none"/>
          <w:rtl/>
        </w:rPr>
        <w:t xml:space="preserve">  מ</w:t>
      </w:r>
      <w:r w:rsidRPr="009D0305">
        <w:rPr>
          <w:rFonts w:ascii="Arial" w:hAnsi="Arial" w:hint="cs"/>
          <w:bCs/>
          <w:sz w:val="22"/>
          <w:u w:val="none"/>
          <w:rtl/>
        </w:rPr>
        <w:t>ה כולל המחקר?</w:t>
      </w:r>
      <w:r w:rsidRPr="009D0305">
        <w:rPr>
          <w:rFonts w:ascii="Arial" w:hAnsi="Arial" w:hint="cs"/>
          <w:b/>
          <w:sz w:val="22"/>
          <w:u w:val="none"/>
          <w:rtl/>
        </w:rPr>
        <w:t xml:space="preserve"> </w:t>
      </w:r>
    </w:p>
    <w:p w:rsidR="006D1FA6" w:rsidRPr="00DA7F98" w:rsidRDefault="006D1FA6" w:rsidP="00446B5C">
      <w:pPr>
        <w:rPr>
          <w:rFonts w:ascii="Arial" w:hAnsi="Arial"/>
          <w:sz w:val="22"/>
          <w:u w:val="none"/>
        </w:rPr>
      </w:pPr>
      <w:r>
        <w:rPr>
          <w:rFonts w:ascii="Arial" w:hAnsi="Arial" w:hint="cs"/>
          <w:sz w:val="22"/>
          <w:u w:val="none"/>
          <w:rtl/>
        </w:rPr>
        <w:t xml:space="preserve">המחקר כולל מילוי שאלונים באמצעות האינטרנט </w:t>
      </w:r>
      <w:del w:id="89" w:author="Windows User" w:date="2018-10-16T17:23:00Z">
        <w:r w:rsidRPr="00161CA1">
          <w:rPr>
            <w:rFonts w:ascii="Arial" w:hAnsi="Arial" w:hint="cs"/>
            <w:sz w:val="22"/>
            <w:u w:val="none"/>
            <w:rtl/>
          </w:rPr>
          <w:delText>ומפגש אחד</w:delText>
        </w:r>
      </w:del>
      <w:ins w:id="90" w:author="Windows User" w:date="2018-10-16T17:23:00Z">
        <w:r w:rsidRPr="00161CA1">
          <w:rPr>
            <w:rFonts w:ascii="Arial" w:hAnsi="Arial" w:hint="cs"/>
            <w:sz w:val="22"/>
            <w:u w:val="none"/>
            <w:rtl/>
          </w:rPr>
          <w:t>ו</w:t>
        </w:r>
        <w:r w:rsidR="00446B5C">
          <w:rPr>
            <w:rFonts w:ascii="Arial" w:hAnsi="Arial" w:hint="cs"/>
            <w:sz w:val="22"/>
            <w:u w:val="none"/>
            <w:rtl/>
          </w:rPr>
          <w:t xml:space="preserve">שני </w:t>
        </w:r>
        <w:r w:rsidRPr="00161CA1">
          <w:rPr>
            <w:rFonts w:ascii="Arial" w:hAnsi="Arial" w:hint="cs"/>
            <w:sz w:val="22"/>
            <w:u w:val="none"/>
            <w:rtl/>
          </w:rPr>
          <w:t>מפגש</w:t>
        </w:r>
        <w:r w:rsidR="00446B5C">
          <w:rPr>
            <w:rFonts w:ascii="Arial" w:hAnsi="Arial" w:hint="cs"/>
            <w:sz w:val="22"/>
            <w:u w:val="none"/>
            <w:rtl/>
          </w:rPr>
          <w:t>ים</w:t>
        </w:r>
      </w:ins>
      <w:r>
        <w:rPr>
          <w:rFonts w:ascii="Arial" w:hAnsi="Arial" w:hint="cs"/>
          <w:sz w:val="22"/>
          <w:u w:val="none"/>
          <w:rtl/>
        </w:rPr>
        <w:t xml:space="preserve"> במעבדת </w:t>
      </w:r>
      <w:r>
        <w:rPr>
          <w:rFonts w:ascii="Arial" w:hAnsi="Arial" w:hint="cs"/>
          <w:sz w:val="22"/>
          <w:u w:val="none"/>
        </w:rPr>
        <w:t>IRCA</w:t>
      </w:r>
      <w:r>
        <w:rPr>
          <w:rFonts w:ascii="Arial" w:hAnsi="Arial" w:hint="cs"/>
          <w:sz w:val="22"/>
          <w:u w:val="none"/>
          <w:rtl/>
        </w:rPr>
        <w:t xml:space="preserve"> באוניברסיטת חיפה. תחילה, תתבקש למלא כמה שאלונים. על השאלונים תענה באמצעות סקר אינטרנטי מאובטח, כך שתוכל לענות עליו כאשר אתה נמצא בביתך, או במקום שקט אחר שתבחר. לאחר מכן, כאשר תגיע למפגש במעבדה, תתבקש לבצע מטלות ממוחשבות הקשורות לתהליכים קוגניטיביים כגון תשומת לב ולענות על שאלונים נוספים.</w:t>
      </w:r>
      <w:r w:rsidR="00446B5C">
        <w:rPr>
          <w:rFonts w:ascii="Arial" w:hAnsi="Arial" w:hint="cs"/>
          <w:sz w:val="22"/>
          <w:u w:val="none"/>
          <w:rtl/>
        </w:rPr>
        <w:t xml:space="preserve"> </w:t>
      </w:r>
      <w:ins w:id="91" w:author="Windows User" w:date="2018-10-16T17:23:00Z">
        <w:r w:rsidR="00446B5C">
          <w:rPr>
            <w:rFonts w:ascii="Arial" w:hAnsi="Arial" w:hint="cs"/>
            <w:sz w:val="22"/>
            <w:u w:val="none"/>
            <w:rtl/>
          </w:rPr>
          <w:t>בנוסף, במהלך הניסוי יוקלטו תנועות העיניים שלך. כמו כן,</w:t>
        </w:r>
        <w:r>
          <w:rPr>
            <w:rFonts w:ascii="Arial" w:hAnsi="Arial" w:hint="cs"/>
            <w:sz w:val="22"/>
            <w:u w:val="none"/>
            <w:rtl/>
          </w:rPr>
          <w:t xml:space="preserve"> </w:t>
        </w:r>
      </w:ins>
      <w:r w:rsidR="00DA7F98">
        <w:rPr>
          <w:rFonts w:ascii="Arial" w:hAnsi="Arial" w:hint="cs"/>
          <w:sz w:val="22"/>
          <w:u w:val="none"/>
          <w:rtl/>
        </w:rPr>
        <w:t>בתחילת המפגש</w:t>
      </w:r>
      <w:ins w:id="92" w:author="Windows User" w:date="2018-10-16T17:23:00Z">
        <w:r w:rsidR="00DA7F98">
          <w:rPr>
            <w:rFonts w:ascii="Arial" w:hAnsi="Arial" w:hint="cs"/>
            <w:sz w:val="22"/>
            <w:u w:val="none"/>
            <w:rtl/>
          </w:rPr>
          <w:t xml:space="preserve"> </w:t>
        </w:r>
        <w:r w:rsidR="00446B5C">
          <w:rPr>
            <w:rFonts w:ascii="Arial" w:hAnsi="Arial" w:hint="cs"/>
            <w:sz w:val="22"/>
            <w:u w:val="none"/>
            <w:rtl/>
          </w:rPr>
          <w:t>הראשון</w:t>
        </w:r>
      </w:ins>
      <w:r w:rsidR="00446B5C">
        <w:rPr>
          <w:rFonts w:ascii="Arial" w:hAnsi="Arial" w:hint="cs"/>
          <w:sz w:val="22"/>
          <w:u w:val="none"/>
          <w:rtl/>
        </w:rPr>
        <w:t xml:space="preserve"> </w:t>
      </w:r>
      <w:r w:rsidR="00DA7F98">
        <w:rPr>
          <w:rFonts w:ascii="Arial" w:hAnsi="Arial" w:hint="cs"/>
          <w:sz w:val="22"/>
          <w:u w:val="none"/>
          <w:rtl/>
        </w:rPr>
        <w:t xml:space="preserve">תתבצע הקלטת סאונד בה תקליט מספר משפטים. משפטים אלו ישמשו לצורך המפגש הניסויי שלך </w:t>
      </w:r>
      <w:r w:rsidR="00DA7F98">
        <w:rPr>
          <w:rFonts w:ascii="Arial" w:hAnsi="Arial" w:hint="cs"/>
          <w:sz w:val="22"/>
          <w:rtl/>
        </w:rPr>
        <w:t>בלבד</w:t>
      </w:r>
      <w:r w:rsidR="00DA7F98">
        <w:rPr>
          <w:rFonts w:ascii="Arial" w:hAnsi="Arial" w:hint="cs"/>
          <w:sz w:val="22"/>
          <w:u w:val="none"/>
          <w:rtl/>
        </w:rPr>
        <w:t xml:space="preserve"> ולאחר השימוש בהם יוצפנו ויישמרו בנפרד מפרטים מזהים כך שלאיש פרט לחוקרים לא תהיה גישה אליהם.</w:t>
      </w:r>
    </w:p>
    <w:p w:rsidR="006D1FA6" w:rsidRPr="004E0276" w:rsidRDefault="006D1FA6" w:rsidP="006D1FA6">
      <w:pPr>
        <w:ind w:left="360"/>
        <w:rPr>
          <w:u w:val="none"/>
        </w:rPr>
      </w:pPr>
    </w:p>
    <w:p w:rsidR="006D1FA6" w:rsidRPr="009D0305" w:rsidRDefault="006D1FA6" w:rsidP="006D1FA6">
      <w:pPr>
        <w:rPr>
          <w:u w:val="none"/>
          <w:rtl/>
        </w:rPr>
      </w:pPr>
      <w:r>
        <w:rPr>
          <w:rFonts w:hint="cs"/>
          <w:b/>
          <w:bCs/>
          <w:u w:val="none"/>
          <w:rtl/>
        </w:rPr>
        <w:t xml:space="preserve">4.   </w:t>
      </w:r>
      <w:r w:rsidRPr="009D0305">
        <w:rPr>
          <w:rFonts w:hint="cs"/>
          <w:b/>
          <w:bCs/>
          <w:u w:val="none"/>
          <w:rtl/>
        </w:rPr>
        <w:t>מהם הסיכונים וחוסר הנוחות האפשריים במהלך הניסוי?</w:t>
      </w:r>
    </w:p>
    <w:p w:rsidR="006D1FA6" w:rsidRPr="00880970" w:rsidRDefault="006D1FA6" w:rsidP="00C5690F">
      <w:pPr>
        <w:rPr>
          <w:rFonts w:ascii="Arial" w:hAnsi="Arial"/>
          <w:b/>
          <w:sz w:val="22"/>
          <w:u w:val="none"/>
          <w:rtl/>
        </w:rPr>
      </w:pPr>
      <w:r w:rsidRPr="00895832">
        <w:rPr>
          <w:rFonts w:hint="cs"/>
          <w:u w:val="none"/>
          <w:rtl/>
        </w:rPr>
        <w:t>הס</w:t>
      </w:r>
      <w:r>
        <w:rPr>
          <w:rFonts w:hint="cs"/>
          <w:u w:val="none"/>
          <w:rtl/>
        </w:rPr>
        <w:t>יכונים</w:t>
      </w:r>
      <w:r w:rsidRPr="00895832">
        <w:rPr>
          <w:rFonts w:hint="cs"/>
          <w:u w:val="none"/>
          <w:rtl/>
        </w:rPr>
        <w:t xml:space="preserve"> </w:t>
      </w:r>
      <w:r>
        <w:rPr>
          <w:rFonts w:hint="cs"/>
          <w:u w:val="none"/>
          <w:rtl/>
        </w:rPr>
        <w:t>ה</w:t>
      </w:r>
      <w:r w:rsidRPr="00895832">
        <w:rPr>
          <w:rFonts w:hint="cs"/>
          <w:u w:val="none"/>
          <w:rtl/>
        </w:rPr>
        <w:t>קשור</w:t>
      </w:r>
      <w:r>
        <w:rPr>
          <w:rFonts w:hint="cs"/>
          <w:u w:val="none"/>
          <w:rtl/>
        </w:rPr>
        <w:t>ים</w:t>
      </w:r>
      <w:r w:rsidRPr="00895832">
        <w:rPr>
          <w:rFonts w:hint="cs"/>
          <w:u w:val="none"/>
          <w:rtl/>
        </w:rPr>
        <w:t xml:space="preserve"> להשתתפות במחקר זה ה</w:t>
      </w:r>
      <w:r>
        <w:rPr>
          <w:rFonts w:hint="cs"/>
          <w:u w:val="none"/>
          <w:rtl/>
        </w:rPr>
        <w:t>ם מינימאליים</w:t>
      </w:r>
      <w:r w:rsidRPr="00895832">
        <w:rPr>
          <w:rFonts w:hint="cs"/>
          <w:u w:val="none"/>
          <w:rtl/>
        </w:rPr>
        <w:t xml:space="preserve">. חלק </w:t>
      </w:r>
      <w:r>
        <w:rPr>
          <w:rFonts w:hint="cs"/>
          <w:u w:val="none"/>
          <w:rtl/>
        </w:rPr>
        <w:t>מהמשתתפים</w:t>
      </w:r>
      <w:r w:rsidRPr="00895832">
        <w:rPr>
          <w:rFonts w:hint="cs"/>
          <w:u w:val="none"/>
          <w:rtl/>
        </w:rPr>
        <w:t xml:space="preserve"> עלולים לחוש </w:t>
      </w:r>
      <w:r>
        <w:rPr>
          <w:rFonts w:hint="cs"/>
          <w:u w:val="none"/>
          <w:rtl/>
        </w:rPr>
        <w:t>אי נוחות במהלך הדיווח</w:t>
      </w:r>
      <w:r w:rsidRPr="00895832">
        <w:rPr>
          <w:rFonts w:hint="cs"/>
          <w:u w:val="none"/>
          <w:rtl/>
        </w:rPr>
        <w:t xml:space="preserve"> </w:t>
      </w:r>
      <w:r>
        <w:rPr>
          <w:rFonts w:hint="cs"/>
          <w:u w:val="none"/>
          <w:rtl/>
        </w:rPr>
        <w:t>ע</w:t>
      </w:r>
      <w:r w:rsidR="00161CA1">
        <w:rPr>
          <w:rFonts w:hint="cs"/>
          <w:u w:val="none"/>
          <w:rtl/>
        </w:rPr>
        <w:t>ל הסימפטומים הפסיכולוגיים ו</w:t>
      </w:r>
      <w:r>
        <w:rPr>
          <w:rFonts w:hint="cs"/>
          <w:u w:val="none"/>
          <w:rtl/>
        </w:rPr>
        <w:t>החוויות שלהם בשאלונים</w:t>
      </w:r>
      <w:r w:rsidR="00161CA1">
        <w:rPr>
          <w:rFonts w:hint="cs"/>
          <w:u w:val="none"/>
          <w:rtl/>
        </w:rPr>
        <w:t>, או</w:t>
      </w:r>
      <w:r w:rsidR="00161CA1" w:rsidRPr="00161CA1">
        <w:rPr>
          <w:rFonts w:hint="cs"/>
          <w:u w:val="none"/>
          <w:rtl/>
        </w:rPr>
        <w:t xml:space="preserve"> </w:t>
      </w:r>
      <w:r w:rsidR="00161CA1">
        <w:rPr>
          <w:rFonts w:hint="cs"/>
          <w:u w:val="none"/>
          <w:rtl/>
        </w:rPr>
        <w:t>במהלך ביצוע המטלות הממוחשבות</w:t>
      </w:r>
      <w:r>
        <w:rPr>
          <w:rFonts w:hint="cs"/>
          <w:u w:val="none"/>
          <w:rtl/>
        </w:rPr>
        <w:t xml:space="preserve">. </w:t>
      </w:r>
      <w:r>
        <w:rPr>
          <w:rFonts w:ascii="Arial" w:hAnsi="Arial" w:hint="cs"/>
          <w:b/>
          <w:sz w:val="22"/>
          <w:u w:val="none"/>
          <w:rtl/>
        </w:rPr>
        <w:t xml:space="preserve">לידיעתך, </w:t>
      </w:r>
      <w:r w:rsidR="00C5690F">
        <w:rPr>
          <w:rFonts w:ascii="Arial" w:hAnsi="Arial" w:hint="cs"/>
          <w:b/>
          <w:sz w:val="22"/>
          <w:u w:val="none"/>
          <w:rtl/>
        </w:rPr>
        <w:t>נסיין</w:t>
      </w:r>
      <w:r>
        <w:rPr>
          <w:rFonts w:ascii="Arial" w:hAnsi="Arial" w:hint="cs"/>
          <w:b/>
          <w:sz w:val="22"/>
          <w:u w:val="none"/>
          <w:rtl/>
        </w:rPr>
        <w:t xml:space="preserve"> יהיה נוכח במשך כל המפגש במעבדה ויוכל לסייע במידת הצורך.</w:t>
      </w:r>
    </w:p>
    <w:p w:rsidR="006D1FA6" w:rsidRDefault="006D1FA6" w:rsidP="006D1FA6">
      <w:pPr>
        <w:rPr>
          <w:rFonts w:ascii="Arial" w:hAnsi="Arial"/>
          <w:sz w:val="22"/>
          <w:u w:val="none"/>
        </w:rPr>
      </w:pPr>
    </w:p>
    <w:p w:rsidR="006D1FA6" w:rsidRPr="0082350B" w:rsidRDefault="006D1FA6" w:rsidP="006D1FA6">
      <w:pPr>
        <w:rPr>
          <w:u w:val="none"/>
          <w:rtl/>
        </w:rPr>
      </w:pPr>
      <w:r>
        <w:rPr>
          <w:rFonts w:hint="cs"/>
          <w:b/>
          <w:bCs/>
          <w:u w:val="none"/>
          <w:rtl/>
        </w:rPr>
        <w:t xml:space="preserve">5.   </w:t>
      </w:r>
      <w:r w:rsidRPr="0082350B">
        <w:rPr>
          <w:rFonts w:hint="cs"/>
          <w:b/>
          <w:bCs/>
          <w:u w:val="none"/>
          <w:rtl/>
        </w:rPr>
        <w:t>רווח ותועלת מן המחקר:</w:t>
      </w:r>
    </w:p>
    <w:p w:rsidR="006D1FA6" w:rsidRPr="0082350B" w:rsidRDefault="006D1FA6" w:rsidP="00161CA1">
      <w:pPr>
        <w:rPr>
          <w:u w:val="none"/>
          <w:rtl/>
        </w:rPr>
      </w:pPr>
      <w:r>
        <w:rPr>
          <w:rFonts w:hint="cs"/>
          <w:u w:val="none"/>
          <w:rtl/>
        </w:rPr>
        <w:t>תוצאות המחקר</w:t>
      </w:r>
      <w:r w:rsidRPr="0082350B">
        <w:rPr>
          <w:rFonts w:hint="cs"/>
          <w:u w:val="none"/>
          <w:rtl/>
        </w:rPr>
        <w:t xml:space="preserve"> י</w:t>
      </w:r>
      <w:r>
        <w:rPr>
          <w:rFonts w:hint="cs"/>
          <w:u w:val="none"/>
          <w:rtl/>
        </w:rPr>
        <w:t>וכ</w:t>
      </w:r>
      <w:r w:rsidRPr="0082350B">
        <w:rPr>
          <w:rFonts w:hint="cs"/>
          <w:u w:val="none"/>
          <w:rtl/>
        </w:rPr>
        <w:t>ל</w:t>
      </w:r>
      <w:r>
        <w:rPr>
          <w:rFonts w:hint="cs"/>
          <w:u w:val="none"/>
          <w:rtl/>
        </w:rPr>
        <w:t>ו</w:t>
      </w:r>
      <w:r w:rsidRPr="0082350B">
        <w:rPr>
          <w:rFonts w:hint="cs"/>
          <w:u w:val="none"/>
          <w:rtl/>
        </w:rPr>
        <w:t xml:space="preserve"> </w:t>
      </w:r>
      <w:r w:rsidR="00161CA1">
        <w:rPr>
          <w:rFonts w:hint="cs"/>
          <w:u w:val="none"/>
          <w:rtl/>
        </w:rPr>
        <w:t>לסייע</w:t>
      </w:r>
      <w:r w:rsidRPr="0082350B">
        <w:rPr>
          <w:rFonts w:hint="cs"/>
          <w:u w:val="none"/>
          <w:rtl/>
        </w:rPr>
        <w:t xml:space="preserve"> לחוקרי</w:t>
      </w:r>
      <w:r>
        <w:rPr>
          <w:rFonts w:hint="cs"/>
          <w:u w:val="none"/>
          <w:rtl/>
        </w:rPr>
        <w:t xml:space="preserve">ם ולאחרים לצבור ידע חשוב לגבי </w:t>
      </w:r>
      <w:r>
        <w:rPr>
          <w:rFonts w:ascii="Arial" w:hAnsi="Arial" w:hint="cs"/>
          <w:sz w:val="22"/>
          <w:u w:val="none"/>
          <w:rtl/>
        </w:rPr>
        <w:t>תשומת לב לחוויות פנימיות</w:t>
      </w:r>
      <w:r>
        <w:rPr>
          <w:rFonts w:hint="cs"/>
          <w:u w:val="none"/>
          <w:rtl/>
        </w:rPr>
        <w:t>.</w:t>
      </w:r>
    </w:p>
    <w:p w:rsidR="006D1FA6" w:rsidRPr="00BD0492" w:rsidRDefault="006D1FA6" w:rsidP="00161CA1">
      <w:pPr>
        <w:rPr>
          <w:u w:val="none"/>
        </w:rPr>
      </w:pPr>
      <w:r w:rsidRPr="0082350B">
        <w:rPr>
          <w:rFonts w:hint="cs"/>
          <w:u w:val="none"/>
          <w:rtl/>
        </w:rPr>
        <w:t xml:space="preserve">יינתן לך פיצוי כספי </w:t>
      </w:r>
      <w:r>
        <w:rPr>
          <w:rFonts w:hint="cs"/>
          <w:u w:val="none"/>
          <w:rtl/>
        </w:rPr>
        <w:t xml:space="preserve">או נקודות קרדיט </w:t>
      </w:r>
      <w:r w:rsidRPr="00186238">
        <w:rPr>
          <w:u w:val="none"/>
          <w:rtl/>
        </w:rPr>
        <w:t>(לתלמידי שנה א' בפסיכולוגיה)</w:t>
      </w:r>
      <w:r>
        <w:rPr>
          <w:rFonts w:hint="cs"/>
          <w:u w:val="none"/>
          <w:rtl/>
        </w:rPr>
        <w:t xml:space="preserve"> </w:t>
      </w:r>
      <w:r w:rsidRPr="0082350B">
        <w:rPr>
          <w:rFonts w:hint="cs"/>
          <w:u w:val="none"/>
          <w:rtl/>
        </w:rPr>
        <w:t>עבור השתתפותך</w:t>
      </w:r>
      <w:r>
        <w:rPr>
          <w:rFonts w:hint="cs"/>
          <w:u w:val="none"/>
          <w:rtl/>
        </w:rPr>
        <w:t xml:space="preserve"> עפ"י בחירתך </w:t>
      </w:r>
      <w:r w:rsidRPr="0082350B">
        <w:rPr>
          <w:rFonts w:hint="cs"/>
          <w:u w:val="none"/>
          <w:rtl/>
        </w:rPr>
        <w:t xml:space="preserve">(ראה סעיף </w:t>
      </w:r>
      <w:r w:rsidR="00161CA1">
        <w:rPr>
          <w:rFonts w:hint="cs"/>
          <w:u w:val="none"/>
          <w:rtl/>
        </w:rPr>
        <w:t>8</w:t>
      </w:r>
      <w:r w:rsidRPr="0082350B">
        <w:rPr>
          <w:rFonts w:hint="cs"/>
          <w:u w:val="none"/>
          <w:rtl/>
        </w:rPr>
        <w:t>).</w:t>
      </w:r>
    </w:p>
    <w:p w:rsidR="006D1FA6" w:rsidRPr="00E83154" w:rsidRDefault="006D1FA6" w:rsidP="006D1FA6">
      <w:pPr>
        <w:rPr>
          <w:rFonts w:ascii="Arial" w:hAnsi="Arial"/>
          <w:b/>
          <w:sz w:val="22"/>
          <w:highlight w:val="green"/>
          <w:u w:val="none"/>
        </w:rPr>
      </w:pPr>
    </w:p>
    <w:p w:rsidR="006D1FA6" w:rsidRDefault="006D1FA6" w:rsidP="006D1FA6">
      <w:pPr>
        <w:rPr>
          <w:b/>
          <w:bCs/>
          <w:u w:val="none"/>
        </w:rPr>
      </w:pPr>
      <w:r>
        <w:rPr>
          <w:rFonts w:hint="cs"/>
          <w:b/>
          <w:bCs/>
          <w:u w:val="none"/>
          <w:rtl/>
        </w:rPr>
        <w:t xml:space="preserve">6.   </w:t>
      </w:r>
      <w:r w:rsidRPr="0034420F">
        <w:rPr>
          <w:rFonts w:hint="cs"/>
          <w:b/>
          <w:bCs/>
          <w:u w:val="none"/>
          <w:rtl/>
        </w:rPr>
        <w:t>מה אם תבחר להפסיק את השתתפותך?</w:t>
      </w:r>
    </w:p>
    <w:p w:rsidR="006D1FA6" w:rsidRDefault="006D1FA6" w:rsidP="006D1FA6">
      <w:pPr>
        <w:rPr>
          <w:u w:val="none"/>
          <w:rtl/>
        </w:rPr>
      </w:pPr>
      <w:r>
        <w:rPr>
          <w:rFonts w:hint="cs"/>
          <w:u w:val="none"/>
          <w:rtl/>
        </w:rPr>
        <w:t>המשתתפים</w:t>
      </w:r>
      <w:r w:rsidRPr="0034420F">
        <w:rPr>
          <w:rFonts w:hint="cs"/>
          <w:u w:val="none"/>
          <w:rtl/>
        </w:rPr>
        <w:t xml:space="preserve"> רשאי</w:t>
      </w:r>
      <w:r>
        <w:rPr>
          <w:rFonts w:hint="cs"/>
          <w:u w:val="none"/>
          <w:rtl/>
        </w:rPr>
        <w:t>ם</w:t>
      </w:r>
      <w:r w:rsidRPr="0034420F">
        <w:rPr>
          <w:rFonts w:hint="cs"/>
          <w:u w:val="none"/>
          <w:rtl/>
        </w:rPr>
        <w:t xml:space="preserve"> לפרוש מן המחקר בכל שלב. </w:t>
      </w:r>
      <w:r>
        <w:rPr>
          <w:rFonts w:hint="cs"/>
          <w:u w:val="none"/>
          <w:rtl/>
        </w:rPr>
        <w:t>אם תבחר לפרוש מהמחקר, תתוגמל בהתא</w:t>
      </w:r>
      <w:r w:rsidR="00165D13">
        <w:rPr>
          <w:rFonts w:hint="cs"/>
          <w:u w:val="none"/>
          <w:rtl/>
        </w:rPr>
        <w:t>ם למידת השתתפותך עד אותה נקודה.</w:t>
      </w:r>
    </w:p>
    <w:p w:rsidR="006D1FA6" w:rsidRPr="0034420F" w:rsidRDefault="006D1FA6" w:rsidP="006D1FA6">
      <w:pPr>
        <w:ind w:left="360"/>
        <w:rPr>
          <w:b/>
          <w:bCs/>
          <w:u w:val="none"/>
          <w:rtl/>
        </w:rPr>
      </w:pPr>
    </w:p>
    <w:p w:rsidR="006D1FA6" w:rsidRPr="00B91EB5" w:rsidRDefault="006D1FA6" w:rsidP="006D1FA6">
      <w:pPr>
        <w:rPr>
          <w:u w:val="none"/>
          <w:rtl/>
        </w:rPr>
      </w:pPr>
      <w:r>
        <w:rPr>
          <w:rFonts w:hint="cs"/>
          <w:b/>
          <w:bCs/>
          <w:u w:val="none"/>
          <w:rtl/>
        </w:rPr>
        <w:t xml:space="preserve">7.   </w:t>
      </w:r>
      <w:r w:rsidRPr="00B91EB5">
        <w:rPr>
          <w:rFonts w:hint="cs"/>
          <w:b/>
          <w:bCs/>
          <w:u w:val="none"/>
          <w:rtl/>
        </w:rPr>
        <w:t>חובות ועלויות:</w:t>
      </w:r>
    </w:p>
    <w:p w:rsidR="006D1FA6" w:rsidRDefault="006D1FA6" w:rsidP="006D1FA6">
      <w:pPr>
        <w:rPr>
          <w:u w:val="none"/>
          <w:rtl/>
        </w:rPr>
      </w:pPr>
      <w:r>
        <w:rPr>
          <w:rFonts w:hint="cs"/>
          <w:u w:val="none"/>
          <w:rtl/>
        </w:rPr>
        <w:t>מלבד הזמן והנסיעה שקשורים</w:t>
      </w:r>
      <w:r w:rsidRPr="00B91EB5">
        <w:rPr>
          <w:rFonts w:hint="cs"/>
          <w:u w:val="none"/>
          <w:rtl/>
        </w:rPr>
        <w:t xml:space="preserve"> להגעתך</w:t>
      </w:r>
      <w:r>
        <w:rPr>
          <w:rFonts w:hint="cs"/>
          <w:u w:val="none"/>
          <w:rtl/>
        </w:rPr>
        <w:t xml:space="preserve"> למפגש ב</w:t>
      </w:r>
      <w:r w:rsidRPr="00B91EB5">
        <w:rPr>
          <w:rFonts w:hint="cs"/>
          <w:u w:val="none"/>
          <w:rtl/>
        </w:rPr>
        <w:t xml:space="preserve">אוניברסיטת חיפה, אין עלויות או חובות </w:t>
      </w:r>
      <w:r>
        <w:rPr>
          <w:rFonts w:hint="cs"/>
          <w:u w:val="none"/>
          <w:rtl/>
        </w:rPr>
        <w:t>צפויות נוספות הכרוכות</w:t>
      </w:r>
      <w:r w:rsidRPr="00B91EB5">
        <w:rPr>
          <w:rFonts w:hint="cs"/>
          <w:u w:val="none"/>
          <w:rtl/>
        </w:rPr>
        <w:t xml:space="preserve"> בהשתתפות במחקר. </w:t>
      </w:r>
    </w:p>
    <w:p w:rsidR="006D1FA6" w:rsidRPr="00BD0492" w:rsidRDefault="006D1FA6" w:rsidP="006D1FA6">
      <w:pPr>
        <w:ind w:left="360"/>
        <w:rPr>
          <w:u w:val="none"/>
        </w:rPr>
      </w:pPr>
    </w:p>
    <w:p w:rsidR="006D1FA6" w:rsidRDefault="006D1FA6" w:rsidP="006D1FA6">
      <w:pPr>
        <w:rPr>
          <w:b/>
          <w:bCs/>
          <w:u w:val="none"/>
          <w:rtl/>
        </w:rPr>
      </w:pPr>
      <w:r>
        <w:rPr>
          <w:rFonts w:hint="cs"/>
          <w:b/>
          <w:bCs/>
          <w:u w:val="none"/>
          <w:rtl/>
        </w:rPr>
        <w:t xml:space="preserve">8.    </w:t>
      </w:r>
      <w:r w:rsidRPr="00315B96">
        <w:rPr>
          <w:rFonts w:hint="cs"/>
          <w:b/>
          <w:bCs/>
          <w:u w:val="none"/>
          <w:rtl/>
        </w:rPr>
        <w:t>תגמול:</w:t>
      </w:r>
    </w:p>
    <w:p w:rsidR="006D1FA6" w:rsidRDefault="006D1FA6" w:rsidP="00C5690F">
      <w:pPr>
        <w:rPr>
          <w:rFonts w:ascii="Arial" w:hAnsi="Arial"/>
          <w:b/>
          <w:bCs/>
          <w:sz w:val="22"/>
          <w:u w:val="none"/>
          <w:rtl/>
        </w:rPr>
      </w:pPr>
      <w:r w:rsidRPr="00315B96">
        <w:rPr>
          <w:rFonts w:hint="cs"/>
          <w:u w:val="none"/>
          <w:rtl/>
        </w:rPr>
        <w:t xml:space="preserve">כל </w:t>
      </w:r>
      <w:r>
        <w:rPr>
          <w:rFonts w:hint="cs"/>
          <w:u w:val="none"/>
          <w:rtl/>
        </w:rPr>
        <w:t>משתתף</w:t>
      </w:r>
      <w:r w:rsidRPr="00315B96">
        <w:rPr>
          <w:rFonts w:hint="cs"/>
          <w:u w:val="none"/>
          <w:rtl/>
        </w:rPr>
        <w:t xml:space="preserve"> יתוגמל</w:t>
      </w:r>
      <w:r>
        <w:rPr>
          <w:rFonts w:hint="cs"/>
          <w:u w:val="none"/>
          <w:rtl/>
        </w:rPr>
        <w:t xml:space="preserve"> בתשלום של </w:t>
      </w:r>
      <w:r w:rsidR="00C5690F">
        <w:rPr>
          <w:rFonts w:hint="cs"/>
          <w:u w:val="none"/>
          <w:rtl/>
        </w:rPr>
        <w:t>80</w:t>
      </w:r>
      <w:r>
        <w:rPr>
          <w:rFonts w:hint="cs"/>
          <w:u w:val="none"/>
          <w:rtl/>
        </w:rPr>
        <w:t xml:space="preserve"> ₪ או</w:t>
      </w:r>
      <w:r w:rsidRPr="00315B96">
        <w:rPr>
          <w:rFonts w:hint="cs"/>
          <w:u w:val="none"/>
          <w:rtl/>
        </w:rPr>
        <w:t xml:space="preserve"> </w:t>
      </w:r>
      <w:r>
        <w:rPr>
          <w:rFonts w:hint="cs"/>
          <w:u w:val="none"/>
          <w:rtl/>
        </w:rPr>
        <w:t>ב-</w:t>
      </w:r>
      <w:r w:rsidR="00C5690F">
        <w:rPr>
          <w:rFonts w:hint="cs"/>
          <w:u w:val="none"/>
          <w:rtl/>
        </w:rPr>
        <w:t>2</w:t>
      </w:r>
      <w:r>
        <w:rPr>
          <w:rFonts w:hint="cs"/>
          <w:u w:val="none"/>
          <w:rtl/>
        </w:rPr>
        <w:t xml:space="preserve"> נקודות קרדיט </w:t>
      </w:r>
      <w:r w:rsidRPr="00DE72D3">
        <w:rPr>
          <w:u w:val="none"/>
          <w:rtl/>
        </w:rPr>
        <w:t>(</w:t>
      </w:r>
      <w:r>
        <w:rPr>
          <w:rFonts w:hint="cs"/>
          <w:u w:val="none"/>
          <w:rtl/>
        </w:rPr>
        <w:t>ל</w:t>
      </w:r>
      <w:r w:rsidRPr="00DE72D3">
        <w:rPr>
          <w:u w:val="none"/>
          <w:rtl/>
        </w:rPr>
        <w:t>תלמ</w:t>
      </w:r>
      <w:r>
        <w:rPr>
          <w:u w:val="none"/>
          <w:rtl/>
        </w:rPr>
        <w:t>ידי שנה א' בפסיכולוגיה)</w:t>
      </w:r>
      <w:r>
        <w:rPr>
          <w:rFonts w:hint="cs"/>
          <w:u w:val="none"/>
          <w:rtl/>
        </w:rPr>
        <w:t xml:space="preserve"> עבור השתתפות מלאה במחקר. התשלום או נקודות הקרדיט יינתנו עם סיום ה</w:t>
      </w:r>
      <w:r w:rsidR="00165D13">
        <w:rPr>
          <w:rFonts w:hint="cs"/>
          <w:u w:val="none"/>
          <w:rtl/>
        </w:rPr>
        <w:t>השתתפות</w:t>
      </w:r>
      <w:r>
        <w:rPr>
          <w:rFonts w:hint="cs"/>
          <w:u w:val="none"/>
          <w:rtl/>
        </w:rPr>
        <w:t xml:space="preserve"> במחקר.</w:t>
      </w:r>
    </w:p>
    <w:p w:rsidR="006D1FA6" w:rsidRDefault="006D1FA6" w:rsidP="006D1FA6">
      <w:pPr>
        <w:rPr>
          <w:rFonts w:ascii="Arial" w:hAnsi="Arial"/>
          <w:b/>
          <w:bCs/>
          <w:sz w:val="22"/>
          <w:u w:val="none"/>
        </w:rPr>
      </w:pPr>
    </w:p>
    <w:p w:rsidR="006D1FA6" w:rsidRPr="008F37CB" w:rsidRDefault="006D1FA6" w:rsidP="006D1FA6">
      <w:pPr>
        <w:rPr>
          <w:u w:val="none"/>
          <w:rtl/>
        </w:rPr>
      </w:pPr>
      <w:r>
        <w:rPr>
          <w:rFonts w:hint="cs"/>
          <w:b/>
          <w:bCs/>
          <w:u w:val="none"/>
          <w:rtl/>
        </w:rPr>
        <w:t xml:space="preserve">9.   </w:t>
      </w:r>
      <w:r w:rsidRPr="008F37CB">
        <w:rPr>
          <w:rFonts w:hint="cs"/>
          <w:b/>
          <w:bCs/>
          <w:u w:val="none"/>
          <w:rtl/>
        </w:rPr>
        <w:t>סודיות:</w:t>
      </w:r>
    </w:p>
    <w:p w:rsidR="006D1FA6" w:rsidRDefault="006D1FA6" w:rsidP="00165D13">
      <w:pPr>
        <w:rPr>
          <w:u w:val="none"/>
          <w:rtl/>
        </w:rPr>
      </w:pPr>
      <w:r w:rsidRPr="008F37CB">
        <w:rPr>
          <w:u w:val="none"/>
          <w:rtl/>
        </w:rPr>
        <w:t xml:space="preserve">על מנת </w:t>
      </w:r>
      <w:r w:rsidRPr="008F37CB">
        <w:rPr>
          <w:rFonts w:hint="cs"/>
          <w:u w:val="none"/>
          <w:rtl/>
        </w:rPr>
        <w:t>לשמור על פרטיותך</w:t>
      </w:r>
      <w:r w:rsidRPr="008F37CB">
        <w:rPr>
          <w:u w:val="none"/>
          <w:rtl/>
        </w:rPr>
        <w:t xml:space="preserve">, כל מידע שנאסף אודותיך במהלך השתתפותך במחקר זה יישמר </w:t>
      </w:r>
      <w:r w:rsidRPr="008F37CB">
        <w:rPr>
          <w:rFonts w:hint="cs"/>
          <w:u w:val="none"/>
          <w:rtl/>
        </w:rPr>
        <w:t>בחיסיון המרבי שה</w:t>
      </w:r>
      <w:r w:rsidRPr="008F37CB">
        <w:rPr>
          <w:u w:val="none"/>
          <w:rtl/>
        </w:rPr>
        <w:t>חוק</w:t>
      </w:r>
      <w:r w:rsidRPr="008F37CB">
        <w:rPr>
          <w:rFonts w:hint="cs"/>
          <w:u w:val="none"/>
          <w:rtl/>
        </w:rPr>
        <w:t xml:space="preserve"> מאפשר</w:t>
      </w:r>
      <w:r w:rsidRPr="008F37CB">
        <w:rPr>
          <w:u w:val="none"/>
          <w:rtl/>
        </w:rPr>
        <w:t xml:space="preserve">. תיעוד של השתתפותך יישמר בטופס </w:t>
      </w:r>
      <w:r w:rsidRPr="008F37CB">
        <w:rPr>
          <w:rFonts w:hint="cs"/>
          <w:u w:val="none"/>
          <w:rtl/>
        </w:rPr>
        <w:t>חסוי</w:t>
      </w:r>
      <w:r>
        <w:rPr>
          <w:rFonts w:hint="cs"/>
          <w:u w:val="none"/>
          <w:rtl/>
        </w:rPr>
        <w:t>,</w:t>
      </w:r>
      <w:r w:rsidRPr="008F37CB">
        <w:rPr>
          <w:u w:val="none"/>
          <w:rtl/>
        </w:rPr>
        <w:t xml:space="preserve"> </w:t>
      </w:r>
      <w:r>
        <w:rPr>
          <w:rFonts w:hint="cs"/>
          <w:u w:val="none"/>
          <w:rtl/>
        </w:rPr>
        <w:t>ו</w:t>
      </w:r>
      <w:r w:rsidRPr="008F37CB">
        <w:rPr>
          <w:rFonts w:hint="cs"/>
          <w:u w:val="none"/>
          <w:rtl/>
        </w:rPr>
        <w:t>ה</w:t>
      </w:r>
      <w:r w:rsidRPr="008F37CB">
        <w:rPr>
          <w:u w:val="none"/>
          <w:rtl/>
        </w:rPr>
        <w:t xml:space="preserve">מידע שאתה מספק במהלך המחקר </w:t>
      </w:r>
      <w:r>
        <w:rPr>
          <w:rFonts w:hint="cs"/>
          <w:u w:val="none"/>
          <w:rtl/>
        </w:rPr>
        <w:t>לא</w:t>
      </w:r>
      <w:r w:rsidRPr="008F37CB">
        <w:rPr>
          <w:u w:val="none"/>
          <w:rtl/>
        </w:rPr>
        <w:t xml:space="preserve"> </w:t>
      </w:r>
      <w:r>
        <w:rPr>
          <w:rFonts w:hint="cs"/>
          <w:u w:val="none"/>
          <w:rtl/>
        </w:rPr>
        <w:t>י</w:t>
      </w:r>
      <w:r w:rsidRPr="008F37CB">
        <w:rPr>
          <w:u w:val="none"/>
          <w:rtl/>
        </w:rPr>
        <w:t xml:space="preserve">קושר לשמך באופן ישיר. </w:t>
      </w:r>
      <w:r>
        <w:rPr>
          <w:u w:val="none"/>
          <w:rtl/>
        </w:rPr>
        <w:t>המידע ש</w:t>
      </w:r>
      <w:r>
        <w:rPr>
          <w:rFonts w:hint="cs"/>
          <w:u w:val="none"/>
          <w:rtl/>
        </w:rPr>
        <w:t>ת</w:t>
      </w:r>
      <w:r w:rsidRPr="008F37CB">
        <w:rPr>
          <w:u w:val="none"/>
          <w:rtl/>
        </w:rPr>
        <w:t>ספק</w:t>
      </w:r>
      <w:r>
        <w:rPr>
          <w:rFonts w:hint="cs"/>
          <w:u w:val="none"/>
          <w:rtl/>
        </w:rPr>
        <w:t xml:space="preserve"> על גבי </w:t>
      </w:r>
      <w:r w:rsidR="00165D13">
        <w:rPr>
          <w:rFonts w:hint="cs"/>
          <w:u w:val="none"/>
          <w:rtl/>
        </w:rPr>
        <w:t>דפי נייר</w:t>
      </w:r>
      <w:r w:rsidRPr="008F37CB">
        <w:rPr>
          <w:u w:val="none"/>
          <w:rtl/>
        </w:rPr>
        <w:t xml:space="preserve"> יהיה נעול תמיד בנעילה כפולה (במגירה נעולה בתוך מעבדה נעולה)</w:t>
      </w:r>
      <w:r>
        <w:rPr>
          <w:rFonts w:hint="cs"/>
          <w:u w:val="none"/>
          <w:rtl/>
        </w:rPr>
        <w:t>,</w:t>
      </w:r>
      <w:r w:rsidRPr="008F37CB">
        <w:rPr>
          <w:rFonts w:hint="cs"/>
          <w:u w:val="none"/>
          <w:rtl/>
        </w:rPr>
        <w:t xml:space="preserve"> </w:t>
      </w:r>
      <w:r>
        <w:rPr>
          <w:rFonts w:hint="cs"/>
          <w:u w:val="none"/>
          <w:rtl/>
        </w:rPr>
        <w:t>ו</w:t>
      </w:r>
      <w:r w:rsidRPr="008F37CB">
        <w:rPr>
          <w:rFonts w:hint="cs"/>
          <w:u w:val="none"/>
          <w:rtl/>
        </w:rPr>
        <w:t>המידע האלקטרוני י</w:t>
      </w:r>
      <w:r>
        <w:rPr>
          <w:rFonts w:hint="cs"/>
          <w:u w:val="none"/>
          <w:rtl/>
        </w:rPr>
        <w:t>אוחסן ב</w:t>
      </w:r>
      <w:r w:rsidRPr="008F37CB">
        <w:rPr>
          <w:rFonts w:hint="cs"/>
          <w:u w:val="none"/>
          <w:rtl/>
        </w:rPr>
        <w:t>שרת</w:t>
      </w:r>
      <w:r>
        <w:rPr>
          <w:rFonts w:hint="cs"/>
          <w:u w:val="none"/>
          <w:rtl/>
        </w:rPr>
        <w:t>ים</w:t>
      </w:r>
      <w:r w:rsidRPr="008F37CB">
        <w:rPr>
          <w:rFonts w:hint="cs"/>
          <w:u w:val="none"/>
          <w:rtl/>
        </w:rPr>
        <w:t xml:space="preserve"> מאוב</w:t>
      </w:r>
      <w:r>
        <w:rPr>
          <w:rFonts w:hint="cs"/>
          <w:u w:val="none"/>
          <w:rtl/>
        </w:rPr>
        <w:t>טחים המוגנים על ידי סיסמא</w:t>
      </w:r>
      <w:r w:rsidRPr="008F37CB">
        <w:rPr>
          <w:rFonts w:hint="cs"/>
          <w:u w:val="none"/>
          <w:rtl/>
        </w:rPr>
        <w:t xml:space="preserve">. גישה ישירה לחומר אשר ייאסף תינתן לחוקר הראשי </w:t>
      </w:r>
      <w:r>
        <w:rPr>
          <w:rFonts w:hint="cs"/>
          <w:u w:val="none"/>
          <w:rtl/>
        </w:rPr>
        <w:t>פרופ'</w:t>
      </w:r>
      <w:r w:rsidRPr="008F37CB">
        <w:rPr>
          <w:rFonts w:hint="cs"/>
          <w:u w:val="none"/>
          <w:rtl/>
        </w:rPr>
        <w:t xml:space="preserve"> עמית ברנשטיין, צוות חוקרי המעבדה</w:t>
      </w:r>
      <w:r w:rsidRPr="008F37CB">
        <w:rPr>
          <w:rFonts w:hint="cs"/>
          <w:b/>
          <w:bCs/>
          <w:u w:val="none"/>
          <w:rtl/>
        </w:rPr>
        <w:t xml:space="preserve">, </w:t>
      </w:r>
      <w:r w:rsidRPr="008F37CB">
        <w:rPr>
          <w:rFonts w:hint="cs"/>
          <w:u w:val="none"/>
          <w:rtl/>
        </w:rPr>
        <w:t xml:space="preserve">וכן לגורמים מוסדיים מורשים </w:t>
      </w:r>
      <w:r>
        <w:rPr>
          <w:rFonts w:hint="cs"/>
          <w:u w:val="none"/>
          <w:rtl/>
        </w:rPr>
        <w:t>המבקרים את המחקר לצורך אימות ובדיקת נתונים והליכי המחקר, בהתאם לדרישה. כל פרסום שעשוי לה</w:t>
      </w:r>
      <w:r w:rsidRPr="008F37CB">
        <w:rPr>
          <w:rFonts w:hint="cs"/>
          <w:u w:val="none"/>
          <w:rtl/>
        </w:rPr>
        <w:t>תבסס על מחקר זה ייעשה ללא</w:t>
      </w:r>
      <w:r>
        <w:rPr>
          <w:rFonts w:hint="cs"/>
          <w:u w:val="none"/>
          <w:rtl/>
        </w:rPr>
        <w:t xml:space="preserve"> כל אזכור של שמך או כל פרט אחר העלול לחשוף את זהותך</w:t>
      </w:r>
      <w:r w:rsidR="00F13ECB">
        <w:rPr>
          <w:rFonts w:hint="cs"/>
          <w:u w:val="none"/>
          <w:rtl/>
        </w:rPr>
        <w:t>.</w:t>
      </w:r>
    </w:p>
    <w:p w:rsidR="006D1FA6" w:rsidRPr="008F37CB" w:rsidRDefault="006D1FA6" w:rsidP="006D1FA6">
      <w:pPr>
        <w:rPr>
          <w:u w:val="none"/>
          <w:rtl/>
        </w:rPr>
      </w:pPr>
      <w:r>
        <w:rPr>
          <w:rFonts w:hint="cs"/>
          <w:u w:val="none"/>
          <w:rtl/>
        </w:rPr>
        <w:lastRenderedPageBreak/>
        <w:t>בנוסף</w:t>
      </w:r>
      <w:r w:rsidRPr="008F37CB">
        <w:rPr>
          <w:rFonts w:hint="cs"/>
          <w:u w:val="none"/>
          <w:rtl/>
        </w:rPr>
        <w:t>, שמך, כתובתך ותעודת הזהות שלך יועברו ל</w:t>
      </w:r>
      <w:r>
        <w:rPr>
          <w:rFonts w:hint="cs"/>
          <w:u w:val="none"/>
          <w:rtl/>
        </w:rPr>
        <w:t xml:space="preserve">משרד </w:t>
      </w:r>
      <w:r w:rsidRPr="008F37CB">
        <w:rPr>
          <w:rFonts w:hint="cs"/>
          <w:u w:val="none"/>
          <w:rtl/>
        </w:rPr>
        <w:t xml:space="preserve">רשות המחקר באוניברסיטת חיפה </w:t>
      </w:r>
      <w:r>
        <w:rPr>
          <w:rFonts w:hint="cs"/>
          <w:u w:val="none"/>
          <w:rtl/>
        </w:rPr>
        <w:t>על מנת</w:t>
      </w:r>
      <w:r w:rsidRPr="008F37CB">
        <w:rPr>
          <w:rFonts w:hint="cs"/>
          <w:u w:val="none"/>
          <w:rtl/>
        </w:rPr>
        <w:t xml:space="preserve"> לזכותך בתגמול הכספי </w:t>
      </w:r>
      <w:r>
        <w:rPr>
          <w:rFonts w:hint="cs"/>
          <w:u w:val="none"/>
          <w:rtl/>
        </w:rPr>
        <w:t xml:space="preserve">או בנקודות קרדיט </w:t>
      </w:r>
      <w:r w:rsidRPr="008F37CB">
        <w:rPr>
          <w:rFonts w:hint="cs"/>
          <w:u w:val="none"/>
          <w:rtl/>
        </w:rPr>
        <w:t>עבור השתתפותך במחקר. ב</w:t>
      </w:r>
      <w:r>
        <w:rPr>
          <w:rFonts w:hint="cs"/>
          <w:u w:val="none"/>
          <w:rtl/>
        </w:rPr>
        <w:t xml:space="preserve">משרד </w:t>
      </w:r>
      <w:r w:rsidRPr="008F37CB">
        <w:rPr>
          <w:rFonts w:hint="cs"/>
          <w:u w:val="none"/>
          <w:rtl/>
        </w:rPr>
        <w:t xml:space="preserve">רשות המחקר </w:t>
      </w:r>
      <w:r>
        <w:rPr>
          <w:rFonts w:hint="cs"/>
          <w:u w:val="none"/>
          <w:rtl/>
        </w:rPr>
        <w:t xml:space="preserve">של האוניברסיטה, </w:t>
      </w:r>
      <w:r w:rsidRPr="008F37CB">
        <w:rPr>
          <w:rFonts w:hint="cs"/>
          <w:u w:val="none"/>
          <w:rtl/>
        </w:rPr>
        <w:t>יא</w:t>
      </w:r>
      <w:r>
        <w:rPr>
          <w:rFonts w:hint="cs"/>
          <w:u w:val="none"/>
          <w:rtl/>
        </w:rPr>
        <w:t>ו</w:t>
      </w:r>
      <w:r w:rsidRPr="008F37CB">
        <w:rPr>
          <w:rFonts w:hint="cs"/>
          <w:u w:val="none"/>
          <w:rtl/>
        </w:rPr>
        <w:t>חס</w:t>
      </w:r>
      <w:r>
        <w:rPr>
          <w:rFonts w:hint="cs"/>
          <w:u w:val="none"/>
          <w:rtl/>
        </w:rPr>
        <w:t>ן</w:t>
      </w:r>
      <w:r w:rsidRPr="008F37CB">
        <w:rPr>
          <w:rFonts w:hint="cs"/>
          <w:u w:val="none"/>
          <w:rtl/>
        </w:rPr>
        <w:t xml:space="preserve"> מידע זה בצורה מאובטחת, וגישה ל</w:t>
      </w:r>
      <w:r>
        <w:rPr>
          <w:rFonts w:hint="cs"/>
          <w:u w:val="none"/>
          <w:rtl/>
        </w:rPr>
        <w:t>מידע זה תותר רק לעובדים מורשים.</w:t>
      </w:r>
    </w:p>
    <w:p w:rsidR="006D1FA6" w:rsidRPr="008F37CB" w:rsidRDefault="006D1FA6" w:rsidP="006D1FA6">
      <w:pPr>
        <w:rPr>
          <w:u w:val="none"/>
          <w:rtl/>
        </w:rPr>
      </w:pPr>
    </w:p>
    <w:p w:rsidR="006D1FA6" w:rsidRPr="005E70CF" w:rsidRDefault="006D1FA6" w:rsidP="006D1FA6">
      <w:pPr>
        <w:rPr>
          <w:u w:val="none"/>
          <w:rtl/>
        </w:rPr>
      </w:pPr>
      <w:r>
        <w:rPr>
          <w:rFonts w:hint="cs"/>
          <w:b/>
          <w:bCs/>
          <w:u w:val="none"/>
          <w:rtl/>
        </w:rPr>
        <w:t xml:space="preserve">10. </w:t>
      </w:r>
      <w:r>
        <w:rPr>
          <w:rFonts w:hint="cs"/>
          <w:u w:val="none"/>
          <w:rtl/>
        </w:rPr>
        <w:t xml:space="preserve">  </w:t>
      </w:r>
      <w:r w:rsidRPr="005E70CF">
        <w:rPr>
          <w:rFonts w:hint="cs"/>
          <w:b/>
          <w:bCs/>
          <w:u w:val="none"/>
          <w:rtl/>
        </w:rPr>
        <w:t>מידע ליצירת קשר:</w:t>
      </w:r>
    </w:p>
    <w:p w:rsidR="006D1FA6" w:rsidRPr="009F680F" w:rsidRDefault="006D1FA6" w:rsidP="006D1FA6">
      <w:pPr>
        <w:rPr>
          <w:u w:val="none"/>
          <w:rtl/>
        </w:rPr>
      </w:pPr>
      <w:r w:rsidRPr="005E70CF">
        <w:rPr>
          <w:rFonts w:hint="cs"/>
          <w:u w:val="none"/>
          <w:rtl/>
        </w:rPr>
        <w:t xml:space="preserve">אם </w:t>
      </w:r>
      <w:r>
        <w:rPr>
          <w:rFonts w:hint="cs"/>
          <w:u w:val="none"/>
          <w:rtl/>
        </w:rPr>
        <w:t>הינך</w:t>
      </w:r>
      <w:r w:rsidRPr="005E70CF">
        <w:rPr>
          <w:rFonts w:hint="cs"/>
          <w:u w:val="none"/>
          <w:rtl/>
        </w:rPr>
        <w:t xml:space="preserve"> מעוניין ב</w:t>
      </w:r>
      <w:r>
        <w:rPr>
          <w:rFonts w:hint="cs"/>
          <w:u w:val="none"/>
          <w:rtl/>
        </w:rPr>
        <w:t>מידע נוסף אודות</w:t>
      </w:r>
      <w:r w:rsidRPr="005E70CF">
        <w:rPr>
          <w:rFonts w:hint="cs"/>
          <w:u w:val="none"/>
          <w:rtl/>
        </w:rPr>
        <w:t xml:space="preserve"> המחקר, אם יש לך שאלות נוספות בנוגע לזכויותיך כמשתתף במחקר זה, או </w:t>
      </w:r>
      <w:r>
        <w:rPr>
          <w:rFonts w:hint="cs"/>
          <w:u w:val="none"/>
          <w:rtl/>
        </w:rPr>
        <w:t>אם</w:t>
      </w:r>
      <w:r w:rsidRPr="005E70CF">
        <w:rPr>
          <w:rFonts w:hint="cs"/>
          <w:u w:val="none"/>
          <w:rtl/>
        </w:rPr>
        <w:t xml:space="preserve"> אתה </w:t>
      </w:r>
      <w:r>
        <w:rPr>
          <w:rFonts w:hint="cs"/>
          <w:u w:val="none"/>
          <w:rtl/>
        </w:rPr>
        <w:t>מרגיש</w:t>
      </w:r>
      <w:r w:rsidRPr="005E70CF">
        <w:rPr>
          <w:rFonts w:hint="cs"/>
          <w:u w:val="none"/>
          <w:rtl/>
        </w:rPr>
        <w:t xml:space="preserve"> שנפגעת בדרך כלשהי כתוצאה מהשתתפותך במחקר, אתה מוזמן ל</w:t>
      </w:r>
      <w:r>
        <w:rPr>
          <w:rFonts w:hint="cs"/>
          <w:u w:val="none"/>
          <w:rtl/>
        </w:rPr>
        <w:t>יצור קשר עם פרופ'</w:t>
      </w:r>
      <w:r w:rsidRPr="005E70CF">
        <w:rPr>
          <w:rFonts w:hint="cs"/>
          <w:u w:val="none"/>
          <w:rtl/>
        </w:rPr>
        <w:t xml:space="preserve"> עמית ברנשטיין, החוקר הראשי</w:t>
      </w:r>
      <w:r>
        <w:rPr>
          <w:rFonts w:hint="cs"/>
          <w:u w:val="none"/>
          <w:rtl/>
        </w:rPr>
        <w:t xml:space="preserve"> של המחקר, בטלפון: </w:t>
      </w:r>
      <w:r w:rsidRPr="009275A4">
        <w:rPr>
          <w:u w:val="none"/>
          <w:rtl/>
        </w:rPr>
        <w:t>04-8249839</w:t>
      </w:r>
      <w:r w:rsidRPr="005E70CF">
        <w:rPr>
          <w:rFonts w:hint="cs"/>
          <w:u w:val="none"/>
          <w:rtl/>
        </w:rPr>
        <w:t>.</w:t>
      </w:r>
      <w:r>
        <w:rPr>
          <w:b/>
          <w:bCs/>
          <w:u w:val="none"/>
          <w:rtl/>
        </w:rPr>
        <w:br w:type="page"/>
      </w:r>
      <w:r w:rsidRPr="004306C8">
        <w:rPr>
          <w:b/>
          <w:bCs/>
          <w:rtl/>
        </w:rPr>
        <w:lastRenderedPageBreak/>
        <w:t>הסכמה להשתתפות במחקר</w:t>
      </w:r>
      <w:r w:rsidRPr="0003489D">
        <w:rPr>
          <w:rFonts w:hint="cs"/>
          <w:b/>
          <w:bCs/>
          <w:u w:val="none"/>
          <w:rtl/>
        </w:rPr>
        <w:br/>
        <w:t xml:space="preserve">שם המחקר: </w:t>
      </w:r>
      <w:r w:rsidR="00DA7F98">
        <w:rPr>
          <w:rFonts w:ascii="Arial" w:hAnsi="Arial" w:hint="cs"/>
          <w:bCs/>
          <w:sz w:val="22"/>
          <w:u w:val="none"/>
          <w:rtl/>
        </w:rPr>
        <w:t>תשומת לב ו</w:t>
      </w:r>
      <w:r>
        <w:rPr>
          <w:rFonts w:ascii="Arial" w:hAnsi="Arial" w:hint="cs"/>
          <w:bCs/>
          <w:sz w:val="22"/>
          <w:u w:val="none"/>
          <w:rtl/>
        </w:rPr>
        <w:t>חוויות</w:t>
      </w:r>
    </w:p>
    <w:p w:rsidR="006D1FA6" w:rsidRPr="0003489D" w:rsidRDefault="006D1FA6" w:rsidP="006D1FA6">
      <w:pPr>
        <w:rPr>
          <w:b/>
          <w:bCs/>
          <w:u w:val="none"/>
          <w:rtl/>
        </w:rPr>
      </w:pPr>
    </w:p>
    <w:p w:rsidR="006D1FA6" w:rsidRPr="0003489D" w:rsidRDefault="006D1FA6" w:rsidP="006D1FA6">
      <w:pPr>
        <w:spacing w:line="276" w:lineRule="auto"/>
        <w:rPr>
          <w:u w:val="none"/>
          <w:rtl/>
        </w:rPr>
      </w:pPr>
      <w:r w:rsidRPr="0003489D">
        <w:rPr>
          <w:u w:val="none"/>
          <w:rtl/>
        </w:rPr>
        <w:t xml:space="preserve">ניתן לך וקראת </w:t>
      </w:r>
      <w:r>
        <w:rPr>
          <w:rFonts w:hint="cs"/>
          <w:u w:val="none"/>
          <w:rtl/>
        </w:rPr>
        <w:t>את טופס ההסכמה להשתתפות</w:t>
      </w:r>
      <w:r w:rsidRPr="0003489D">
        <w:rPr>
          <w:u w:val="none"/>
          <w:rtl/>
        </w:rPr>
        <w:t xml:space="preserve"> </w:t>
      </w:r>
      <w:r>
        <w:rPr>
          <w:rFonts w:hint="cs"/>
          <w:u w:val="none"/>
          <w:rtl/>
        </w:rPr>
        <w:t>ב</w:t>
      </w:r>
      <w:r w:rsidRPr="0003489D">
        <w:rPr>
          <w:u w:val="none"/>
          <w:rtl/>
        </w:rPr>
        <w:t xml:space="preserve">מחקר זה. במידה ותהיינה לך שאלות נוספות אודות המחקר, הנך מבין שאתה חופשי ליצור קשר עם האדם </w:t>
      </w:r>
      <w:r w:rsidRPr="0003489D">
        <w:rPr>
          <w:rFonts w:hint="cs"/>
          <w:u w:val="none"/>
          <w:rtl/>
        </w:rPr>
        <w:t>ה</w:t>
      </w:r>
      <w:r w:rsidRPr="0003489D">
        <w:rPr>
          <w:u w:val="none"/>
          <w:rtl/>
        </w:rPr>
        <w:t xml:space="preserve">אחראי על המחקר בכתובת ובטלפון </w:t>
      </w:r>
      <w:r w:rsidRPr="0003489D">
        <w:rPr>
          <w:rFonts w:hint="cs"/>
          <w:u w:val="none"/>
          <w:rtl/>
        </w:rPr>
        <w:t>המ</w:t>
      </w:r>
      <w:r>
        <w:rPr>
          <w:rFonts w:hint="cs"/>
          <w:u w:val="none"/>
          <w:rtl/>
        </w:rPr>
        <w:t>ו</w:t>
      </w:r>
      <w:r w:rsidRPr="0003489D">
        <w:rPr>
          <w:rFonts w:hint="cs"/>
          <w:u w:val="none"/>
          <w:rtl/>
        </w:rPr>
        <w:t>פעים בתחתית העמוד</w:t>
      </w:r>
      <w:r w:rsidRPr="0003489D">
        <w:rPr>
          <w:u w:val="none"/>
          <w:rtl/>
        </w:rPr>
        <w:t>.</w:t>
      </w:r>
    </w:p>
    <w:p w:rsidR="006D1FA6" w:rsidRPr="0003489D" w:rsidRDefault="006D1FA6" w:rsidP="006D1FA6">
      <w:pPr>
        <w:spacing w:line="276" w:lineRule="auto"/>
        <w:rPr>
          <w:u w:val="none"/>
          <w:rtl/>
        </w:rPr>
      </w:pPr>
      <w:r w:rsidRPr="0003489D">
        <w:rPr>
          <w:u w:val="none"/>
          <w:rtl/>
        </w:rPr>
        <w:t xml:space="preserve">אתה מבין את </w:t>
      </w:r>
      <w:r w:rsidRPr="0003489D">
        <w:rPr>
          <w:rFonts w:hint="cs"/>
          <w:u w:val="none"/>
          <w:rtl/>
        </w:rPr>
        <w:t>התהליך שאתה עתיד לעבור</w:t>
      </w:r>
      <w:r w:rsidRPr="0003489D">
        <w:rPr>
          <w:u w:val="none"/>
          <w:rtl/>
        </w:rPr>
        <w:t xml:space="preserve">, </w:t>
      </w:r>
      <w:r w:rsidRPr="0003489D">
        <w:rPr>
          <w:rFonts w:hint="cs"/>
          <w:u w:val="none"/>
          <w:rtl/>
        </w:rPr>
        <w:t>ומודע ל</w:t>
      </w:r>
      <w:r w:rsidRPr="0003489D">
        <w:rPr>
          <w:u w:val="none"/>
          <w:rtl/>
        </w:rPr>
        <w:t xml:space="preserve">רווחים </w:t>
      </w:r>
      <w:r>
        <w:rPr>
          <w:rFonts w:hint="cs"/>
          <w:u w:val="none"/>
          <w:rtl/>
        </w:rPr>
        <w:t>ה</w:t>
      </w:r>
      <w:r w:rsidRPr="0003489D">
        <w:rPr>
          <w:u w:val="none"/>
          <w:rtl/>
        </w:rPr>
        <w:t xml:space="preserve">פוטנציאליים, </w:t>
      </w:r>
      <w:r>
        <w:rPr>
          <w:rFonts w:hint="cs"/>
          <w:u w:val="none"/>
          <w:rtl/>
        </w:rPr>
        <w:t>ל</w:t>
      </w:r>
      <w:r w:rsidRPr="0003489D">
        <w:rPr>
          <w:u w:val="none"/>
          <w:rtl/>
        </w:rPr>
        <w:t>סיכונים ו</w:t>
      </w:r>
      <w:r>
        <w:rPr>
          <w:rFonts w:hint="cs"/>
          <w:u w:val="none"/>
          <w:rtl/>
        </w:rPr>
        <w:t>ל</w:t>
      </w:r>
      <w:r w:rsidRPr="0003489D">
        <w:rPr>
          <w:u w:val="none"/>
          <w:rtl/>
        </w:rPr>
        <w:t>אי-</w:t>
      </w:r>
      <w:r>
        <w:rPr>
          <w:rFonts w:hint="cs"/>
          <w:u w:val="none"/>
          <w:rtl/>
        </w:rPr>
        <w:t>ה</w:t>
      </w:r>
      <w:r w:rsidRPr="0003489D">
        <w:rPr>
          <w:u w:val="none"/>
          <w:rtl/>
        </w:rPr>
        <w:t>נוחות</w:t>
      </w:r>
      <w:r w:rsidRPr="0003489D">
        <w:rPr>
          <w:rFonts w:hint="cs"/>
          <w:u w:val="none"/>
          <w:rtl/>
        </w:rPr>
        <w:t xml:space="preserve"> </w:t>
      </w:r>
      <w:r w:rsidR="00165D13">
        <w:rPr>
          <w:rFonts w:hint="cs"/>
          <w:u w:val="none"/>
          <w:rtl/>
        </w:rPr>
        <w:t>ש</w:t>
      </w:r>
      <w:r w:rsidRPr="0003489D">
        <w:rPr>
          <w:rFonts w:hint="cs"/>
          <w:u w:val="none"/>
          <w:rtl/>
        </w:rPr>
        <w:t>במסגרתו</w:t>
      </w:r>
      <w:r w:rsidRPr="0003489D">
        <w:rPr>
          <w:u w:val="none"/>
          <w:rtl/>
        </w:rPr>
        <w:t>.</w:t>
      </w:r>
    </w:p>
    <w:p w:rsidR="006D1FA6" w:rsidRPr="0003489D" w:rsidRDefault="006D1FA6" w:rsidP="006D1FA6">
      <w:pPr>
        <w:spacing w:line="276" w:lineRule="auto"/>
        <w:rPr>
          <w:u w:val="none"/>
          <w:rtl/>
        </w:rPr>
      </w:pPr>
      <w:r w:rsidRPr="0003489D">
        <w:rPr>
          <w:u w:val="none"/>
          <w:rtl/>
        </w:rPr>
        <w:t xml:space="preserve">אתה מכיר בכך </w:t>
      </w:r>
      <w:r>
        <w:rPr>
          <w:rFonts w:hint="cs"/>
          <w:u w:val="none"/>
          <w:rtl/>
        </w:rPr>
        <w:t>שהסכמת</w:t>
      </w:r>
      <w:r w:rsidRPr="0003489D">
        <w:rPr>
          <w:rFonts w:hint="cs"/>
          <w:u w:val="none"/>
          <w:rtl/>
        </w:rPr>
        <w:t xml:space="preserve"> להשתתף במחקר </w:t>
      </w:r>
      <w:r w:rsidRPr="0003489D">
        <w:rPr>
          <w:u w:val="none"/>
          <w:rtl/>
        </w:rPr>
        <w:t xml:space="preserve">ואתה מודע לכך שאתה </w:t>
      </w:r>
      <w:r w:rsidRPr="0003489D">
        <w:rPr>
          <w:rFonts w:hint="cs"/>
          <w:u w:val="none"/>
          <w:rtl/>
        </w:rPr>
        <w:t xml:space="preserve">רשאי </w:t>
      </w:r>
      <w:r w:rsidRPr="0003489D">
        <w:rPr>
          <w:u w:val="none"/>
          <w:rtl/>
        </w:rPr>
        <w:t>לסרב להשתתף או להפ</w:t>
      </w:r>
      <w:r w:rsidRPr="0003489D">
        <w:rPr>
          <w:rFonts w:hint="cs"/>
          <w:u w:val="none"/>
          <w:rtl/>
        </w:rPr>
        <w:t>ס</w:t>
      </w:r>
      <w:r w:rsidRPr="0003489D">
        <w:rPr>
          <w:u w:val="none"/>
          <w:rtl/>
        </w:rPr>
        <w:t xml:space="preserve">יק את השתתפותך בכל שלב. </w:t>
      </w:r>
      <w:r w:rsidRPr="0003489D">
        <w:rPr>
          <w:rFonts w:hint="cs"/>
          <w:u w:val="none"/>
          <w:rtl/>
        </w:rPr>
        <w:t>כמו כן</w:t>
      </w:r>
      <w:r w:rsidRPr="0003489D">
        <w:rPr>
          <w:u w:val="none"/>
          <w:rtl/>
        </w:rPr>
        <w:t xml:space="preserve">, </w:t>
      </w:r>
      <w:r w:rsidRPr="0003489D">
        <w:rPr>
          <w:rFonts w:hint="cs"/>
          <w:u w:val="none"/>
          <w:rtl/>
        </w:rPr>
        <w:t xml:space="preserve">אתה מודע לכך </w:t>
      </w:r>
      <w:r w:rsidRPr="0003489D">
        <w:rPr>
          <w:u w:val="none"/>
          <w:rtl/>
        </w:rPr>
        <w:t>שלחוקר יש זכות להפסיק את הניסוי בכל שלב ומכל סיבה</w:t>
      </w:r>
      <w:r>
        <w:rPr>
          <w:rFonts w:hint="cs"/>
          <w:u w:val="none"/>
          <w:rtl/>
        </w:rPr>
        <w:t xml:space="preserve"> שהיא</w:t>
      </w:r>
      <w:r w:rsidRPr="0003489D">
        <w:rPr>
          <w:u w:val="none"/>
          <w:rtl/>
        </w:rPr>
        <w:t>.</w:t>
      </w:r>
    </w:p>
    <w:p w:rsidR="006D1FA6" w:rsidRPr="0003489D" w:rsidRDefault="006D1FA6" w:rsidP="006D1FA6">
      <w:pPr>
        <w:spacing w:line="276" w:lineRule="auto"/>
        <w:rPr>
          <w:u w:val="none"/>
          <w:rtl/>
        </w:rPr>
      </w:pPr>
      <w:r w:rsidRPr="0003489D">
        <w:rPr>
          <w:u w:val="none"/>
          <w:rtl/>
        </w:rPr>
        <w:t xml:space="preserve">הנך מבין שתוצאות מחקר זה עשויות להתפרסם בהמשך, אולם </w:t>
      </w:r>
      <w:r w:rsidRPr="0003489D">
        <w:rPr>
          <w:rFonts w:hint="cs"/>
          <w:u w:val="none"/>
          <w:rtl/>
        </w:rPr>
        <w:t xml:space="preserve">החיסיון </w:t>
      </w:r>
      <w:r w:rsidRPr="0003489D">
        <w:rPr>
          <w:u w:val="none"/>
          <w:rtl/>
        </w:rPr>
        <w:t xml:space="preserve">של כל </w:t>
      </w:r>
      <w:r>
        <w:rPr>
          <w:rFonts w:hint="cs"/>
          <w:u w:val="none"/>
          <w:rtl/>
        </w:rPr>
        <w:t>משתתפי</w:t>
      </w:r>
      <w:r w:rsidRPr="0003489D">
        <w:rPr>
          <w:u w:val="none"/>
          <w:rtl/>
        </w:rPr>
        <w:t xml:space="preserve"> המחקר </w:t>
      </w:r>
      <w:r w:rsidRPr="0003489D">
        <w:rPr>
          <w:rFonts w:hint="cs"/>
          <w:u w:val="none"/>
          <w:rtl/>
        </w:rPr>
        <w:t xml:space="preserve">עתיד להישמר ברמה </w:t>
      </w:r>
      <w:r w:rsidRPr="0003489D">
        <w:rPr>
          <w:u w:val="none"/>
          <w:rtl/>
        </w:rPr>
        <w:t xml:space="preserve">המרבית </w:t>
      </w:r>
      <w:r w:rsidRPr="0003489D">
        <w:rPr>
          <w:rFonts w:hint="cs"/>
          <w:u w:val="none"/>
          <w:rtl/>
        </w:rPr>
        <w:t>שהחוק מאפשר</w:t>
      </w:r>
      <w:r w:rsidRPr="0003489D">
        <w:rPr>
          <w:u w:val="none"/>
          <w:rtl/>
        </w:rPr>
        <w:t>.</w:t>
      </w:r>
    </w:p>
    <w:p w:rsidR="00D46D1F" w:rsidRDefault="006D1FA6" w:rsidP="00D46D1F">
      <w:pPr>
        <w:spacing w:line="276" w:lineRule="auto"/>
        <w:rPr>
          <w:u w:val="none"/>
          <w:rtl/>
          <w:rPrChange w:id="93" w:author="Windows User" w:date="2018-10-16T17:23:00Z">
            <w:rPr>
              <w:b/>
              <w:bCs/>
              <w:sz w:val="28"/>
              <w:szCs w:val="28"/>
              <w:u w:val="none"/>
              <w:rtl/>
            </w:rPr>
          </w:rPrChange>
        </w:rPr>
      </w:pPr>
      <w:r w:rsidRPr="0003489D">
        <w:rPr>
          <w:u w:val="none"/>
          <w:rtl/>
        </w:rPr>
        <w:t>הנך מבין ש</w:t>
      </w:r>
      <w:r w:rsidRPr="0003489D">
        <w:rPr>
          <w:rFonts w:hint="cs"/>
          <w:u w:val="none"/>
          <w:rtl/>
        </w:rPr>
        <w:t xml:space="preserve">בנוסף ליצירת </w:t>
      </w:r>
      <w:r w:rsidRPr="00730B27">
        <w:rPr>
          <w:rFonts w:hint="cs"/>
          <w:u w:val="none"/>
          <w:rtl/>
        </w:rPr>
        <w:t xml:space="preserve">קשר </w:t>
      </w:r>
      <w:r w:rsidRPr="00730B27">
        <w:rPr>
          <w:u w:val="none"/>
          <w:rtl/>
        </w:rPr>
        <w:t xml:space="preserve">עם החוקר הראשי של מחקר זה, </w:t>
      </w:r>
      <w:r w:rsidRPr="00730B27">
        <w:rPr>
          <w:rFonts w:hint="cs"/>
          <w:u w:val="none"/>
          <w:rtl/>
        </w:rPr>
        <w:t>פרופ'</w:t>
      </w:r>
      <w:r w:rsidRPr="00730B27">
        <w:rPr>
          <w:u w:val="none"/>
          <w:rtl/>
        </w:rPr>
        <w:t xml:space="preserve"> עמית ברנשטיין (פרטים </w:t>
      </w:r>
      <w:r w:rsidRPr="00730B27">
        <w:rPr>
          <w:rFonts w:hint="cs"/>
          <w:u w:val="none"/>
          <w:rtl/>
        </w:rPr>
        <w:t>מצויים</w:t>
      </w:r>
      <w:r w:rsidRPr="00730B27">
        <w:rPr>
          <w:u w:val="none"/>
          <w:rtl/>
        </w:rPr>
        <w:t xml:space="preserve"> בתחתית העמוד), </w:t>
      </w:r>
      <w:r w:rsidRPr="00730B27">
        <w:rPr>
          <w:rFonts w:hint="cs"/>
          <w:u w:val="none"/>
          <w:rtl/>
        </w:rPr>
        <w:t>אתה רשאי ליצור קשר</w:t>
      </w:r>
      <w:r>
        <w:rPr>
          <w:rFonts w:hint="cs"/>
          <w:u w:val="none"/>
          <w:rtl/>
        </w:rPr>
        <w:t xml:space="preserve"> </w:t>
      </w:r>
      <w:r w:rsidRPr="00730B27">
        <w:rPr>
          <w:rFonts w:hint="cs"/>
          <w:u w:val="none"/>
          <w:rtl/>
        </w:rPr>
        <w:t xml:space="preserve">גם עם יו"ר ועדת האתיקה בחוג לפסיכולוגיה באוניברסיטת חיפה, ד"ר </w:t>
      </w:r>
      <w:r w:rsidR="00DA7F98">
        <w:rPr>
          <w:rFonts w:hint="cs"/>
          <w:u w:val="none"/>
          <w:rtl/>
        </w:rPr>
        <w:t>רועי אדמון</w:t>
      </w:r>
      <w:r w:rsidRPr="00730B27">
        <w:rPr>
          <w:rFonts w:hint="cs"/>
          <w:u w:val="none"/>
          <w:rtl/>
        </w:rPr>
        <w:t xml:space="preserve">, </w:t>
      </w:r>
      <w:r w:rsidRPr="00730B27">
        <w:rPr>
          <w:u w:val="none"/>
        </w:rPr>
        <w:t>Ph.D.</w:t>
      </w:r>
      <w:r w:rsidRPr="00730B27">
        <w:rPr>
          <w:rFonts w:hint="cs"/>
          <w:u w:val="none"/>
          <w:rtl/>
        </w:rPr>
        <w:t>, בטלפון</w:t>
      </w:r>
      <w:r>
        <w:rPr>
          <w:rFonts w:hint="cs"/>
          <w:u w:val="none"/>
          <w:rtl/>
        </w:rPr>
        <w:t xml:space="preserve">: </w:t>
      </w:r>
      <w:r w:rsidR="00DA7F98">
        <w:rPr>
          <w:u w:val="none"/>
          <w:rtl/>
        </w:rPr>
        <w:t>04-824</w:t>
      </w:r>
      <w:r w:rsidR="00DA7F98">
        <w:rPr>
          <w:rFonts w:hint="cs"/>
          <w:u w:val="none"/>
          <w:rtl/>
        </w:rPr>
        <w:t>0964</w:t>
      </w:r>
      <w:r w:rsidRPr="00730B27">
        <w:rPr>
          <w:rFonts w:hint="cs"/>
          <w:u w:val="none"/>
          <w:rtl/>
        </w:rPr>
        <w:t>. ניתן לפנות אליהם במידה</w:t>
      </w:r>
      <w:r>
        <w:rPr>
          <w:rFonts w:hint="cs"/>
          <w:u w:val="none"/>
          <w:rtl/>
        </w:rPr>
        <w:t xml:space="preserve"> </w:t>
      </w:r>
      <w:r w:rsidRPr="0003489D">
        <w:rPr>
          <w:u w:val="none"/>
          <w:rtl/>
        </w:rPr>
        <w:t xml:space="preserve">ותהיינה לך שאלות נוספות אודות זכויותייך כמשתתף </w:t>
      </w:r>
      <w:r>
        <w:rPr>
          <w:rFonts w:hint="cs"/>
          <w:u w:val="none"/>
          <w:rtl/>
        </w:rPr>
        <w:t>ב</w:t>
      </w:r>
      <w:r w:rsidRPr="0003489D">
        <w:rPr>
          <w:u w:val="none"/>
          <w:rtl/>
        </w:rPr>
        <w:t>מחקר</w:t>
      </w:r>
      <w:r>
        <w:rPr>
          <w:rFonts w:hint="cs"/>
          <w:u w:val="none"/>
          <w:rtl/>
        </w:rPr>
        <w:t>,</w:t>
      </w:r>
      <w:r w:rsidRPr="0003489D">
        <w:rPr>
          <w:u w:val="none"/>
          <w:rtl/>
        </w:rPr>
        <w:t xml:space="preserve"> או אודות מידע על המשך טיפול </w:t>
      </w:r>
      <w:r>
        <w:rPr>
          <w:rFonts w:hint="cs"/>
          <w:u w:val="none"/>
          <w:rtl/>
        </w:rPr>
        <w:t>אם</w:t>
      </w:r>
      <w:r w:rsidRPr="0003489D">
        <w:rPr>
          <w:u w:val="none"/>
          <w:rtl/>
        </w:rPr>
        <w:t xml:space="preserve"> ת</w:t>
      </w:r>
      <w:r>
        <w:rPr>
          <w:rFonts w:hint="cs"/>
          <w:u w:val="none"/>
          <w:rtl/>
        </w:rPr>
        <w:t>רגיש</w:t>
      </w:r>
      <w:r w:rsidRPr="0003489D">
        <w:rPr>
          <w:u w:val="none"/>
          <w:rtl/>
        </w:rPr>
        <w:t xml:space="preserve"> כי נפגעת כתוצאה ממחקר זה.</w:t>
      </w:r>
      <w:r w:rsidRPr="0003489D">
        <w:rPr>
          <w:u w:val="none"/>
          <w:rtl/>
        </w:rPr>
        <w:br/>
      </w:r>
      <w:del w:id="94" w:author="Windows User" w:date="2018-10-16T17:23:00Z">
        <w:r w:rsidRPr="0003489D">
          <w:rPr>
            <w:rFonts w:hint="cs"/>
            <w:u w:val="none"/>
            <w:rtl/>
          </w:rPr>
          <w:br/>
        </w:r>
        <w:r>
          <w:rPr>
            <w:rFonts w:hint="cs"/>
            <w:b/>
            <w:bCs/>
            <w:sz w:val="28"/>
            <w:szCs w:val="28"/>
            <w:u w:val="none"/>
            <w:rtl/>
          </w:rPr>
          <w:delText>האם</w:delText>
        </w:r>
        <w:r w:rsidRPr="004306C8">
          <w:rPr>
            <w:rFonts w:hint="cs"/>
            <w:b/>
            <w:bCs/>
            <w:sz w:val="28"/>
            <w:szCs w:val="28"/>
            <w:u w:val="none"/>
            <w:rtl/>
          </w:rPr>
          <w:delText xml:space="preserve"> את/ה מסכים/ה להשתתף במחקר?</w:delText>
        </w:r>
      </w:del>
    </w:p>
    <w:p w:rsidR="006D1FA6" w:rsidRPr="004306C8" w:rsidRDefault="006D1FA6" w:rsidP="006D1FA6">
      <w:pPr>
        <w:numPr>
          <w:ilvl w:val="0"/>
          <w:numId w:val="4"/>
        </w:numPr>
        <w:spacing w:line="276" w:lineRule="auto"/>
        <w:rPr>
          <w:del w:id="95" w:author="Windows User" w:date="2018-10-16T17:23:00Z"/>
          <w:b/>
          <w:bCs/>
          <w:sz w:val="28"/>
          <w:szCs w:val="28"/>
          <w:u w:val="none"/>
        </w:rPr>
      </w:pPr>
      <w:del w:id="96" w:author="Windows User" w:date="2018-10-16T17:23:00Z">
        <w:r w:rsidRPr="004306C8">
          <w:rPr>
            <w:rFonts w:hint="cs"/>
            <w:b/>
            <w:bCs/>
            <w:sz w:val="28"/>
            <w:szCs w:val="28"/>
            <w:u w:val="none"/>
            <w:rtl/>
          </w:rPr>
          <w:delText>כן</w:delText>
        </w:r>
      </w:del>
    </w:p>
    <w:p w:rsidR="006D1FA6" w:rsidRDefault="006D1FA6" w:rsidP="006D1FA6">
      <w:pPr>
        <w:numPr>
          <w:ilvl w:val="0"/>
          <w:numId w:val="4"/>
        </w:numPr>
        <w:spacing w:line="276" w:lineRule="auto"/>
        <w:rPr>
          <w:del w:id="97" w:author="Windows User" w:date="2018-10-16T17:23:00Z"/>
          <w:b/>
          <w:bCs/>
          <w:sz w:val="28"/>
          <w:szCs w:val="28"/>
          <w:u w:val="none"/>
        </w:rPr>
      </w:pPr>
      <w:del w:id="98" w:author="Windows User" w:date="2018-10-16T17:23:00Z">
        <w:r w:rsidRPr="004306C8">
          <w:rPr>
            <w:rFonts w:hint="cs"/>
            <w:b/>
            <w:bCs/>
            <w:sz w:val="28"/>
            <w:szCs w:val="28"/>
            <w:u w:val="none"/>
            <w:rtl/>
          </w:rPr>
          <w:delText>לא</w:delText>
        </w:r>
      </w:del>
    </w:p>
    <w:p w:rsidR="006D1FA6" w:rsidRDefault="006D1FA6" w:rsidP="006D1FA6">
      <w:pPr>
        <w:spacing w:line="276" w:lineRule="auto"/>
        <w:rPr>
          <w:del w:id="99" w:author="Windows User" w:date="2018-10-16T17:23:00Z"/>
          <w:b/>
          <w:bCs/>
          <w:sz w:val="28"/>
          <w:szCs w:val="28"/>
          <w:u w:val="none"/>
          <w:rtl/>
        </w:rPr>
      </w:pPr>
    </w:p>
    <w:p w:rsidR="00D46D1F" w:rsidRDefault="00D46D1F" w:rsidP="00D46D1F">
      <w:pPr>
        <w:spacing w:line="276" w:lineRule="auto"/>
        <w:rPr>
          <w:ins w:id="100" w:author="Windows User" w:date="2018-10-16T17:23:00Z"/>
          <w:u w:val="none"/>
          <w:rtl/>
        </w:rPr>
      </w:pPr>
    </w:p>
    <w:p w:rsidR="00D46D1F" w:rsidRPr="00605060" w:rsidRDefault="00D46D1F" w:rsidP="00D46D1F">
      <w:pPr>
        <w:spacing w:line="276" w:lineRule="auto"/>
        <w:rPr>
          <w:ins w:id="101" w:author="Windows User" w:date="2018-10-16T17:23:00Z"/>
          <w:u w:val="none"/>
        </w:rPr>
      </w:pPr>
    </w:p>
    <w:p w:rsidR="00D46D1F" w:rsidRDefault="00D46D1F" w:rsidP="00D46D1F">
      <w:pPr>
        <w:spacing w:line="276" w:lineRule="auto"/>
        <w:rPr>
          <w:ins w:id="102" w:author="Windows User" w:date="2018-10-16T17:23:00Z"/>
          <w:u w:val="none"/>
          <w:rtl/>
        </w:rPr>
      </w:pPr>
    </w:p>
    <w:p w:rsidR="00D46D1F" w:rsidRDefault="006D1FA6" w:rsidP="00D46D1F">
      <w:pPr>
        <w:spacing w:line="276" w:lineRule="auto"/>
        <w:rPr>
          <w:b/>
          <w:bCs/>
          <w:sz w:val="28"/>
          <w:szCs w:val="28"/>
          <w:u w:val="none"/>
          <w:rtl/>
        </w:rPr>
      </w:pPr>
      <w:ins w:id="103" w:author="Windows User" w:date="2018-10-16T17:23:00Z">
        <w:r w:rsidRPr="0003489D">
          <w:rPr>
            <w:rFonts w:hint="cs"/>
            <w:u w:val="none"/>
            <w:rtl/>
          </w:rPr>
          <w:br/>
        </w:r>
      </w:ins>
      <w:r w:rsidR="00D46D1F" w:rsidRPr="008570D5">
        <w:rPr>
          <w:b/>
          <w:bCs/>
          <w:sz w:val="28"/>
          <w:szCs w:val="28"/>
          <w:u w:val="none"/>
          <w:rtl/>
        </w:rPr>
        <w:t xml:space="preserve">במידה ואת/ה מסכים/ה להשתתף במחקר, אנא כתוב/י </w:t>
      </w:r>
      <w:del w:id="104" w:author="Windows User" w:date="2018-10-16T17:23:00Z">
        <w:r w:rsidRPr="008570D5">
          <w:rPr>
            <w:b/>
            <w:bCs/>
            <w:sz w:val="28"/>
            <w:szCs w:val="28"/>
            <w:u w:val="none"/>
            <w:rtl/>
          </w:rPr>
          <w:delText>בתיבה שלמטה</w:delText>
        </w:r>
      </w:del>
      <w:ins w:id="105" w:author="Windows User" w:date="2018-10-16T17:23:00Z">
        <w:r w:rsidR="00D46D1F" w:rsidRPr="008570D5">
          <w:rPr>
            <w:b/>
            <w:bCs/>
            <w:sz w:val="28"/>
            <w:szCs w:val="28"/>
            <w:u w:val="none"/>
            <w:rtl/>
          </w:rPr>
          <w:t>למטה</w:t>
        </w:r>
      </w:ins>
      <w:r w:rsidR="00D46D1F">
        <w:rPr>
          <w:b/>
          <w:bCs/>
          <w:sz w:val="28"/>
          <w:szCs w:val="28"/>
          <w:u w:val="none"/>
          <w:rtl/>
        </w:rPr>
        <w:t xml:space="preserve"> את שמך המלא</w:t>
      </w:r>
      <w:r w:rsidR="00D46D1F">
        <w:rPr>
          <w:rFonts w:hint="cs"/>
          <w:b/>
          <w:bCs/>
          <w:sz w:val="28"/>
          <w:szCs w:val="28"/>
          <w:u w:val="none"/>
          <w:rtl/>
        </w:rPr>
        <w:t xml:space="preserve"> </w:t>
      </w:r>
      <w:r w:rsidR="00D46D1F">
        <w:rPr>
          <w:b/>
          <w:bCs/>
          <w:sz w:val="28"/>
          <w:szCs w:val="28"/>
          <w:u w:val="none"/>
          <w:rtl/>
        </w:rPr>
        <w:t>– שם פרטי ושם משפחה</w:t>
      </w:r>
      <w:ins w:id="106" w:author="Windows User" w:date="2018-10-16T17:23:00Z">
        <w:r w:rsidR="00D46D1F">
          <w:rPr>
            <w:rFonts w:hint="cs"/>
            <w:b/>
            <w:bCs/>
            <w:sz w:val="28"/>
            <w:szCs w:val="28"/>
            <w:u w:val="none"/>
            <w:rtl/>
          </w:rPr>
          <w:t xml:space="preserve"> וחתימה</w:t>
        </w:r>
      </w:ins>
      <w:r w:rsidR="00D46D1F" w:rsidRPr="008570D5">
        <w:rPr>
          <w:b/>
          <w:bCs/>
          <w:sz w:val="28"/>
          <w:szCs w:val="28"/>
          <w:u w:val="none"/>
          <w:rtl/>
        </w:rPr>
        <w:t>.</w:t>
      </w:r>
    </w:p>
    <w:p w:rsidR="006D1FA6" w:rsidRDefault="006D1FA6" w:rsidP="006D1FA6">
      <w:pPr>
        <w:spacing w:line="276" w:lineRule="auto"/>
        <w:rPr>
          <w:del w:id="107" w:author="Windows User" w:date="2018-10-16T17:23:00Z"/>
          <w:b/>
          <w:bCs/>
          <w:sz w:val="28"/>
          <w:szCs w:val="28"/>
          <w:u w:val="none"/>
          <w:rtl/>
        </w:rPr>
      </w:pPr>
      <w:del w:id="108" w:author="Windows User" w:date="2018-10-16T17:23:00Z">
        <w:r w:rsidRPr="008570D5">
          <w:rPr>
            <w:b/>
            <w:bCs/>
            <w:sz w:val="28"/>
            <w:szCs w:val="28"/>
            <w:u w:val="none"/>
            <w:rtl/>
          </w:rPr>
          <w:delText>לידיעתך, כתיבת שמך שוות ערך לחת</w:delText>
        </w:r>
        <w:r w:rsidR="00165D13">
          <w:rPr>
            <w:b/>
            <w:bCs/>
            <w:sz w:val="28"/>
            <w:szCs w:val="28"/>
            <w:u w:val="none"/>
            <w:rtl/>
          </w:rPr>
          <w:delText>ימה על כך שאת/ה מסכים/ה להשתת</w:delText>
        </w:r>
        <w:r w:rsidR="00165D13">
          <w:rPr>
            <w:rFonts w:hint="cs"/>
            <w:b/>
            <w:bCs/>
            <w:sz w:val="28"/>
            <w:szCs w:val="28"/>
            <w:u w:val="none"/>
            <w:rtl/>
          </w:rPr>
          <w:delText>ף</w:delText>
        </w:r>
        <w:r w:rsidRPr="008570D5">
          <w:rPr>
            <w:b/>
            <w:bCs/>
            <w:sz w:val="28"/>
            <w:szCs w:val="28"/>
            <w:u w:val="none"/>
            <w:rtl/>
          </w:rPr>
          <w:delText xml:space="preserve"> במחקר.</w:delText>
        </w:r>
      </w:del>
    </w:p>
    <w:p w:rsidR="006D1FA6" w:rsidRPr="004306C8" w:rsidRDefault="00BA00C2" w:rsidP="006D1FA6">
      <w:pPr>
        <w:spacing w:line="276" w:lineRule="auto"/>
        <w:rPr>
          <w:del w:id="109" w:author="Windows User" w:date="2018-10-16T17:23:00Z"/>
          <w:b/>
          <w:bCs/>
          <w:sz w:val="28"/>
          <w:szCs w:val="28"/>
          <w:u w:val="none"/>
          <w:rtl/>
        </w:rPr>
      </w:pPr>
      <w:del w:id="110" w:author="Windows User" w:date="2018-10-16T17:23:00Z">
        <w:r>
          <w:rPr>
            <w:rFonts w:hint="cs"/>
            <w:b/>
            <w:bCs/>
            <w:noProof/>
            <w:sz w:val="28"/>
            <w:szCs w:val="28"/>
            <w:u w:val="none"/>
            <w:rtl/>
          </w:rPr>
          <mc:AlternateContent>
            <mc:Choice Requires="wps">
              <w:drawing>
                <wp:anchor distT="0" distB="0" distL="114300" distR="114300" simplePos="0" relativeHeight="251661312" behindDoc="0" locked="0" layoutInCell="1" allowOverlap="1" wp14:anchorId="598B4738" wp14:editId="0C7B5A10">
                  <wp:simplePos x="0" y="0"/>
                  <wp:positionH relativeFrom="column">
                    <wp:posOffset>3448050</wp:posOffset>
                  </wp:positionH>
                  <wp:positionV relativeFrom="paragraph">
                    <wp:posOffset>148590</wp:posOffset>
                  </wp:positionV>
                  <wp:extent cx="2130425" cy="21463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0425" cy="214630"/>
                          </a:xfrm>
                          <a:prstGeom prst="rect">
                            <a:avLst/>
                          </a:prstGeom>
                          <a:solidFill>
                            <a:srgbClr val="FFFFFF"/>
                          </a:solidFill>
                          <a:ln w="9525">
                            <a:solidFill>
                              <a:srgbClr val="8DB3E2"/>
                            </a:solidFill>
                            <a:miter lim="800000"/>
                            <a:headEnd/>
                            <a:tailEnd/>
                          </a:ln>
                        </wps:spPr>
                        <wps:txbx>
                          <w:txbxContent>
                            <w:p w:rsidR="006D1FA6" w:rsidRDefault="006D1FA6" w:rsidP="006D1FA6">
                              <w:pPr>
                                <w:rPr>
                                  <w:del w:id="111" w:author="Windows User" w:date="2018-10-16T17:23:00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98B4738" id="Rectangle 3" o:spid="_x0000_s1026" style="position:absolute;left:0;text-align:left;margin-left:271.5pt;margin-top:11.7pt;width:167.75pt;height:1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" strokecolor="#8db3e2">
                  <v:textbox>
                    <w:txbxContent>
                      <w:p w14:paraId="4F382235" w14:textId="77777777" w:rsidR="006D1FA6" w:rsidRDefault="006D1FA6" w:rsidP="006D1FA6">
                        <w:pPr>
                          <w:rPr>
                            <w:del w:id="132" w:author="Windows User" w:date="2018-10-16T17:23:00Z"/>
                          </w:rPr>
                        </w:pPr>
                      </w:p>
                    </w:txbxContent>
                  </v:textbox>
                </v:rect>
              </w:pict>
            </mc:Fallback>
          </mc:AlternateContent>
        </w:r>
      </w:del>
    </w:p>
    <w:p w:rsidR="006D1FA6" w:rsidRDefault="006D1FA6" w:rsidP="006D1FA6">
      <w:pPr>
        <w:spacing w:line="276" w:lineRule="auto"/>
        <w:rPr>
          <w:del w:id="112" w:author="Windows User" w:date="2018-10-16T17:23:00Z"/>
          <w:b/>
          <w:bCs/>
          <w:u w:val="none"/>
          <w:rtl/>
        </w:rPr>
      </w:pPr>
    </w:p>
    <w:p w:rsidR="00D46D1F" w:rsidRPr="008570D5" w:rsidRDefault="00D46D1F" w:rsidP="00D46D1F">
      <w:pPr>
        <w:spacing w:line="276" w:lineRule="auto"/>
        <w:rPr>
          <w:ins w:id="113" w:author="Windows User" w:date="2018-10-16T17:23:00Z"/>
          <w:b/>
          <w:bCs/>
          <w:sz w:val="28"/>
          <w:szCs w:val="28"/>
          <w:u w:val="none"/>
          <w:rtl/>
        </w:rPr>
      </w:pPr>
    </w:p>
    <w:p w:rsidR="00D46D1F" w:rsidRDefault="00D46D1F" w:rsidP="00D46D1F">
      <w:pPr>
        <w:spacing w:line="276" w:lineRule="auto"/>
        <w:rPr>
          <w:ins w:id="114" w:author="Windows User" w:date="2018-10-16T17:23:00Z"/>
          <w:b/>
          <w:bCs/>
          <w:u w:val="none"/>
          <w:rtl/>
        </w:rPr>
      </w:pPr>
    </w:p>
    <w:p w:rsidR="00D46D1F" w:rsidRDefault="00D46D1F" w:rsidP="00D46D1F">
      <w:pPr>
        <w:spacing w:line="276" w:lineRule="auto"/>
        <w:rPr>
          <w:ins w:id="115" w:author="Windows User" w:date="2018-10-16T17:23:00Z"/>
          <w:b/>
          <w:bCs/>
          <w:u w:val="none"/>
          <w:rtl/>
        </w:rPr>
      </w:pPr>
      <w:ins w:id="116" w:author="Windows User" w:date="2018-10-16T17:23:00Z">
        <w:r>
          <w:rPr>
            <w:rFonts w:hint="cs"/>
            <w:b/>
            <w:bCs/>
            <w:u w:val="none"/>
            <w:rtl/>
          </w:rPr>
          <w:t>שם:</w:t>
        </w:r>
        <w:r>
          <w:rPr>
            <w:b/>
            <w:bCs/>
            <w:u w:val="none"/>
            <w:rtl/>
          </w:rPr>
          <w:tab/>
        </w:r>
        <w:r w:rsidRPr="00E535BE">
          <w:rPr>
            <w:b/>
            <w:bCs/>
            <w:rtl/>
          </w:rPr>
          <w:tab/>
        </w:r>
        <w:r w:rsidRPr="00E535BE">
          <w:rPr>
            <w:b/>
            <w:bCs/>
            <w:rtl/>
          </w:rPr>
          <w:tab/>
        </w:r>
        <w:r w:rsidRPr="00E535BE">
          <w:rPr>
            <w:b/>
            <w:bCs/>
            <w:rtl/>
          </w:rPr>
          <w:tab/>
        </w:r>
        <w:r w:rsidRPr="00E535BE">
          <w:rPr>
            <w:b/>
            <w:bCs/>
            <w:rtl/>
          </w:rPr>
          <w:tab/>
        </w:r>
        <w:r w:rsidRPr="00E535BE">
          <w:rPr>
            <w:b/>
            <w:bCs/>
            <w:rtl/>
          </w:rPr>
          <w:tab/>
        </w:r>
        <w:r>
          <w:rPr>
            <w:b/>
            <w:bCs/>
            <w:u w:val="none"/>
            <w:rtl/>
          </w:rPr>
          <w:tab/>
        </w:r>
        <w:r>
          <w:rPr>
            <w:rFonts w:hint="cs"/>
            <w:b/>
            <w:bCs/>
            <w:u w:val="none"/>
            <w:rtl/>
          </w:rPr>
          <w:t>חתימה:</w:t>
        </w:r>
        <w:r>
          <w:rPr>
            <w:b/>
            <w:bCs/>
            <w:u w:val="none"/>
            <w:rtl/>
          </w:rPr>
          <w:tab/>
        </w:r>
        <w:r w:rsidRPr="00E535BE">
          <w:rPr>
            <w:b/>
            <w:bCs/>
            <w:rtl/>
          </w:rPr>
          <w:tab/>
        </w:r>
        <w:r w:rsidRPr="00E535BE">
          <w:rPr>
            <w:b/>
            <w:bCs/>
            <w:rtl/>
          </w:rPr>
          <w:tab/>
        </w:r>
        <w:r w:rsidRPr="00E535BE">
          <w:rPr>
            <w:b/>
            <w:bCs/>
            <w:rtl/>
          </w:rPr>
          <w:tab/>
        </w:r>
      </w:ins>
    </w:p>
    <w:p w:rsidR="00D46D1F" w:rsidRDefault="00D46D1F" w:rsidP="00D46D1F">
      <w:pPr>
        <w:spacing w:line="276" w:lineRule="auto"/>
        <w:rPr>
          <w:b/>
          <w:bCs/>
          <w:u w:val="none"/>
          <w:rtl/>
        </w:rPr>
      </w:pPr>
    </w:p>
    <w:p w:rsidR="00D46D1F" w:rsidRPr="0003489D" w:rsidRDefault="00D46D1F" w:rsidP="00D46D1F">
      <w:pPr>
        <w:spacing w:line="276" w:lineRule="auto"/>
        <w:rPr>
          <w:b/>
          <w:bCs/>
          <w:u w:val="none"/>
          <w:rtl/>
        </w:rPr>
      </w:pPr>
    </w:p>
    <w:p w:rsidR="00D46D1F" w:rsidRPr="00E83154" w:rsidRDefault="00D46D1F" w:rsidP="00D46D1F">
      <w:pPr>
        <w:rPr>
          <w:rFonts w:ascii="Arial" w:hAnsi="Arial"/>
          <w:sz w:val="22"/>
          <w:u w:val="none"/>
        </w:rPr>
      </w:pPr>
      <w:r>
        <w:rPr>
          <w:rFonts w:ascii="Arial" w:hAnsi="Arial" w:hint="cs"/>
          <w:sz w:val="22"/>
          <w:u w:val="none"/>
          <w:rtl/>
        </w:rPr>
        <w:t xml:space="preserve">פרופ' עמית ברנשטיין, </w:t>
      </w:r>
      <w:r w:rsidRPr="00E83154">
        <w:rPr>
          <w:rFonts w:ascii="Arial" w:hAnsi="Arial"/>
          <w:sz w:val="22"/>
          <w:u w:val="none"/>
        </w:rPr>
        <w:t>Ph.D.</w:t>
      </w:r>
    </w:p>
    <w:p w:rsidR="00D46D1F" w:rsidRPr="00E83154" w:rsidRDefault="00D46D1F" w:rsidP="00D46D1F">
      <w:pPr>
        <w:rPr>
          <w:rFonts w:ascii="Arial" w:hAnsi="Arial"/>
          <w:sz w:val="22"/>
          <w:u w:val="none"/>
          <w:rtl/>
        </w:rPr>
      </w:pPr>
      <w:r>
        <w:rPr>
          <w:rFonts w:ascii="Arial" w:hAnsi="Arial" w:hint="cs"/>
          <w:sz w:val="22"/>
          <w:u w:val="none"/>
          <w:rtl/>
        </w:rPr>
        <w:t>פרופ' חבר</w:t>
      </w:r>
    </w:p>
    <w:p w:rsidR="00D46D1F" w:rsidRPr="00E83154" w:rsidRDefault="00D46D1F" w:rsidP="00D46D1F">
      <w:pPr>
        <w:rPr>
          <w:rFonts w:ascii="Arial" w:hAnsi="Arial"/>
          <w:sz w:val="22"/>
          <w:u w:val="none"/>
        </w:rPr>
      </w:pPr>
      <w:r>
        <w:rPr>
          <w:rFonts w:ascii="Arial" w:hAnsi="Arial" w:hint="cs"/>
          <w:sz w:val="22"/>
          <w:u w:val="none"/>
          <w:rtl/>
        </w:rPr>
        <w:t>אוניברסיטת חיפה</w:t>
      </w:r>
      <w:r w:rsidRPr="00E83154">
        <w:rPr>
          <w:rFonts w:ascii="Arial" w:hAnsi="Arial"/>
          <w:sz w:val="22"/>
          <w:u w:val="none"/>
        </w:rPr>
        <w:t xml:space="preserve"> </w:t>
      </w:r>
    </w:p>
    <w:p w:rsidR="00D46D1F" w:rsidRPr="00E83154" w:rsidRDefault="00D46D1F" w:rsidP="00D46D1F">
      <w:pPr>
        <w:rPr>
          <w:rFonts w:ascii="Arial" w:hAnsi="Arial"/>
          <w:sz w:val="22"/>
          <w:u w:val="none"/>
        </w:rPr>
      </w:pPr>
      <w:r>
        <w:rPr>
          <w:rFonts w:ascii="Arial" w:hAnsi="Arial" w:hint="cs"/>
          <w:sz w:val="22"/>
          <w:u w:val="none"/>
          <w:rtl/>
        </w:rPr>
        <w:t>החוג לפסיכולוגיה</w:t>
      </w:r>
      <w:r w:rsidRPr="00E83154">
        <w:rPr>
          <w:rFonts w:ascii="Arial" w:hAnsi="Arial"/>
          <w:sz w:val="22"/>
          <w:u w:val="none"/>
        </w:rPr>
        <w:t xml:space="preserve"> </w:t>
      </w:r>
    </w:p>
    <w:p w:rsidR="00D46D1F" w:rsidRPr="00E83154" w:rsidRDefault="00D46D1F" w:rsidP="00D46D1F">
      <w:pPr>
        <w:rPr>
          <w:rFonts w:ascii="Arial" w:hAnsi="Arial"/>
          <w:sz w:val="22"/>
          <w:u w:val="none"/>
          <w:rtl/>
        </w:rPr>
      </w:pPr>
      <w:r>
        <w:rPr>
          <w:rFonts w:ascii="Arial" w:hAnsi="Arial" w:hint="cs"/>
          <w:sz w:val="22"/>
          <w:u w:val="none"/>
          <w:rtl/>
        </w:rPr>
        <w:t>הר הכרמל, חיפה, ישראל, 31905</w:t>
      </w:r>
    </w:p>
    <w:p w:rsidR="00D46D1F" w:rsidRPr="00E83154" w:rsidRDefault="00D46D1F" w:rsidP="00D46D1F">
      <w:pPr>
        <w:rPr>
          <w:rFonts w:ascii="Arial" w:hAnsi="Arial"/>
          <w:sz w:val="22"/>
          <w:u w:val="none"/>
          <w:rtl/>
        </w:rPr>
      </w:pPr>
      <w:r>
        <w:rPr>
          <w:rFonts w:ascii="Arial" w:hAnsi="Arial" w:hint="cs"/>
          <w:sz w:val="22"/>
          <w:u w:val="none"/>
          <w:rtl/>
        </w:rPr>
        <w:t xml:space="preserve">(טלפון) </w:t>
      </w:r>
      <w:r w:rsidRPr="009275A4">
        <w:rPr>
          <w:rFonts w:ascii="Arial" w:hAnsi="Arial"/>
          <w:sz w:val="22"/>
          <w:u w:val="none"/>
          <w:rtl/>
        </w:rPr>
        <w:t>04-8249839</w:t>
      </w:r>
    </w:p>
    <w:p w:rsidR="00D46D1F" w:rsidRPr="00165D13" w:rsidRDefault="00D46D1F" w:rsidP="00D46D1F">
      <w:pPr>
        <w:rPr>
          <w:ins w:id="117" w:author="Windows User" w:date="2018-10-16T17:23:00Z"/>
          <w:rFonts w:ascii="Arial" w:hAnsi="Arial"/>
          <w:b/>
          <w:bCs/>
          <w:sz w:val="22"/>
          <w:u w:val="none"/>
        </w:rPr>
      </w:pPr>
      <w:r w:rsidRPr="00E83154">
        <w:rPr>
          <w:rFonts w:ascii="Arial" w:hAnsi="Arial"/>
          <w:sz w:val="22"/>
          <w:u w:val="none"/>
        </w:rPr>
        <w:t>abernstein@psy.haifa.ac.il</w:t>
      </w:r>
      <w:r>
        <w:rPr>
          <w:rFonts w:ascii="Arial" w:hAnsi="Arial" w:hint="cs"/>
          <w:sz w:val="22"/>
          <w:u w:val="none"/>
          <w:rtl/>
        </w:rPr>
        <w:t xml:space="preserve"> (</w:t>
      </w:r>
      <w:r w:rsidRPr="006E2986">
        <w:rPr>
          <w:rFonts w:ascii="Arial" w:hAnsi="Arial" w:hint="cs"/>
          <w:sz w:val="22"/>
          <w:u w:val="none"/>
          <w:rtl/>
        </w:rPr>
        <w:t>דוא"ל</w:t>
      </w:r>
      <w:r>
        <w:rPr>
          <w:rFonts w:ascii="Arial" w:hAnsi="Arial" w:hint="cs"/>
          <w:b/>
          <w:bCs/>
          <w:sz w:val="22"/>
          <w:u w:val="none"/>
          <w:rtl/>
        </w:rPr>
        <w:t>)</w:t>
      </w:r>
    </w:p>
    <w:p w:rsidR="00C90816" w:rsidRPr="00165D13" w:rsidRDefault="006D1FA6">
      <w:pPr>
        <w:spacing w:line="276" w:lineRule="auto"/>
        <w:rPr>
          <w:rFonts w:ascii="Arial" w:hAnsi="Arial"/>
          <w:b/>
          <w:bCs/>
          <w:sz w:val="22"/>
          <w:u w:val="none"/>
        </w:rPr>
        <w:pPrChange w:id="118" w:author="Windows User" w:date="2018-10-16T17:23:00Z">
          <w:pPr/>
        </w:pPrChange>
      </w:pPr>
      <w:ins w:id="119" w:author="Windows User" w:date="2018-10-16T17:23:00Z">
        <w:r w:rsidRPr="00E83154">
          <w:rPr>
            <w:rFonts w:ascii="Arial" w:hAnsi="Arial"/>
            <w:sz w:val="22"/>
            <w:u w:val="none"/>
          </w:rPr>
          <w:t>abernstein@psy.haifa.ac.il</w:t>
        </w:r>
        <w:r>
          <w:rPr>
            <w:rFonts w:ascii="Arial" w:hAnsi="Arial" w:hint="cs"/>
            <w:sz w:val="22"/>
            <w:u w:val="none"/>
            <w:rtl/>
          </w:rPr>
          <w:t xml:space="preserve"> (</w:t>
        </w:r>
        <w:r w:rsidRPr="006E2986">
          <w:rPr>
            <w:rFonts w:ascii="Arial" w:hAnsi="Arial" w:hint="cs"/>
            <w:sz w:val="22"/>
            <w:u w:val="none"/>
            <w:rtl/>
          </w:rPr>
          <w:t>דוא"ל</w:t>
        </w:r>
        <w:r>
          <w:rPr>
            <w:rFonts w:ascii="Arial" w:hAnsi="Arial" w:hint="cs"/>
            <w:b/>
            <w:bCs/>
            <w:sz w:val="22"/>
            <w:u w:val="none"/>
            <w:rtl/>
          </w:rPr>
          <w:t>)</w:t>
        </w:r>
      </w:ins>
    </w:p>
    <w:sectPr w:rsidR="00C90816" w:rsidRPr="00165D13" w:rsidSect="00251548">
      <w:headerReference w:type="even" r:id="rId10"/>
      <w:headerReference w:type="default" r:id="rId11"/>
      <w:footerReference w:type="default" r:id="rId12"/>
      <w:headerReference w:type="first" r:id="rId13"/>
      <w:endnotePr>
        <w:numFmt w:val="lowerLetter"/>
      </w:endnotePr>
      <w:pgSz w:w="11907" w:h="16840"/>
      <w:pgMar w:top="1418" w:right="1418" w:bottom="1418" w:left="1418" w:header="720" w:footer="720" w:gutter="0"/>
      <w:cols w:space="720"/>
      <w:titlePg/>
      <w:bidi/>
      <w:rtlGutter/>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959" w:rsidRDefault="00B23959">
      <w:r>
        <w:separator/>
      </w:r>
    </w:p>
  </w:endnote>
  <w:endnote w:type="continuationSeparator" w:id="0">
    <w:p w:rsidR="00B23959" w:rsidRDefault="00B23959">
      <w:r>
        <w:continuationSeparator/>
      </w:r>
    </w:p>
  </w:endnote>
  <w:endnote w:type="continuationNotice" w:id="1">
    <w:p w:rsidR="00B23959" w:rsidRDefault="00B239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548" w:rsidRPr="00251548" w:rsidRDefault="00251548">
    <w:pPr>
      <w:pStyle w:val="Footer"/>
      <w:jc w:val="center"/>
      <w:rPr>
        <w:u w:val="none"/>
      </w:rPr>
    </w:pPr>
    <w:r w:rsidRPr="00251548">
      <w:rPr>
        <w:u w:val="none"/>
      </w:rPr>
      <w:fldChar w:fldCharType="begin"/>
    </w:r>
    <w:r w:rsidRPr="00251548">
      <w:rPr>
        <w:u w:val="none"/>
      </w:rPr>
      <w:instrText xml:space="preserve"> PAGE   \* MERGEFORMAT </w:instrText>
    </w:r>
    <w:r w:rsidRPr="00251548">
      <w:rPr>
        <w:u w:val="none"/>
      </w:rPr>
      <w:fldChar w:fldCharType="separate"/>
    </w:r>
    <w:r w:rsidR="00437974" w:rsidRPr="00437974">
      <w:rPr>
        <w:rFonts w:cs="Calibri"/>
        <w:noProof/>
        <w:u w:val="none"/>
        <w:rtl/>
        <w:lang w:val="he-IL"/>
      </w:rPr>
      <w:t>10</w:t>
    </w:r>
    <w:r w:rsidRPr="00251548">
      <w:rPr>
        <w:u w:val="none"/>
      </w:rPr>
      <w:fldChar w:fldCharType="end"/>
    </w:r>
  </w:p>
  <w:p w:rsidR="00251548" w:rsidRDefault="0025154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959" w:rsidRDefault="00B23959">
      <w:r>
        <w:separator/>
      </w:r>
    </w:p>
  </w:footnote>
  <w:footnote w:type="continuationSeparator" w:id="0">
    <w:p w:rsidR="00B23959" w:rsidRDefault="00B23959">
      <w:r>
        <w:continuationSeparator/>
      </w:r>
    </w:p>
  </w:footnote>
  <w:footnote w:type="continuationNotice" w:id="1">
    <w:p w:rsidR="00B23959" w:rsidRDefault="00B2395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8B0" w:rsidRDefault="00F428B0">
    <w:pPr>
      <w:pStyle w:val="Header"/>
      <w:framePr w:wrap="around" w:vAnchor="text" w:hAnchor="margin" w:xAlign="center" w:y="1"/>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F428B0" w:rsidRDefault="00F428B0">
    <w:pPr>
      <w:pStyle w:val="Header"/>
      <w:rPr>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0C2" w:rsidRDefault="00BA00C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10989" w:type="dxa"/>
      <w:tblInd w:w="-947" w:type="dxa"/>
      <w:tblBorders>
        <w:bottom w:val="single" w:sz="18" w:space="0" w:color="808080"/>
      </w:tblBorders>
      <w:tblLayout w:type="fixed"/>
      <w:tblLook w:val="0000" w:firstRow="0" w:lastRow="0" w:firstColumn="0" w:lastColumn="0" w:noHBand="0" w:noVBand="0"/>
    </w:tblPr>
    <w:tblGrid>
      <w:gridCol w:w="4785"/>
      <w:gridCol w:w="1985"/>
      <w:gridCol w:w="4219"/>
    </w:tblGrid>
    <w:tr w:rsidR="00F428B0" w:rsidTr="00251548">
      <w:tc>
        <w:tcPr>
          <w:tcW w:w="4785" w:type="dxa"/>
        </w:tcPr>
        <w:p w:rsidR="00F428B0" w:rsidRPr="00FE18D6" w:rsidRDefault="00F428B0" w:rsidP="00C21100">
          <w:pPr>
            <w:rPr>
              <w:b/>
              <w:bCs/>
              <w:u w:val="none"/>
              <w:rtl/>
            </w:rPr>
          </w:pPr>
          <w:r w:rsidRPr="00FE18D6">
            <w:rPr>
              <w:b/>
              <w:bCs/>
              <w:u w:val="none"/>
              <w:rtl/>
            </w:rPr>
            <w:t>החוג לפסיכולוגיה</w:t>
          </w:r>
        </w:p>
        <w:p w:rsidR="00F428B0" w:rsidRPr="00FE18D6" w:rsidRDefault="00F428B0" w:rsidP="00C21100">
          <w:pPr>
            <w:rPr>
              <w:b/>
              <w:bCs/>
              <w:u w:val="none"/>
              <w:rtl/>
            </w:rPr>
          </w:pPr>
          <w:r w:rsidRPr="00FE18D6">
            <w:rPr>
              <w:b/>
              <w:bCs/>
              <w:u w:val="none"/>
              <w:rtl/>
            </w:rPr>
            <w:t>הפקולטה למדעי החברה</w:t>
          </w:r>
        </w:p>
        <w:p w:rsidR="00F428B0" w:rsidRPr="00FE18D6" w:rsidRDefault="00F428B0" w:rsidP="00C21100">
          <w:pPr>
            <w:rPr>
              <w:b/>
              <w:bCs/>
              <w:u w:val="none"/>
              <w:rtl/>
            </w:rPr>
          </w:pPr>
          <w:r w:rsidRPr="00FE18D6">
            <w:rPr>
              <w:b/>
              <w:bCs/>
              <w:u w:val="none"/>
              <w:rtl/>
            </w:rPr>
            <w:t>אוניברסיטת חיפה</w:t>
          </w:r>
        </w:p>
        <w:p w:rsidR="00F428B0" w:rsidRPr="00FE18D6" w:rsidRDefault="00F428B0" w:rsidP="00C21100">
          <w:pPr>
            <w:rPr>
              <w:b/>
              <w:bCs/>
              <w:u w:val="none"/>
              <w:rtl/>
            </w:rPr>
          </w:pPr>
          <w:r w:rsidRPr="00FE18D6">
            <w:rPr>
              <w:b/>
              <w:bCs/>
              <w:u w:val="none"/>
              <w:rtl/>
            </w:rPr>
            <w:t>הר הכרמל, חיפה 31905</w:t>
          </w:r>
        </w:p>
        <w:p w:rsidR="00F428B0" w:rsidRPr="00FE18D6" w:rsidRDefault="00F428B0" w:rsidP="00C21100">
          <w:pPr>
            <w:rPr>
              <w:b/>
              <w:bCs/>
              <w:u w:val="none"/>
              <w:rtl/>
            </w:rPr>
          </w:pPr>
          <w:r w:rsidRPr="00FE18D6">
            <w:rPr>
              <w:b/>
              <w:bCs/>
              <w:u w:val="none"/>
              <w:rtl/>
            </w:rPr>
            <w:t>טל: 972-4-</w:t>
          </w:r>
          <w:r>
            <w:rPr>
              <w:rFonts w:hint="cs"/>
              <w:b/>
              <w:bCs/>
              <w:u w:val="none"/>
              <w:rtl/>
            </w:rPr>
            <w:t>8249290</w:t>
          </w:r>
          <w:r w:rsidRPr="00FE18D6">
            <w:rPr>
              <w:b/>
              <w:bCs/>
              <w:u w:val="none"/>
              <w:rtl/>
            </w:rPr>
            <w:t xml:space="preserve">, </w:t>
          </w:r>
        </w:p>
        <w:p w:rsidR="00F428B0" w:rsidRPr="00FE18D6" w:rsidRDefault="00F428B0" w:rsidP="00C21100">
          <w:pPr>
            <w:rPr>
              <w:u w:val="none"/>
              <w:rtl/>
            </w:rPr>
          </w:pPr>
          <w:r w:rsidRPr="00FE18D6">
            <w:rPr>
              <w:b/>
              <w:bCs/>
              <w:u w:val="none"/>
              <w:rtl/>
            </w:rPr>
            <w:t>פקס: 972-4-8240966; 972-4-8249654</w:t>
          </w:r>
        </w:p>
        <w:p w:rsidR="00F428B0" w:rsidRPr="00FE18D6" w:rsidRDefault="00B23959" w:rsidP="00C21100">
          <w:pPr>
            <w:rPr>
              <w:u w:val="none"/>
            </w:rPr>
          </w:pPr>
          <w:hyperlink r:id="rId1" w:history="1">
            <w:r w:rsidR="00F428B0" w:rsidRPr="00807A42">
              <w:rPr>
                <w:rStyle w:val="Hyperlink"/>
                <w:b/>
                <w:bCs/>
              </w:rPr>
              <w:t>http://hevra.haifa.ac.il\psy</w:t>
            </w:r>
          </w:hyperlink>
          <w:r w:rsidR="00F428B0">
            <w:rPr>
              <w:rFonts w:hint="cs"/>
              <w:b/>
              <w:bCs/>
              <w:u w:val="none"/>
              <w:rtl/>
            </w:rPr>
            <w:t xml:space="preserve">   </w:t>
          </w:r>
        </w:p>
      </w:tc>
      <w:tc>
        <w:tcPr>
          <w:tcW w:w="1985" w:type="dxa"/>
        </w:tcPr>
        <w:p w:rsidR="00F428B0" w:rsidRPr="00FE18D6" w:rsidRDefault="00771A69" w:rsidP="00C21100">
          <w:pPr>
            <w:jc w:val="center"/>
            <w:rPr>
              <w:u w:val="none"/>
              <w:rtl/>
            </w:rPr>
          </w:pPr>
          <w:r w:rsidRPr="00771A69">
            <w:rPr>
              <w:noProof/>
              <w:u w:val="none"/>
              <w:lang w:val="he-IL"/>
            </w:rPr>
            <w:object w:dxaOrig="1920" w:dyaOrig="10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6pt;height:52.5pt;mso-width-percent:0;mso-height-percent:0;mso-width-percent:0;mso-height-percent:0">
                <v:imagedata r:id="rId2" o:title=""/>
              </v:shape>
              <o:OLEObject Type="Embed" ProgID="Word.Document.8" ShapeID="_x0000_i1025" DrawAspect="Content" ObjectID="_1601272473" r:id="rId3"/>
            </w:object>
          </w:r>
        </w:p>
      </w:tc>
      <w:tc>
        <w:tcPr>
          <w:tcW w:w="4219" w:type="dxa"/>
        </w:tcPr>
        <w:p w:rsidR="00F428B0" w:rsidRPr="00FE18D6" w:rsidRDefault="00F428B0" w:rsidP="00C21100">
          <w:pPr>
            <w:bidi w:val="0"/>
            <w:rPr>
              <w:b/>
              <w:bCs/>
              <w:sz w:val="18"/>
              <w:u w:val="none"/>
            </w:rPr>
          </w:pPr>
          <w:r w:rsidRPr="00FE18D6">
            <w:rPr>
              <w:b/>
              <w:bCs/>
              <w:sz w:val="18"/>
              <w:u w:val="none"/>
            </w:rPr>
            <w:t>Department of Psychology</w:t>
          </w:r>
        </w:p>
        <w:p w:rsidR="00F428B0" w:rsidRPr="00FE18D6" w:rsidRDefault="00F428B0" w:rsidP="00C21100">
          <w:pPr>
            <w:bidi w:val="0"/>
            <w:rPr>
              <w:b/>
              <w:bCs/>
              <w:sz w:val="18"/>
              <w:u w:val="none"/>
            </w:rPr>
          </w:pPr>
          <w:r w:rsidRPr="00FE18D6">
            <w:rPr>
              <w:b/>
              <w:bCs/>
              <w:sz w:val="18"/>
              <w:u w:val="none"/>
            </w:rPr>
            <w:t>The Faculty of Social Sciences</w:t>
          </w:r>
        </w:p>
        <w:p w:rsidR="00F428B0" w:rsidRPr="00FE18D6" w:rsidRDefault="00F428B0" w:rsidP="00C21100">
          <w:pPr>
            <w:bidi w:val="0"/>
            <w:rPr>
              <w:b/>
              <w:bCs/>
              <w:sz w:val="20"/>
              <w:u w:val="none"/>
            </w:rPr>
          </w:pPr>
          <w:r w:rsidRPr="00FE18D6">
            <w:rPr>
              <w:b/>
              <w:bCs/>
              <w:sz w:val="20"/>
              <w:u w:val="none"/>
            </w:rPr>
            <w:t>University of Haifa</w:t>
          </w:r>
        </w:p>
        <w:p w:rsidR="00F428B0" w:rsidRPr="00FE18D6" w:rsidRDefault="00F428B0" w:rsidP="00C21100">
          <w:pPr>
            <w:bidi w:val="0"/>
            <w:rPr>
              <w:b/>
              <w:bCs/>
              <w:sz w:val="20"/>
              <w:u w:val="none"/>
            </w:rPr>
          </w:pPr>
          <w:r w:rsidRPr="00FE18D6">
            <w:rPr>
              <w:b/>
              <w:bCs/>
              <w:sz w:val="20"/>
              <w:u w:val="none"/>
            </w:rPr>
            <w:t>Mount Carmel, Haifa 31905</w:t>
          </w:r>
        </w:p>
        <w:p w:rsidR="00F428B0" w:rsidRPr="00FE18D6" w:rsidRDefault="00F428B0" w:rsidP="00C21100">
          <w:pPr>
            <w:bidi w:val="0"/>
            <w:rPr>
              <w:b/>
              <w:bCs/>
              <w:sz w:val="20"/>
              <w:u w:val="none"/>
            </w:rPr>
          </w:pPr>
          <w:r w:rsidRPr="00FE18D6">
            <w:rPr>
              <w:b/>
              <w:bCs/>
              <w:sz w:val="20"/>
              <w:u w:val="none"/>
            </w:rPr>
            <w:t>Tel: 972-4-</w:t>
          </w:r>
          <w:r>
            <w:rPr>
              <w:b/>
              <w:bCs/>
              <w:sz w:val="20"/>
              <w:u w:val="none"/>
            </w:rPr>
            <w:t>8249290</w:t>
          </w:r>
          <w:r w:rsidRPr="00FE18D6">
            <w:rPr>
              <w:b/>
              <w:bCs/>
              <w:sz w:val="20"/>
              <w:u w:val="none"/>
            </w:rPr>
            <w:t xml:space="preserve">, </w:t>
          </w:r>
        </w:p>
        <w:p w:rsidR="00F428B0" w:rsidRPr="00FE18D6" w:rsidRDefault="00F428B0" w:rsidP="00C21100">
          <w:pPr>
            <w:bidi w:val="0"/>
            <w:rPr>
              <w:b/>
              <w:bCs/>
              <w:sz w:val="18"/>
              <w:u w:val="none"/>
            </w:rPr>
          </w:pPr>
          <w:r w:rsidRPr="00FE18D6">
            <w:rPr>
              <w:b/>
              <w:bCs/>
              <w:sz w:val="20"/>
              <w:u w:val="none"/>
            </w:rPr>
            <w:t>Fax: 972-4-8240966; 972-4-8249654</w:t>
          </w:r>
        </w:p>
        <w:p w:rsidR="00F428B0" w:rsidRPr="00FE18D6" w:rsidRDefault="00F428B0" w:rsidP="00C21100">
          <w:pPr>
            <w:bidi w:val="0"/>
            <w:rPr>
              <w:b/>
              <w:bCs/>
              <w:sz w:val="18"/>
              <w:u w:val="none"/>
              <w:rtl/>
            </w:rPr>
          </w:pPr>
          <w:r w:rsidRPr="00FE18D6">
            <w:rPr>
              <w:b/>
              <w:bCs/>
              <w:sz w:val="18"/>
              <w:u w:val="none"/>
            </w:rPr>
            <w:t>Home page: http://hevra.haifa.ac.il\psy</w:t>
          </w:r>
        </w:p>
      </w:tc>
    </w:tr>
  </w:tbl>
  <w:p w:rsidR="00F428B0" w:rsidRDefault="00F428B0">
    <w:pPr>
      <w:pStyle w:val="Header"/>
      <w:rPr>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CA60A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55B6C34"/>
    <w:multiLevelType w:val="hybridMultilevel"/>
    <w:tmpl w:val="84622BB2"/>
    <w:lvl w:ilvl="0" w:tplc="9D90068E">
      <w:start w:val="5"/>
      <w:numFmt w:val="decimal"/>
      <w:lvlText w:val="%1."/>
      <w:lvlJc w:val="left"/>
      <w:pPr>
        <w:tabs>
          <w:tab w:val="num" w:pos="360"/>
        </w:tabs>
        <w:ind w:left="360" w:hanging="360"/>
      </w:pPr>
      <w:rPr>
        <w:rFonts w:hint="default"/>
        <w:b w:val="0"/>
        <w:bCs/>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EEA3315"/>
    <w:multiLevelType w:val="hybridMultilevel"/>
    <w:tmpl w:val="66AC5D36"/>
    <w:lvl w:ilvl="0" w:tplc="628E79E8">
      <w:start w:val="10"/>
      <w:numFmt w:val="decimal"/>
      <w:lvlText w:val="%1."/>
      <w:lvlJc w:val="left"/>
      <w:pPr>
        <w:tabs>
          <w:tab w:val="num" w:pos="720"/>
        </w:tabs>
        <w:ind w:left="720" w:hanging="360"/>
      </w:pPr>
      <w:rPr>
        <w:rFonts w:hint="default"/>
        <w:b w:val="0"/>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1E7A20"/>
    <w:multiLevelType w:val="hybridMultilevel"/>
    <w:tmpl w:val="58DEAC76"/>
    <w:lvl w:ilvl="0" w:tplc="CB62EB04">
      <w:start w:val="1"/>
      <w:numFmt w:val="bullet"/>
      <w:lvlText w:val="o"/>
      <w:lvlJc w:val="left"/>
      <w:pPr>
        <w:ind w:left="720" w:hanging="360"/>
      </w:pPr>
      <w:rPr>
        <w:rFonts w:ascii="Courier New" w:hAnsi="Courier New" w:cs="Courier New"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F18DA"/>
    <w:multiLevelType w:val="multilevel"/>
    <w:tmpl w:val="979CAB50"/>
    <w:lvl w:ilvl="0">
      <w:start w:val="1"/>
      <w:numFmt w:val="upperRoman"/>
      <w:lvlText w:val="%1."/>
      <w:lvlJc w:val="left"/>
      <w:pPr>
        <w:tabs>
          <w:tab w:val="num" w:pos="360"/>
        </w:tabs>
        <w:ind w:left="360" w:hanging="360"/>
      </w:pPr>
      <w:rPr>
        <w:rFonts w:hint="default"/>
        <w:b/>
        <w:bCs/>
      </w:rPr>
    </w:lvl>
    <w:lvl w:ilvl="1">
      <w:start w:val="1"/>
      <w:numFmt w:val="decimal"/>
      <w:lvlText w:val="%1.%2."/>
      <w:lvlJc w:val="left"/>
      <w:pPr>
        <w:tabs>
          <w:tab w:val="num" w:pos="792"/>
        </w:tabs>
        <w:ind w:left="792" w:hanging="432"/>
      </w:pPr>
      <w:rPr>
        <w:rFonts w:hint="default"/>
        <w:b w:val="0"/>
        <w:bCs w:val="0"/>
        <w:sz w:val="20"/>
        <w:szCs w:val="2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4"/>
  </w:num>
  <w:num w:numId="2">
    <w:abstractNumId w:val="1"/>
  </w:num>
  <w:num w:numId="3">
    <w:abstractNumId w:val="2"/>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rson w15:author="עמית ברנשטיין">
    <w15:presenceInfo w15:providerId="None" w15:userId="עמית ברנשטיין"/>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 w:id="1"/>
  </w:footnotePr>
  <w:endnotePr>
    <w:numFmt w:val="lowerLetter"/>
    <w:endnote w:id="-1"/>
    <w:endnote w:id="0"/>
    <w:endnote w:id="1"/>
  </w:endnotePr>
  <w:compat>
    <w:spaceForUL/>
    <w:balanceSingleByteDoubleByteWidth/>
    <w:doNotLeaveBackslashAlone/>
    <w:ulTrailSpace/>
    <w:doNotExpandShiftReturn/>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8B8"/>
    <w:rsid w:val="00013D1C"/>
    <w:rsid w:val="000220E7"/>
    <w:rsid w:val="00047337"/>
    <w:rsid w:val="00085C54"/>
    <w:rsid w:val="000A0DAA"/>
    <w:rsid w:val="000D69FD"/>
    <w:rsid w:val="001571CC"/>
    <w:rsid w:val="001611E7"/>
    <w:rsid w:val="00161CA1"/>
    <w:rsid w:val="00165D13"/>
    <w:rsid w:val="001821AF"/>
    <w:rsid w:val="001955A3"/>
    <w:rsid w:val="001C25F7"/>
    <w:rsid w:val="001D63AC"/>
    <w:rsid w:val="001E31C8"/>
    <w:rsid w:val="002238FB"/>
    <w:rsid w:val="00251548"/>
    <w:rsid w:val="00253009"/>
    <w:rsid w:val="0028175B"/>
    <w:rsid w:val="00293B32"/>
    <w:rsid w:val="002D3906"/>
    <w:rsid w:val="002F231B"/>
    <w:rsid w:val="00324560"/>
    <w:rsid w:val="00330404"/>
    <w:rsid w:val="0035466E"/>
    <w:rsid w:val="00381584"/>
    <w:rsid w:val="003D5CB4"/>
    <w:rsid w:val="003E0ECD"/>
    <w:rsid w:val="004104DA"/>
    <w:rsid w:val="00412A8F"/>
    <w:rsid w:val="00424DF6"/>
    <w:rsid w:val="0043364D"/>
    <w:rsid w:val="00437974"/>
    <w:rsid w:val="00440F23"/>
    <w:rsid w:val="00446B5C"/>
    <w:rsid w:val="00462685"/>
    <w:rsid w:val="004723B3"/>
    <w:rsid w:val="00472759"/>
    <w:rsid w:val="00477F08"/>
    <w:rsid w:val="004922B7"/>
    <w:rsid w:val="004A73CC"/>
    <w:rsid w:val="004F31F5"/>
    <w:rsid w:val="0052647B"/>
    <w:rsid w:val="00547D63"/>
    <w:rsid w:val="005564A1"/>
    <w:rsid w:val="0056469E"/>
    <w:rsid w:val="00570756"/>
    <w:rsid w:val="005B340D"/>
    <w:rsid w:val="00605060"/>
    <w:rsid w:val="0061606A"/>
    <w:rsid w:val="006166F9"/>
    <w:rsid w:val="00626AF8"/>
    <w:rsid w:val="006435E8"/>
    <w:rsid w:val="00660B4F"/>
    <w:rsid w:val="00672153"/>
    <w:rsid w:val="00697172"/>
    <w:rsid w:val="006A4BB8"/>
    <w:rsid w:val="006A5B69"/>
    <w:rsid w:val="006B61EE"/>
    <w:rsid w:val="006D07B3"/>
    <w:rsid w:val="006D0AAF"/>
    <w:rsid w:val="006D1FA6"/>
    <w:rsid w:val="006D5D64"/>
    <w:rsid w:val="006D700A"/>
    <w:rsid w:val="006F3EAE"/>
    <w:rsid w:val="00710147"/>
    <w:rsid w:val="0073323F"/>
    <w:rsid w:val="007350D2"/>
    <w:rsid w:val="007354D0"/>
    <w:rsid w:val="00750A0A"/>
    <w:rsid w:val="00766C19"/>
    <w:rsid w:val="00771A69"/>
    <w:rsid w:val="00773677"/>
    <w:rsid w:val="0077441C"/>
    <w:rsid w:val="00774F2F"/>
    <w:rsid w:val="0078043B"/>
    <w:rsid w:val="007B705A"/>
    <w:rsid w:val="007C3108"/>
    <w:rsid w:val="007F66DD"/>
    <w:rsid w:val="008008B9"/>
    <w:rsid w:val="00815A88"/>
    <w:rsid w:val="00833EE9"/>
    <w:rsid w:val="008357DE"/>
    <w:rsid w:val="00864832"/>
    <w:rsid w:val="00867932"/>
    <w:rsid w:val="008721E1"/>
    <w:rsid w:val="00892864"/>
    <w:rsid w:val="0089641E"/>
    <w:rsid w:val="008B70BB"/>
    <w:rsid w:val="008C14F2"/>
    <w:rsid w:val="008D1D08"/>
    <w:rsid w:val="0092223F"/>
    <w:rsid w:val="00927F54"/>
    <w:rsid w:val="0094337F"/>
    <w:rsid w:val="009522FD"/>
    <w:rsid w:val="0096068C"/>
    <w:rsid w:val="0097106E"/>
    <w:rsid w:val="009C7452"/>
    <w:rsid w:val="009D745C"/>
    <w:rsid w:val="009E601F"/>
    <w:rsid w:val="009F50F3"/>
    <w:rsid w:val="00A072D9"/>
    <w:rsid w:val="00A75C58"/>
    <w:rsid w:val="00A916D0"/>
    <w:rsid w:val="00AC0C04"/>
    <w:rsid w:val="00AF7D5D"/>
    <w:rsid w:val="00B0210C"/>
    <w:rsid w:val="00B03C90"/>
    <w:rsid w:val="00B149F8"/>
    <w:rsid w:val="00B23959"/>
    <w:rsid w:val="00B27813"/>
    <w:rsid w:val="00B61223"/>
    <w:rsid w:val="00B61CF6"/>
    <w:rsid w:val="00B838F0"/>
    <w:rsid w:val="00BA00C2"/>
    <w:rsid w:val="00BD10EA"/>
    <w:rsid w:val="00C01902"/>
    <w:rsid w:val="00C21100"/>
    <w:rsid w:val="00C259A9"/>
    <w:rsid w:val="00C46CB7"/>
    <w:rsid w:val="00C5690F"/>
    <w:rsid w:val="00C62007"/>
    <w:rsid w:val="00C90816"/>
    <w:rsid w:val="00CA7DAB"/>
    <w:rsid w:val="00CB3F47"/>
    <w:rsid w:val="00CD46C2"/>
    <w:rsid w:val="00CE1106"/>
    <w:rsid w:val="00D04D9A"/>
    <w:rsid w:val="00D46D1F"/>
    <w:rsid w:val="00D65C43"/>
    <w:rsid w:val="00DA7F98"/>
    <w:rsid w:val="00DD29BC"/>
    <w:rsid w:val="00E1277F"/>
    <w:rsid w:val="00E13BC8"/>
    <w:rsid w:val="00E14994"/>
    <w:rsid w:val="00E24027"/>
    <w:rsid w:val="00E358B8"/>
    <w:rsid w:val="00E50FED"/>
    <w:rsid w:val="00E90E85"/>
    <w:rsid w:val="00E9316E"/>
    <w:rsid w:val="00E948C0"/>
    <w:rsid w:val="00EA0E76"/>
    <w:rsid w:val="00F00A05"/>
    <w:rsid w:val="00F072E2"/>
    <w:rsid w:val="00F13ECB"/>
    <w:rsid w:val="00F254C4"/>
    <w:rsid w:val="00F428B0"/>
    <w:rsid w:val="00F5413C"/>
    <w:rsid w:val="00F82C35"/>
    <w:rsid w:val="00F93CDB"/>
    <w:rsid w:val="00FA2607"/>
    <w:rsid w:val="00FE18D6"/>
    <w:rsid w:val="00FF35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1746469F-F2CE-40EF-95CC-E1F0386EE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pPr>
      <w:overflowPunct w:val="0"/>
      <w:autoSpaceDE w:val="0"/>
      <w:autoSpaceDN w:val="0"/>
      <w:bidi/>
      <w:adjustRightInd w:val="0"/>
      <w:textAlignment w:val="baseline"/>
    </w:pPr>
    <w:rPr>
      <w:rFonts w:cs="David"/>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character" w:styleId="PageNumber">
    <w:name w:val="page number"/>
    <w:basedOn w:val="DefaultParagraphFont"/>
  </w:style>
  <w:style w:type="paragraph" w:styleId="Footer">
    <w:name w:val="footer"/>
    <w:basedOn w:val="Normal"/>
    <w:link w:val="FooterChar"/>
    <w:uiPriority w:val="99"/>
    <w:pPr>
      <w:tabs>
        <w:tab w:val="center" w:pos="4153"/>
        <w:tab w:val="right" w:pos="8306"/>
      </w:tabs>
    </w:pPr>
    <w:rPr>
      <w:rFonts w:cs="Times New Roman"/>
      <w:lang w:val="x-none" w:eastAsia="x-none"/>
    </w:rPr>
  </w:style>
  <w:style w:type="character" w:styleId="Hyperlink">
    <w:name w:val="Hyperlink"/>
    <w:rsid w:val="00253009"/>
    <w:rPr>
      <w:color w:val="0000FF"/>
      <w:u w:val="single"/>
    </w:rPr>
  </w:style>
  <w:style w:type="character" w:customStyle="1" w:styleId="go">
    <w:name w:val="go"/>
    <w:basedOn w:val="DefaultParagraphFont"/>
    <w:rsid w:val="006B61EE"/>
  </w:style>
  <w:style w:type="paragraph" w:styleId="BalloonText">
    <w:name w:val="Balloon Text"/>
    <w:basedOn w:val="Normal"/>
    <w:link w:val="BalloonTextChar"/>
    <w:rsid w:val="004723B3"/>
    <w:rPr>
      <w:rFonts w:ascii="Tahoma" w:hAnsi="Tahoma" w:cs="Times New Roman"/>
      <w:sz w:val="16"/>
      <w:szCs w:val="16"/>
      <w:lang w:val="x-none" w:eastAsia="x-none"/>
    </w:rPr>
  </w:style>
  <w:style w:type="character" w:customStyle="1" w:styleId="BalloonTextChar">
    <w:name w:val="Balloon Text Char"/>
    <w:link w:val="BalloonText"/>
    <w:rsid w:val="004723B3"/>
    <w:rPr>
      <w:rFonts w:ascii="Tahoma" w:hAnsi="Tahoma" w:cs="Tahoma"/>
      <w:sz w:val="16"/>
      <w:szCs w:val="16"/>
      <w:u w:val="single"/>
    </w:rPr>
  </w:style>
  <w:style w:type="character" w:customStyle="1" w:styleId="apple-converted-space">
    <w:name w:val="apple-converted-space"/>
    <w:rsid w:val="00251548"/>
    <w:rPr>
      <w:rFonts w:cs="Times New Roman"/>
    </w:rPr>
  </w:style>
  <w:style w:type="character" w:customStyle="1" w:styleId="FooterChar">
    <w:name w:val="Footer Char"/>
    <w:link w:val="Footer"/>
    <w:uiPriority w:val="99"/>
    <w:rsid w:val="00251548"/>
    <w:rPr>
      <w:rFonts w:cs="David"/>
      <w:sz w:val="24"/>
      <w:szCs w:val="24"/>
      <w:u w:val="single"/>
    </w:rPr>
  </w:style>
  <w:style w:type="paragraph" w:styleId="NormalWeb">
    <w:name w:val="Normal (Web)"/>
    <w:basedOn w:val="Normal"/>
    <w:uiPriority w:val="99"/>
    <w:unhideWhenUsed/>
    <w:rsid w:val="006D1FA6"/>
    <w:pPr>
      <w:overflowPunct/>
      <w:autoSpaceDE/>
      <w:autoSpaceDN/>
      <w:bidi w:val="0"/>
      <w:adjustRightInd/>
      <w:spacing w:before="100" w:beforeAutospacing="1" w:after="100" w:afterAutospacing="1"/>
      <w:textAlignment w:val="auto"/>
    </w:pPr>
    <w:rPr>
      <w:rFonts w:cs="Times New Roman"/>
      <w:u w:val="none"/>
    </w:rPr>
  </w:style>
  <w:style w:type="character" w:styleId="CommentReference">
    <w:name w:val="annotation reference"/>
    <w:rsid w:val="00F254C4"/>
    <w:rPr>
      <w:sz w:val="18"/>
      <w:szCs w:val="18"/>
    </w:rPr>
  </w:style>
  <w:style w:type="paragraph" w:styleId="CommentText">
    <w:name w:val="annotation text"/>
    <w:basedOn w:val="Normal"/>
    <w:link w:val="CommentTextChar"/>
    <w:rsid w:val="00F254C4"/>
  </w:style>
  <w:style w:type="character" w:customStyle="1" w:styleId="CommentTextChar">
    <w:name w:val="Comment Text Char"/>
    <w:link w:val="CommentText"/>
    <w:rsid w:val="00F254C4"/>
    <w:rPr>
      <w:rFonts w:cs="David"/>
      <w:sz w:val="24"/>
      <w:szCs w:val="24"/>
      <w:u w:val="single"/>
    </w:rPr>
  </w:style>
  <w:style w:type="paragraph" w:styleId="CommentSubject">
    <w:name w:val="annotation subject"/>
    <w:basedOn w:val="CommentText"/>
    <w:next w:val="CommentText"/>
    <w:link w:val="CommentSubjectChar"/>
    <w:rsid w:val="00F254C4"/>
    <w:rPr>
      <w:b/>
      <w:bCs/>
      <w:sz w:val="20"/>
      <w:szCs w:val="20"/>
    </w:rPr>
  </w:style>
  <w:style w:type="character" w:customStyle="1" w:styleId="CommentSubjectChar">
    <w:name w:val="Comment Subject Char"/>
    <w:link w:val="CommentSubject"/>
    <w:rsid w:val="00F254C4"/>
    <w:rPr>
      <w:rFonts w:cs="David"/>
      <w:b/>
      <w:bCs/>
      <w:sz w:val="24"/>
      <w:szCs w:val="24"/>
      <w:u w:val="single"/>
    </w:rPr>
  </w:style>
  <w:style w:type="paragraph" w:styleId="Revision">
    <w:name w:val="Revision"/>
    <w:hidden/>
    <w:uiPriority w:val="99"/>
    <w:semiHidden/>
    <w:rsid w:val="00BA00C2"/>
    <w:rPr>
      <w:rFonts w:cs="David"/>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322916">
      <w:bodyDiv w:val="1"/>
      <w:marLeft w:val="0"/>
      <w:marRight w:val="0"/>
      <w:marTop w:val="0"/>
      <w:marBottom w:val="0"/>
      <w:divBdr>
        <w:top w:val="none" w:sz="0" w:space="0" w:color="auto"/>
        <w:left w:val="none" w:sz="0" w:space="0" w:color="auto"/>
        <w:bottom w:val="none" w:sz="0" w:space="0" w:color="auto"/>
        <w:right w:val="none" w:sz="0" w:space="0" w:color="auto"/>
      </w:divBdr>
    </w:div>
    <w:div w:id="208020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4.wmf"/><Relationship Id="rId1" Type="http://schemas.openxmlformats.org/officeDocument/2006/relationships/hyperlink" Target="http://hevra.haifa.ac.il\ps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2656</Words>
  <Characters>15143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בקשה לאישור מחקר בבני אדם</vt:lpstr>
    </vt:vector>
  </TitlesOfParts>
  <Company>Social @ Mathemtics Science</Company>
  <LinksUpToDate>false</LinksUpToDate>
  <CharactersWithSpaces>17764</CharactersWithSpaces>
  <SharedDoc>false</SharedDoc>
  <HLinks>
    <vt:vector size="6" baseType="variant">
      <vt:variant>
        <vt:i4>1966159</vt:i4>
      </vt:variant>
      <vt:variant>
        <vt:i4>5</vt:i4>
      </vt:variant>
      <vt:variant>
        <vt:i4>0</vt:i4>
      </vt:variant>
      <vt:variant>
        <vt:i4>5</vt:i4>
      </vt:variant>
      <vt:variant>
        <vt:lpwstr>http://hevra.haifa.ac.il/psy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בקשה לאישור מחקר בבני אדם</dc:title>
  <dc:subject/>
  <dc:creator>ruth</dc:creator>
  <cp:keywords/>
  <cp:lastModifiedBy>Windows User</cp:lastModifiedBy>
  <cp:revision>2</cp:revision>
  <cp:lastPrinted>1997-05-05T12:36:00Z</cp:lastPrinted>
  <dcterms:created xsi:type="dcterms:W3CDTF">2018-10-17T06:08:00Z</dcterms:created>
  <dcterms:modified xsi:type="dcterms:W3CDTF">2018-10-17T06:08:00Z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user:5923d960e4b0f1047d57e27b</vt:lpwstr>
  </property>
  <property fmtid="{D5CDD505-2E9C-101B-9397-08002B2CF9AE}" pid="3" name="WnCSubscriberId">
    <vt:lpwstr>0</vt:lpwstr>
  </property>
  <property fmtid="{D5CDD505-2E9C-101B-9397-08002B2CF9AE}" pid="4" name="WnCOutputStyleId">
    <vt:lpwstr>1669</vt:lpwstr>
  </property>
  <property fmtid="{D5CDD505-2E9C-101B-9397-08002B2CF9AE}" pid="5" name="RWProductId">
    <vt:lpwstr>Flow</vt:lpwstr>
  </property>
  <property fmtid="{D5CDD505-2E9C-101B-9397-08002B2CF9AE}" pid="6" name="WnC4Folder">
    <vt:lpwstr>Documents///Collected forms for IRB_Lifti</vt:lpwstr>
  </property>
</Properties>
</file>