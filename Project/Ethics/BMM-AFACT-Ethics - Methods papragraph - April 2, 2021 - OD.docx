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10FB" w14:textId="762AF0C4" w:rsidR="008A26A8" w:rsidRPr="00265E6A" w:rsidRDefault="008A26A8" w:rsidP="00C45606">
      <w:pPr>
        <w:spacing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  <w:lang w:val="en-GB" w:bidi="ar-SA"/>
        </w:rPr>
      </w:pPr>
      <w:bookmarkStart w:id="0" w:name="_Hlk66725199"/>
      <w:r w:rsidRPr="00265E6A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>Comparing brief mindfulness manipulation (BMM) to attention feedback awareness and control computer-based training (A-FACT)</w:t>
      </w:r>
    </w:p>
    <w:p w14:paraId="5B742F56" w14:textId="1B759318" w:rsidR="0080328D" w:rsidRPr="00265E6A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265E6A">
        <w:rPr>
          <w:rFonts w:asciiTheme="majorBidi" w:hAnsiTheme="majorBidi" w:cstheme="majorBidi"/>
          <w:color w:val="000000"/>
          <w:sz w:val="24"/>
          <w:szCs w:val="24"/>
        </w:rPr>
        <w:t>Potential participants will be recruited at the University of Haifa</w:t>
      </w:r>
      <w:r w:rsidR="007730D4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other </w:t>
      </w:r>
      <w:proofErr w:type="gramStart"/>
      <w:r w:rsidR="003672B1" w:rsidRPr="00265E6A">
        <w:rPr>
          <w:rFonts w:asciiTheme="majorBidi" w:hAnsiTheme="majorBidi" w:cstheme="majorBidi"/>
          <w:color w:val="000000"/>
          <w:sz w:val="24"/>
          <w:szCs w:val="24"/>
        </w:rPr>
        <w:t>universities</w:t>
      </w:r>
      <w:proofErr w:type="gramEnd"/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and general </w:t>
      </w:r>
      <w:r w:rsidR="003672B1">
        <w:rPr>
          <w:rFonts w:asciiTheme="majorBidi" w:hAnsiTheme="majorBidi" w:cstheme="majorBidi"/>
          <w:color w:val="000000"/>
          <w:sz w:val="24"/>
          <w:szCs w:val="24"/>
        </w:rPr>
        <w:t>population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in </w:t>
      </w:r>
      <w:r w:rsidR="00DD65D0" w:rsidRPr="00265E6A">
        <w:rPr>
          <w:rFonts w:asciiTheme="majorBidi" w:hAnsiTheme="majorBidi" w:cstheme="majorBidi"/>
          <w:color w:val="000000"/>
          <w:sz w:val="24"/>
          <w:szCs w:val="24"/>
        </w:rPr>
        <w:t>Israel</w:t>
      </w:r>
      <w:r w:rsidR="007730D4">
        <w:rPr>
          <w:rFonts w:asciiTheme="majorBidi" w:hAnsiTheme="majorBidi" w:cstheme="majorBidi"/>
          <w:color w:val="000000"/>
          <w:sz w:val="24"/>
          <w:szCs w:val="24"/>
        </w:rPr>
        <w:t>. Participants will be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screened through a web-based assessment (</w:t>
      </w:r>
      <w:r w:rsidR="00DD65D0" w:rsidRPr="00265E6A">
        <w:rPr>
          <w:rFonts w:asciiTheme="majorBidi" w:hAnsiTheme="majorBidi" w:cstheme="majorBidi"/>
          <w:color w:val="000000"/>
          <w:sz w:val="24"/>
          <w:szCs w:val="24"/>
        </w:rPr>
        <w:t>Qualtrics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)</w:t>
      </w:r>
      <w:r w:rsidR="00DD65D0"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in which they will provide informed content and fill-out demographic information</w:t>
      </w:r>
      <w:r w:rsidR="005452D5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a brief rumination questionnaire</w:t>
      </w:r>
      <w:r w:rsidR="009C07EE">
        <w:rPr>
          <w:rFonts w:asciiTheme="majorBidi" w:hAnsiTheme="majorBidi" w:cstheme="majorBidi"/>
          <w:color w:val="000000"/>
          <w:sz w:val="24"/>
          <w:szCs w:val="24"/>
        </w:rPr>
        <w:t xml:space="preserve"> (RRS, brooding scale)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 and </w:t>
      </w:r>
      <w:r w:rsidR="00BE0616">
        <w:rPr>
          <w:rFonts w:asciiTheme="majorBidi" w:hAnsiTheme="majorBidi" w:cstheme="majorBidi"/>
          <w:color w:val="000000"/>
          <w:sz w:val="24"/>
          <w:szCs w:val="24"/>
        </w:rPr>
        <w:t xml:space="preserve">a </w:t>
      </w:r>
      <w:r w:rsidR="00BE0616" w:rsidRPr="00B52A6C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question </w:t>
      </w:r>
      <w:r w:rsidR="00BE0616">
        <w:rPr>
          <w:rFonts w:asciiTheme="majorBidi" w:hAnsiTheme="majorBidi" w:cstheme="majorBidi"/>
          <w:color w:val="000000"/>
          <w:sz w:val="24"/>
          <w:szCs w:val="24"/>
          <w:highlight w:val="yellow"/>
        </w:rPr>
        <w:t xml:space="preserve">about </w:t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suicidal ideation (</w:t>
      </w:r>
      <w:commentRangeStart w:id="1"/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from the PHQ-9?</w:t>
      </w:r>
      <w:commentRangeEnd w:id="1"/>
      <w:r w:rsidR="005C12B6">
        <w:rPr>
          <w:rStyle w:val="CommentReference"/>
        </w:rPr>
        <w:commentReference w:id="1"/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165C13"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Those high on the rumination score </w:t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(&gt;</w:t>
      </w:r>
      <w:commentRangeStart w:id="2"/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CUTOFF</w:t>
      </w:r>
      <w:commentRangeEnd w:id="2"/>
      <w:r w:rsidR="00A1777F">
        <w:rPr>
          <w:rStyle w:val="CommentReference"/>
        </w:rPr>
        <w:commentReference w:id="2"/>
      </w:r>
      <w:r w:rsidR="00A1777F" w:rsidRPr="00F40239">
        <w:rPr>
          <w:rFonts w:asciiTheme="majorBidi" w:hAnsiTheme="majorBidi" w:cstheme="majorBidi"/>
          <w:color w:val="000000"/>
          <w:sz w:val="24"/>
          <w:szCs w:val="24"/>
          <w:highlight w:val="yellow"/>
        </w:rPr>
        <w:t>)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 and with no indication </w:t>
      </w:r>
      <w:r w:rsidR="008D5635">
        <w:rPr>
          <w:rFonts w:asciiTheme="majorBidi" w:hAnsiTheme="majorBidi" w:cstheme="majorBidi"/>
          <w:color w:val="000000"/>
          <w:sz w:val="24"/>
          <w:szCs w:val="24"/>
        </w:rPr>
        <w:t>t</w:t>
      </w:r>
      <w:r w:rsidR="00A1777F">
        <w:rPr>
          <w:rFonts w:asciiTheme="majorBidi" w:hAnsiTheme="majorBidi" w:cstheme="majorBidi"/>
          <w:color w:val="000000"/>
          <w:sz w:val="24"/>
          <w:szCs w:val="24"/>
        </w:rPr>
        <w:t xml:space="preserve">o suicidal ideation,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will subsequently be contacted for further participation in the experiment. Additional exclusion criteria are: &lt; 18 years of age; uncorrected vision problems; hearing problems; self-reported mother tongue other than Hebrew. </w:t>
      </w:r>
    </w:p>
    <w:p w14:paraId="2CF013CA" w14:textId="19133F98" w:rsidR="0080328D" w:rsidRPr="00265E6A" w:rsidRDefault="0080328D" w:rsidP="00C45606">
      <w:pPr>
        <w:spacing w:line="360" w:lineRule="auto"/>
        <w:ind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commentRangeStart w:id="3"/>
      <w:r w:rsidRPr="00265E6A">
        <w:rPr>
          <w:rFonts w:asciiTheme="majorBidi" w:hAnsiTheme="majorBidi" w:cstheme="majorBidi"/>
          <w:color w:val="000000"/>
          <w:sz w:val="24"/>
          <w:szCs w:val="24"/>
        </w:rPr>
        <w:t>E</w:t>
      </w:r>
      <w:commentRangeEnd w:id="3"/>
      <w:r w:rsidR="009547B1">
        <w:rPr>
          <w:rStyle w:val="CommentReference"/>
        </w:rPr>
        <w:commentReference w:id="3"/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ligible participants will complete </w:t>
      </w:r>
      <w:r w:rsidRPr="00265E6A">
        <w:rPr>
          <w:rFonts w:asciiTheme="majorBidi" w:hAnsiTheme="majorBidi" w:cstheme="majorBidi"/>
          <w:color w:val="000000" w:themeColor="text1"/>
          <w:sz w:val="24"/>
          <w:szCs w:val="24"/>
        </w:rPr>
        <w:t>a web-based Simulated Thought Paradigm (STP) stimuli selection at home, using their computer or smartphone. During this web-based procedure they will: (1) rate the frequency and negative emotional reactivity for a list of sentences that reflect neutral and negative thoughts; and (2) record the highest negatively rated sentences and emotionally neutral sentences in their own voice. These will be used as idiographic stimuli in the experimental sessions.</w:t>
      </w:r>
    </w:p>
    <w:p w14:paraId="22018E1D" w14:textId="34B38A4A" w:rsidR="00265E6A" w:rsidRDefault="00265E6A" w:rsidP="00C45606">
      <w:pPr>
        <w:spacing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commentRangeStart w:id="4"/>
      <w:r w:rsidRPr="00265E6A">
        <w:rPr>
          <w:rFonts w:asciiTheme="majorBidi" w:hAnsiTheme="majorBidi" w:cstheme="majorBidi"/>
          <w:color w:val="000000"/>
          <w:sz w:val="24"/>
          <w:szCs w:val="24"/>
        </w:rPr>
        <w:t>P</w:t>
      </w:r>
      <w:commentRangeEnd w:id="4"/>
      <w:r w:rsidR="009547B1">
        <w:rPr>
          <w:rStyle w:val="CommentReference"/>
        </w:rPr>
        <w:commentReference w:id="4"/>
      </w:r>
      <w:r w:rsidRPr="00265E6A">
        <w:rPr>
          <w:rFonts w:asciiTheme="majorBidi" w:hAnsiTheme="majorBidi" w:cstheme="majorBidi"/>
          <w:sz w:val="24"/>
          <w:szCs w:val="24"/>
        </w:rPr>
        <w:t xml:space="preserve">articipant will be randomly assigned to either </w:t>
      </w:r>
      <w:proofErr w:type="gramStart"/>
      <w:r w:rsidR="008D5635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>The</w:t>
      </w:r>
      <w:proofErr w:type="gramEnd"/>
      <w:r w:rsidR="008D5635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attention feedback awareness and control computer-based training </w:t>
      </w:r>
      <w:r w:rsidR="008D5635">
        <w:rPr>
          <w:rFonts w:asciiTheme="majorBidi" w:hAnsiTheme="majorBidi" w:cstheme="majorBidi"/>
          <w:color w:val="000000"/>
          <w:sz w:val="24"/>
          <w:szCs w:val="24"/>
        </w:rPr>
        <w:t>(</w:t>
      </w:r>
      <w:r w:rsidRPr="00265E6A">
        <w:rPr>
          <w:rFonts w:asciiTheme="majorBidi" w:hAnsiTheme="majorBidi" w:cstheme="majorBidi"/>
          <w:sz w:val="24"/>
          <w:szCs w:val="24"/>
        </w:rPr>
        <w:t>A-FACT</w:t>
      </w:r>
      <w:r w:rsidR="008D5635">
        <w:rPr>
          <w:rFonts w:asciiTheme="majorBidi" w:hAnsiTheme="majorBidi" w:cstheme="majorBidi"/>
          <w:sz w:val="24"/>
          <w:szCs w:val="24"/>
        </w:rPr>
        <w:t>);</w:t>
      </w:r>
      <w:r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="008D5635">
        <w:rPr>
          <w:rFonts w:asciiTheme="majorBidi" w:hAnsiTheme="majorBidi" w:cstheme="majorBidi"/>
          <w:sz w:val="24"/>
          <w:szCs w:val="24"/>
        </w:rPr>
        <w:t>Brief Mindfulness manipulation (</w:t>
      </w:r>
      <w:r w:rsidRPr="00265E6A">
        <w:rPr>
          <w:rFonts w:asciiTheme="majorBidi" w:hAnsiTheme="majorBidi" w:cstheme="majorBidi"/>
          <w:sz w:val="24"/>
          <w:szCs w:val="24"/>
        </w:rPr>
        <w:t>BMM</w:t>
      </w:r>
      <w:r w:rsidR="008D5635">
        <w:rPr>
          <w:rFonts w:asciiTheme="majorBidi" w:hAnsiTheme="majorBidi" w:cstheme="majorBidi"/>
          <w:sz w:val="24"/>
          <w:szCs w:val="24"/>
        </w:rPr>
        <w:t>);</w:t>
      </w:r>
      <w:r w:rsidRPr="00265E6A">
        <w:rPr>
          <w:rFonts w:asciiTheme="majorBidi" w:hAnsiTheme="majorBidi" w:cstheme="majorBidi"/>
          <w:sz w:val="24"/>
          <w:szCs w:val="24"/>
        </w:rPr>
        <w:t xml:space="preserve"> or placebo group</w:t>
      </w:r>
      <w:r w:rsidRPr="00C45606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r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The </w:t>
      </w:r>
      <w:r w:rsidR="00C45606" w:rsidRPr="00D47A27">
        <w:rPr>
          <w:rFonts w:asciiTheme="majorBidi" w:hAnsiTheme="majorBidi" w:cstheme="majorBidi"/>
          <w:i/>
          <w:iCs/>
          <w:color w:val="000000"/>
          <w:sz w:val="24"/>
          <w:szCs w:val="24"/>
        </w:rPr>
        <w:t>attention feedback awareness and control computer-based training (A-FACT)</w:t>
      </w:r>
      <w:r w:rsidR="00C45606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is a training aims to increase awareness to attentional bias </w:t>
      </w:r>
      <w:r w:rsidR="001621A4">
        <w:rPr>
          <w:rFonts w:asciiTheme="majorBidi" w:hAnsiTheme="majorBidi" w:cstheme="majorBidi"/>
          <w:color w:val="000000"/>
          <w:sz w:val="24"/>
          <w:szCs w:val="24"/>
        </w:rPr>
        <w:t xml:space="preserve">toward negative thoughts, </w:t>
      </w:r>
      <w:r w:rsidR="000C2108">
        <w:rPr>
          <w:rFonts w:asciiTheme="majorBidi" w:hAnsiTheme="majorBidi" w:cstheme="majorBidi"/>
          <w:color w:val="000000"/>
          <w:sz w:val="24"/>
          <w:szCs w:val="24"/>
        </w:rPr>
        <w:t xml:space="preserve">and thereby to train attentional control. It </w:t>
      </w:r>
      <w:r w:rsidRPr="00265E6A">
        <w:rPr>
          <w:rFonts w:asciiTheme="majorBidi" w:hAnsiTheme="majorBidi" w:cstheme="majorBidi"/>
          <w:sz w:val="24"/>
          <w:szCs w:val="24"/>
        </w:rPr>
        <w:t>contains</w:t>
      </w:r>
      <w:r w:rsidR="00C45606">
        <w:rPr>
          <w:rFonts w:asciiTheme="majorBidi" w:hAnsiTheme="majorBidi" w:cstheme="majorBidi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sz w:val="24"/>
          <w:szCs w:val="24"/>
        </w:rPr>
        <w:t xml:space="preserve">the Squares Categorization-STP task, in which 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participants </w:t>
      </w:r>
      <w:r w:rsidR="002366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be 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asked to 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 xml:space="preserve">categorize 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whether </w:t>
      </w:r>
      <w:r w:rsidR="000C2108">
        <w:rPr>
          <w:rFonts w:asciiTheme="majorBidi" w:hAnsiTheme="majorBidi" w:cstheme="majorBidi"/>
          <w:sz w:val="24"/>
          <w:szCs w:val="24"/>
          <w:lang w:val="en-GB"/>
        </w:rPr>
        <w:t>the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0C2108">
        <w:rPr>
          <w:rFonts w:asciiTheme="majorBidi" w:hAnsiTheme="majorBidi" w:cstheme="majorBidi"/>
          <w:sz w:val="24"/>
          <w:szCs w:val="24"/>
        </w:rPr>
        <w:t xml:space="preserve">number of squares 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>presented on a monitor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 is more or </w:t>
      </w:r>
      <w:r w:rsidR="00D60CF1">
        <w:rPr>
          <w:rFonts w:asciiTheme="majorBidi" w:hAnsiTheme="majorBidi" w:cstheme="majorBidi"/>
          <w:sz w:val="24"/>
          <w:szCs w:val="24"/>
          <w:lang w:val="en-GB"/>
        </w:rPr>
        <w:t>less than</w:t>
      </w:r>
      <w:r w:rsidR="00CF7751">
        <w:rPr>
          <w:rFonts w:asciiTheme="majorBidi" w:hAnsiTheme="majorBidi" w:cstheme="majorBidi"/>
          <w:sz w:val="24"/>
          <w:szCs w:val="24"/>
          <w:lang w:val="en-GB"/>
        </w:rPr>
        <w:t xml:space="preserve"> five</w:t>
      </w:r>
      <w:r w:rsidR="000C2108" w:rsidRPr="00A0351F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while listening to simulated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neutral or negative</w:t>
      </w:r>
      <w:r w:rsidR="000C2108" w:rsidRPr="00A0351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thoughts</w:t>
      </w:r>
      <w:r w:rsidR="000C2108">
        <w:rPr>
          <w:rFonts w:asciiTheme="majorBidi" w:hAnsiTheme="majorBidi" w:cstheme="majorBidi"/>
          <w:sz w:val="24"/>
          <w:szCs w:val="24"/>
        </w:rPr>
        <w:t xml:space="preserve">. The training </w:t>
      </w:r>
      <w:r w:rsidR="001621A4">
        <w:rPr>
          <w:rFonts w:asciiTheme="majorBidi" w:hAnsiTheme="majorBidi" w:cstheme="majorBidi"/>
          <w:sz w:val="24"/>
          <w:szCs w:val="24"/>
        </w:rPr>
        <w:t>based on</w:t>
      </w:r>
      <w:r w:rsidR="001621A4" w:rsidRPr="001621A4">
        <w:rPr>
          <w:rFonts w:asciiTheme="majorBidi" w:hAnsiTheme="majorBidi" w:cstheme="majorBidi"/>
          <w:sz w:val="24"/>
          <w:szCs w:val="24"/>
        </w:rPr>
        <w:t xml:space="preserve"> </w:t>
      </w:r>
      <w:r w:rsidR="00C45606">
        <w:rPr>
          <w:rFonts w:asciiTheme="majorBidi" w:hAnsiTheme="majorBidi" w:cstheme="majorBidi"/>
          <w:sz w:val="24"/>
          <w:szCs w:val="24"/>
        </w:rPr>
        <w:t xml:space="preserve">feedback </w:t>
      </w:r>
      <w:r w:rsidR="009547B1">
        <w:rPr>
          <w:rFonts w:asciiTheme="majorBidi" w:hAnsiTheme="majorBidi" w:cstheme="majorBidi"/>
          <w:sz w:val="24"/>
          <w:szCs w:val="24"/>
        </w:rPr>
        <w:t xml:space="preserve">on </w:t>
      </w:r>
      <w:r w:rsidR="00C45606">
        <w:rPr>
          <w:rFonts w:asciiTheme="majorBidi" w:hAnsiTheme="majorBidi" w:cstheme="majorBidi"/>
          <w:sz w:val="24"/>
          <w:szCs w:val="24"/>
        </w:rPr>
        <w:t xml:space="preserve">attentional bias following negative </w:t>
      </w:r>
      <w:r w:rsidR="000C2108">
        <w:rPr>
          <w:rFonts w:asciiTheme="majorBidi" w:hAnsiTheme="majorBidi" w:cstheme="majorBidi"/>
          <w:sz w:val="24"/>
          <w:szCs w:val="24"/>
        </w:rPr>
        <w:t>thought</w:t>
      </w:r>
      <w:r w:rsidR="00DD65D0">
        <w:rPr>
          <w:rFonts w:asciiTheme="majorBidi" w:hAnsiTheme="majorBidi" w:cstheme="majorBidi"/>
          <w:sz w:val="24"/>
          <w:szCs w:val="24"/>
        </w:rPr>
        <w:t xml:space="preserve">; 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The </w:t>
      </w:r>
      <w:r w:rsidR="000C2108" w:rsidRPr="00D47A27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GB" w:bidi="ar-SA"/>
        </w:rPr>
        <w:t>brief mindfulness manipulation (BMM)</w:t>
      </w:r>
      <w:r w:rsidR="000C2108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val="en-GB" w:bidi="ar-SA"/>
        </w:rPr>
        <w:t xml:space="preserve"> 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>aims to train attentional control (e.g., disengage from thought content) by practice of</w:t>
      </w:r>
      <w:r w:rsidR="000C2108">
        <w:rPr>
          <w:rFonts w:asciiTheme="majorBidi" w:hAnsiTheme="majorBidi" w:cstheme="majorBidi"/>
          <w:sz w:val="24"/>
          <w:szCs w:val="24"/>
        </w:rPr>
        <w:t xml:space="preserve"> </w:t>
      </w:r>
      <w:r w:rsidR="000C2108">
        <w:rPr>
          <w:rFonts w:asciiTheme="majorBidi" w:hAnsiTheme="majorBidi" w:cstheme="majorBidi"/>
          <w:color w:val="000000" w:themeColor="text1"/>
          <w:sz w:val="24"/>
          <w:szCs w:val="24"/>
          <w:lang w:val="en-GB" w:bidi="ar-SA"/>
        </w:rPr>
        <w:t>focused attention mindfulness mediations toward the breath</w:t>
      </w:r>
      <w:r w:rsidR="000C2108">
        <w:rPr>
          <w:rFonts w:asciiTheme="majorBidi" w:hAnsiTheme="majorBidi" w:cstheme="majorBidi"/>
          <w:sz w:val="24"/>
          <w:szCs w:val="24"/>
          <w:lang w:val="en-GB"/>
        </w:rPr>
        <w:t xml:space="preserve">, in which participant are trained to press a button after each inhalation or exhalation, </w:t>
      </w:r>
      <w:r w:rsidR="001D6CB7">
        <w:rPr>
          <w:rFonts w:asciiTheme="majorBidi" w:hAnsiTheme="majorBidi" w:cstheme="majorBidi"/>
          <w:sz w:val="24"/>
          <w:szCs w:val="24"/>
          <w:lang w:val="en-GB"/>
        </w:rPr>
        <w:t>and after each spontaneous or recorded thought, to disengage from its content, and to re-focus on the breath</w:t>
      </w:r>
      <w:r w:rsidR="00DD65D0">
        <w:rPr>
          <w:rFonts w:asciiTheme="majorBidi" w:hAnsiTheme="majorBidi" w:cstheme="majorBidi"/>
          <w:sz w:val="24"/>
          <w:szCs w:val="24"/>
        </w:rPr>
        <w:t>;</w:t>
      </w:r>
      <w:r w:rsidRPr="00265E6A">
        <w:rPr>
          <w:rFonts w:asciiTheme="majorBidi" w:hAnsiTheme="majorBidi" w:cstheme="majorBidi"/>
          <w:sz w:val="24"/>
          <w:szCs w:val="24"/>
        </w:rPr>
        <w:t xml:space="preserve"> </w:t>
      </w:r>
      <w:r w:rsidR="00D47A27" w:rsidRPr="00D47A27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he </w:t>
      </w:r>
      <w:r w:rsidR="001D6CB7" w:rsidRPr="00D47A27">
        <w:rPr>
          <w:rFonts w:asciiTheme="majorBidi" w:hAnsiTheme="majorBidi" w:cstheme="majorBidi"/>
          <w:i/>
          <w:iCs/>
          <w:sz w:val="24"/>
          <w:szCs w:val="24"/>
        </w:rPr>
        <w:t>control “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>placebo</w:t>
      </w:r>
      <w:r w:rsidR="001D6CB7" w:rsidRPr="00D47A27">
        <w:rPr>
          <w:rFonts w:asciiTheme="majorBidi" w:hAnsiTheme="majorBidi" w:cstheme="majorBidi"/>
          <w:i/>
          <w:iCs/>
          <w:sz w:val="24"/>
          <w:szCs w:val="24"/>
        </w:rPr>
        <w:t>”</w:t>
      </w:r>
      <w:r w:rsidRPr="00D47A27">
        <w:rPr>
          <w:rFonts w:asciiTheme="majorBidi" w:hAnsiTheme="majorBidi" w:cstheme="majorBidi"/>
          <w:i/>
          <w:iCs/>
          <w:sz w:val="24"/>
          <w:szCs w:val="24"/>
        </w:rPr>
        <w:t xml:space="preserve"> group</w:t>
      </w:r>
      <w:r w:rsidRPr="00265E6A">
        <w:rPr>
          <w:rFonts w:asciiTheme="majorBidi" w:hAnsiTheme="majorBidi" w:cstheme="majorBidi"/>
          <w:sz w:val="24"/>
          <w:szCs w:val="24"/>
        </w:rPr>
        <w:t xml:space="preserve"> contains </w:t>
      </w:r>
      <w:r w:rsidR="001D6CB7">
        <w:rPr>
          <w:rFonts w:asciiTheme="majorBidi" w:hAnsiTheme="majorBidi" w:cstheme="majorBidi"/>
          <w:sz w:val="24"/>
          <w:szCs w:val="24"/>
        </w:rPr>
        <w:t xml:space="preserve">the Squares Categorization-STP task </w:t>
      </w:r>
      <w:r w:rsidR="002D22A0">
        <w:rPr>
          <w:rFonts w:asciiTheme="majorBidi" w:hAnsiTheme="majorBidi" w:cstheme="majorBidi"/>
          <w:sz w:val="24"/>
          <w:szCs w:val="24"/>
        </w:rPr>
        <w:t xml:space="preserve">(parallel to A-FACT) , </w:t>
      </w:r>
      <w:r w:rsidR="001D6CB7">
        <w:rPr>
          <w:rFonts w:asciiTheme="majorBidi" w:hAnsiTheme="majorBidi" w:cstheme="majorBidi"/>
          <w:sz w:val="24"/>
          <w:szCs w:val="24"/>
        </w:rPr>
        <w:t xml:space="preserve">without </w:t>
      </w:r>
      <w:r w:rsidR="00A91375">
        <w:rPr>
          <w:rFonts w:asciiTheme="majorBidi" w:hAnsiTheme="majorBidi" w:cstheme="majorBidi"/>
          <w:sz w:val="24"/>
          <w:szCs w:val="24"/>
        </w:rPr>
        <w:t>the “active ingredient” of</w:t>
      </w:r>
      <w:r w:rsidR="001D6CB7">
        <w:rPr>
          <w:rFonts w:asciiTheme="majorBidi" w:hAnsiTheme="majorBidi" w:cstheme="majorBidi"/>
          <w:sz w:val="24"/>
          <w:szCs w:val="24"/>
        </w:rPr>
        <w:t xml:space="preserve"> feedback</w:t>
      </w:r>
      <w:r w:rsidR="00A91375">
        <w:rPr>
          <w:rFonts w:asciiTheme="majorBidi" w:hAnsiTheme="majorBidi" w:cstheme="majorBidi"/>
          <w:sz w:val="24"/>
          <w:szCs w:val="24"/>
        </w:rPr>
        <w:t xml:space="preserve"> about attentional bias</w:t>
      </w:r>
      <w:r w:rsidR="001D6CB7">
        <w:rPr>
          <w:rFonts w:asciiTheme="majorBidi" w:hAnsiTheme="majorBidi" w:cstheme="majorBidi"/>
          <w:sz w:val="24"/>
          <w:szCs w:val="24"/>
        </w:rPr>
        <w:t xml:space="preserve">. </w:t>
      </w:r>
    </w:p>
    <w:p w14:paraId="6395EC51" w14:textId="5019A080" w:rsidR="006D2D4D" w:rsidRPr="00F40239" w:rsidRDefault="00673748" w:rsidP="00C45606">
      <w:pPr>
        <w:pStyle w:val="CommentText"/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commentRangeStart w:id="5"/>
      <w:r w:rsidRPr="00265E6A">
        <w:rPr>
          <w:rFonts w:asciiTheme="majorBidi" w:hAnsiTheme="majorBidi" w:cstheme="majorBidi"/>
          <w:color w:val="000000"/>
          <w:sz w:val="24"/>
          <w:szCs w:val="24"/>
        </w:rPr>
        <w:lastRenderedPageBreak/>
        <w:t>T</w:t>
      </w:r>
      <w:commentRangeEnd w:id="5"/>
      <w:r w:rsidR="009547B1">
        <w:rPr>
          <w:rStyle w:val="CommentReference"/>
        </w:rPr>
        <w:commentReference w:id="5"/>
      </w:r>
      <w:proofErr w:type="gramStart"/>
      <w:r w:rsidRPr="00265E6A">
        <w:rPr>
          <w:rFonts w:asciiTheme="majorBidi" w:hAnsiTheme="majorBidi" w:cstheme="majorBidi"/>
          <w:color w:val="000000"/>
          <w:sz w:val="24"/>
          <w:szCs w:val="24"/>
        </w:rPr>
        <w:t>he</w:t>
      </w:r>
      <w:proofErr w:type="gramEnd"/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main </w:t>
      </w:r>
      <w:r>
        <w:rPr>
          <w:rFonts w:asciiTheme="majorBidi" w:hAnsiTheme="majorBidi" w:cstheme="majorBidi"/>
          <w:color w:val="000000"/>
          <w:sz w:val="24"/>
          <w:szCs w:val="24"/>
        </w:rPr>
        <w:t>session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will </w:t>
      </w:r>
      <w:r w:rsidRPr="003672B1">
        <w:rPr>
          <w:rFonts w:asciiTheme="majorBidi" w:hAnsiTheme="majorBidi" w:cstheme="majorBidi"/>
          <w:color w:val="000000"/>
          <w:sz w:val="24"/>
          <w:szCs w:val="24"/>
        </w:rPr>
        <w:t xml:space="preserve">be held </w:t>
      </w:r>
      <w:r w:rsidR="00452A4E" w:rsidRPr="003672B1">
        <w:rPr>
          <w:rFonts w:asciiTheme="majorBidi" w:hAnsiTheme="majorBidi" w:cstheme="majorBidi"/>
          <w:color w:val="000000"/>
          <w:sz w:val="24"/>
          <w:szCs w:val="24"/>
        </w:rPr>
        <w:t>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“Zoom”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virtual meeting</w:t>
      </w:r>
      <w:ins w:id="6" w:author="עומר דר" w:date="2021-04-18T10:10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 xml:space="preserve"> or at the Universe of Haifa</w:t>
        </w:r>
      </w:ins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ins w:id="7" w:author="עומר דר" w:date="2021-04-18T10:11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 xml:space="preserve">If the participant will choose to participate in a remote running via “Zoom”, </w:t>
        </w:r>
      </w:ins>
      <w:del w:id="8" w:author="עומר דר" w:date="2021-04-18T10:11:00Z">
        <w:r w:rsidRPr="00265E6A" w:rsidDel="003F62A7">
          <w:rPr>
            <w:rFonts w:asciiTheme="majorBidi" w:hAnsiTheme="majorBidi" w:cstheme="majorBidi"/>
            <w:color w:val="000000"/>
            <w:sz w:val="24"/>
            <w:szCs w:val="24"/>
          </w:rPr>
          <w:delText>T</w:delText>
        </w:r>
      </w:del>
      <w:ins w:id="9" w:author="עומר דר" w:date="2021-04-18T10:11:00Z">
        <w:r w:rsidR="003F62A7">
          <w:rPr>
            <w:rFonts w:asciiTheme="majorBidi" w:hAnsiTheme="majorBidi" w:cstheme="majorBidi"/>
            <w:color w:val="000000"/>
            <w:sz w:val="24"/>
            <w:szCs w:val="24"/>
          </w:rPr>
          <w:t>t</w:t>
        </w:r>
      </w:ins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he </w:t>
      </w:r>
      <w:r w:rsidR="00452A4E" w:rsidRPr="00452A4E">
        <w:rPr>
          <w:rFonts w:asciiTheme="majorBidi" w:hAnsiTheme="majorBidi" w:cstheme="majorBidi"/>
          <w:color w:val="000000"/>
          <w:sz w:val="24"/>
          <w:szCs w:val="24"/>
        </w:rPr>
        <w:t xml:space="preserve">experimenter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will install python-based </w:t>
      </w:r>
      <w:r w:rsidR="00CF7751">
        <w:rPr>
          <w:rFonts w:asciiTheme="majorBidi" w:hAnsiTheme="majorBidi" w:cstheme="majorBidi"/>
          <w:color w:val="000000"/>
          <w:sz w:val="24"/>
          <w:szCs w:val="24"/>
        </w:rPr>
        <w:t xml:space="preserve">program that run the 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experiment on the participant’s computer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by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using remote control. During the installation, the participant will complete self-report measures of </w:t>
      </w:r>
      <w:commentRangeStart w:id="10"/>
      <w:r w:rsidRPr="00673748">
        <w:rPr>
          <w:rFonts w:asciiTheme="majorBidi" w:hAnsiTheme="majorBidi" w:cstheme="majorBidi"/>
          <w:color w:val="000000"/>
          <w:sz w:val="24"/>
          <w:szCs w:val="24"/>
          <w:highlight w:val="green"/>
        </w:rPr>
        <w:t>depression, worries, and related constructs (e.g., mindfulness)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commentRangeEnd w:id="10"/>
      <w:r w:rsidR="003F62A7">
        <w:rPr>
          <w:rStyle w:val="CommentReference"/>
        </w:rPr>
        <w:commentReference w:id="10"/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>through a web-based assessment (Qualtrics)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using smartphone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del w:id="11" w:author="עומר דר" w:date="2021-04-18T10:12:00Z">
        <w:r w:rsidR="00265E6A" w:rsidRPr="00265E6A"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Th</w:delText>
        </w:r>
        <w:r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>is</w:delText>
        </w:r>
        <w:r w:rsidR="00265E6A" w:rsidRPr="00265E6A" w:rsidDel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delText xml:space="preserve"> </w:delText>
        </w:r>
      </w:del>
      <w:ins w:id="12" w:author="עומר דר" w:date="2021-04-18T10:12:00Z">
        <w:r w:rsidR="003F62A7" w:rsidRPr="00265E6A">
          <w:rPr>
            <w:rFonts w:asciiTheme="majorBidi" w:hAnsiTheme="majorBidi" w:cstheme="majorBidi"/>
            <w:color w:val="000000" w:themeColor="text1"/>
            <w:sz w:val="24"/>
            <w:szCs w:val="24"/>
          </w:rPr>
          <w:t>Th</w:t>
        </w:r>
        <w:r w:rsidR="003F62A7">
          <w:rPr>
            <w:rFonts w:asciiTheme="majorBidi" w:hAnsiTheme="majorBidi" w:cstheme="majorBidi"/>
            <w:color w:val="000000" w:themeColor="text1"/>
            <w:sz w:val="24"/>
            <w:szCs w:val="24"/>
          </w:rPr>
          <w:t>e main</w:t>
        </w:r>
        <w:r w:rsidR="003F62A7" w:rsidRPr="00265E6A">
          <w:rPr>
            <w:rFonts w:asciiTheme="majorBidi" w:hAnsiTheme="majorBidi" w:cstheme="majorBidi"/>
            <w:color w:val="000000" w:themeColor="text1"/>
            <w:sz w:val="24"/>
            <w:szCs w:val="24"/>
          </w:rPr>
          <w:t xml:space="preserve"> </w:t>
        </w:r>
      </w:ins>
      <w:r>
        <w:rPr>
          <w:rFonts w:asciiTheme="majorBidi" w:hAnsiTheme="majorBidi" w:cstheme="majorBidi"/>
          <w:color w:val="000000"/>
          <w:sz w:val="24"/>
          <w:szCs w:val="24"/>
        </w:rPr>
        <w:t>session</w:t>
      </w:r>
      <w:r w:rsidRPr="00265E6A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include </w:t>
      </w:r>
      <w:r w:rsidR="00A0351F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tasks 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>integrating</w:t>
      </w:r>
      <w:r w:rsidR="00265E6A" w:rsidRPr="00265E6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>Simulated Thoughts Paradigm</w:t>
      </w:r>
      <w:r w:rsidR="0050283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(see description above</w:t>
      </w:r>
      <w:r w:rsidR="008D369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</w:t>
      </w:r>
      <w:r w:rsidR="00265E6A" w:rsidRPr="00F40239">
        <w:rPr>
          <w:rFonts w:asciiTheme="majorBidi" w:hAnsiTheme="majorBidi" w:cstheme="majorBidi"/>
          <w:sz w:val="24"/>
          <w:szCs w:val="24"/>
        </w:rPr>
        <w:t>as task stimuli: (</w:t>
      </w:r>
      <w:r w:rsidR="00A0351F" w:rsidRPr="00F40239">
        <w:rPr>
          <w:rFonts w:asciiTheme="majorBidi" w:hAnsiTheme="majorBidi" w:cstheme="majorBidi"/>
          <w:sz w:val="24"/>
          <w:szCs w:val="24"/>
        </w:rPr>
        <w:t>1</w:t>
      </w:r>
      <w:r w:rsidR="00265E6A" w:rsidRPr="00F40239">
        <w:rPr>
          <w:rFonts w:asciiTheme="majorBidi" w:hAnsiTheme="majorBidi" w:cstheme="majorBidi"/>
          <w:sz w:val="24"/>
          <w:szCs w:val="24"/>
        </w:rPr>
        <w:t xml:space="preserve">) </w:t>
      </w:r>
      <w:r w:rsidR="00195AE0" w:rsidRPr="00F40239">
        <w:rPr>
          <w:rFonts w:asciiTheme="majorBidi" w:hAnsiTheme="majorBidi" w:cstheme="majorBidi"/>
          <w:sz w:val="24"/>
          <w:szCs w:val="24"/>
        </w:rPr>
        <w:t>The Simulated Thought Paradigm integrated into the Digit Categorization Task</w:t>
      </w:r>
      <w:r w:rsidR="00195AE0" w:rsidRPr="00F40239" w:rsidDel="00195AE0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will be used to measure change, from pre-intervention to post-intervention, in internal attentional disengagement from simulated negative and neutral self-referential thoughts to a digit categorization (odd or even) task. Attentional disengagement will be computed via difference in reaction time to respond to digit target between negative and neutral self-referential thoughts. A positive score reflects greater difficulty to disengage from negative vs. neutral stimuli</w:t>
      </w:r>
      <w:r w:rsidR="00265E6A" w:rsidRPr="00F40239">
        <w:rPr>
          <w:rFonts w:asciiTheme="majorBidi" w:hAnsiTheme="majorBidi" w:cstheme="majorBidi"/>
          <w:sz w:val="24"/>
          <w:szCs w:val="24"/>
        </w:rPr>
        <w:t>; (</w:t>
      </w:r>
      <w:r w:rsidR="00A0351F" w:rsidRPr="00F40239">
        <w:rPr>
          <w:rFonts w:asciiTheme="majorBidi" w:hAnsiTheme="majorBidi" w:cstheme="majorBidi"/>
          <w:sz w:val="24"/>
          <w:szCs w:val="24"/>
        </w:rPr>
        <w:t>2</w:t>
      </w:r>
      <w:r w:rsidR="00265E6A" w:rsidRPr="00F40239">
        <w:rPr>
          <w:rFonts w:asciiTheme="majorBidi" w:hAnsiTheme="majorBidi" w:cstheme="majorBidi"/>
          <w:sz w:val="24"/>
          <w:szCs w:val="24"/>
        </w:rPr>
        <w:t>)</w:t>
      </w:r>
      <w:r w:rsidR="003672B1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195AE0" w:rsidRPr="00F40239">
        <w:rPr>
          <w:rFonts w:asciiTheme="majorBidi" w:hAnsiTheme="majorBidi" w:cstheme="majorBidi"/>
          <w:sz w:val="24"/>
          <w:szCs w:val="24"/>
        </w:rPr>
        <w:t>The Simulated Thought Paradigm integrated into the Body Map Task</w:t>
      </w:r>
      <w:r w:rsidR="00195AE0" w:rsidRPr="00F40239" w:rsidDel="00195AE0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will be used to measure change, from pre- training to post- training, in interoceptive attention via subjective assessment (i.e. sensibility) of the frequency, location, intensity and hedonic tone of bodily sensations, as well as change in emotional experience (5-point Likert scale ranging from 1 to 5), in response to negative and neutral self-referential thoughts.</w:t>
      </w:r>
      <w:r w:rsidR="003672B1" w:rsidRPr="00F40239">
        <w:rPr>
          <w:rFonts w:asciiTheme="majorBidi" w:hAnsiTheme="majorBidi" w:cstheme="majorBidi"/>
          <w:sz w:val="24"/>
          <w:szCs w:val="24"/>
        </w:rPr>
        <w:t xml:space="preserve">; (3) </w:t>
      </w:r>
      <w:r w:rsidR="002D43AB" w:rsidRPr="00F40239">
        <w:rPr>
          <w:rFonts w:asciiTheme="majorBidi" w:hAnsiTheme="majorBidi" w:cstheme="majorBidi"/>
          <w:sz w:val="24"/>
          <w:szCs w:val="24"/>
        </w:rPr>
        <w:t>The Simulated Thought Paradigm integrated into the Dichotic 1-Back Task</w:t>
      </w:r>
      <w:r w:rsidR="00DD65D0" w:rsidRPr="00F40239">
        <w:rPr>
          <w:rFonts w:asciiTheme="majorBidi" w:hAnsiTheme="majorBidi" w:cstheme="majorBidi"/>
          <w:sz w:val="24"/>
          <w:szCs w:val="24"/>
        </w:rPr>
        <w:t xml:space="preserve">,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 will be used </w:t>
      </w:r>
      <w:r w:rsidR="002D43AB" w:rsidRPr="00B52A6C">
        <w:rPr>
          <w:rFonts w:asciiTheme="majorBidi" w:hAnsiTheme="majorBidi" w:cstheme="majorBidi"/>
          <w:sz w:val="24"/>
          <w:szCs w:val="24"/>
        </w:rPr>
        <w:t>at post training</w:t>
      </w:r>
      <w:r w:rsidR="002D43AB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>to measure internal selection between concurrent simulated negative and neutral self-referential thoughts. Biased selective internal attention will be computed via subtracting behavioral responding (e.g., accuracy) between concurrent negative and neutral self-referential thoughts. A positive bias score reflects greater selective attention to negative vs. neutral stimuli</w:t>
      </w:r>
      <w:r w:rsidR="00A0351F" w:rsidRPr="00F40239">
        <w:rPr>
          <w:rFonts w:asciiTheme="majorBidi" w:hAnsiTheme="majorBidi" w:cstheme="majorBidi"/>
          <w:sz w:val="24"/>
          <w:szCs w:val="24"/>
        </w:rPr>
        <w:t>; (</w:t>
      </w:r>
      <w:r w:rsidR="003672B1" w:rsidRPr="00F40239">
        <w:rPr>
          <w:rFonts w:asciiTheme="majorBidi" w:hAnsiTheme="majorBidi" w:cstheme="majorBidi"/>
          <w:sz w:val="24"/>
          <w:szCs w:val="24"/>
        </w:rPr>
        <w:t>4</w:t>
      </w:r>
      <w:r w:rsidR="00A0351F" w:rsidRPr="00F40239">
        <w:rPr>
          <w:rFonts w:asciiTheme="majorBidi" w:hAnsiTheme="majorBidi" w:cstheme="majorBidi"/>
          <w:sz w:val="24"/>
          <w:szCs w:val="24"/>
        </w:rPr>
        <w:t>) Meta awareness bias task (MAB)</w:t>
      </w:r>
      <w:r w:rsidR="00DD65D0" w:rsidRPr="00F40239">
        <w:rPr>
          <w:rFonts w:asciiTheme="majorBidi" w:hAnsiTheme="majorBidi" w:cstheme="majorBidi"/>
          <w:sz w:val="24"/>
          <w:szCs w:val="24"/>
        </w:rPr>
        <w:t xml:space="preserve">,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will be used </w:t>
      </w:r>
      <w:r w:rsidR="002D43AB" w:rsidRPr="00B52A6C">
        <w:rPr>
          <w:rFonts w:asciiTheme="majorBidi" w:hAnsiTheme="majorBidi" w:cstheme="majorBidi"/>
          <w:sz w:val="24"/>
          <w:szCs w:val="24"/>
        </w:rPr>
        <w:t>at post training</w:t>
      </w:r>
      <w:r w:rsidR="002D43AB" w:rsidRPr="00F40239">
        <w:rPr>
          <w:rFonts w:asciiTheme="majorBidi" w:hAnsiTheme="majorBidi" w:cstheme="majorBidi"/>
          <w:sz w:val="24"/>
          <w:szCs w:val="24"/>
        </w:rPr>
        <w:t xml:space="preserve"> </w:t>
      </w:r>
      <w:r w:rsidR="00911D55" w:rsidRPr="00F40239">
        <w:rPr>
          <w:rFonts w:asciiTheme="majorBidi" w:hAnsiTheme="majorBidi" w:cstheme="majorBidi"/>
          <w:sz w:val="24"/>
          <w:szCs w:val="24"/>
        </w:rPr>
        <w:t xml:space="preserve">to </w:t>
      </w:r>
      <w:r w:rsidR="00BB5D94" w:rsidRPr="00F40239">
        <w:rPr>
          <w:rFonts w:asciiTheme="majorBidi" w:hAnsiTheme="majorBidi" w:cstheme="majorBidi"/>
          <w:sz w:val="24"/>
          <w:szCs w:val="24"/>
        </w:rPr>
        <w:t>measure the</w:t>
      </w:r>
      <w:r w:rsidR="002D43AB">
        <w:rPr>
          <w:rFonts w:asciiTheme="majorBidi" w:hAnsiTheme="majorBidi" w:cstheme="majorBidi"/>
          <w:sz w:val="24"/>
          <w:szCs w:val="24"/>
        </w:rPr>
        <w:t xml:space="preserve"> 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capacity for meta-awareness of biased internal attention, in which participants </w:t>
      </w:r>
      <w:r w:rsidR="003871D5" w:rsidRPr="00F40239">
        <w:rPr>
          <w:rFonts w:asciiTheme="majorBidi" w:hAnsiTheme="majorBidi" w:cstheme="majorBidi"/>
          <w:sz w:val="24"/>
          <w:szCs w:val="24"/>
        </w:rPr>
        <w:t>engage once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 again </w:t>
      </w:r>
      <w:r w:rsidR="003871D5" w:rsidRPr="00F40239">
        <w:rPr>
          <w:rFonts w:asciiTheme="majorBidi" w:hAnsiTheme="majorBidi" w:cstheme="majorBidi"/>
          <w:sz w:val="24"/>
          <w:szCs w:val="24"/>
        </w:rPr>
        <w:t xml:space="preserve">in the </w:t>
      </w:r>
      <w:r w:rsidR="00BB5D94" w:rsidRPr="00F40239">
        <w:rPr>
          <w:rFonts w:asciiTheme="majorBidi" w:hAnsiTheme="majorBidi" w:cstheme="majorBidi"/>
          <w:sz w:val="24"/>
          <w:szCs w:val="24"/>
        </w:rPr>
        <w:t xml:space="preserve">DCT </w:t>
      </w:r>
      <w:r w:rsidR="003871D5" w:rsidRPr="00F40239">
        <w:rPr>
          <w:rFonts w:asciiTheme="majorBidi" w:hAnsiTheme="majorBidi" w:cstheme="majorBidi"/>
          <w:sz w:val="24"/>
          <w:szCs w:val="24"/>
        </w:rPr>
        <w:t>with STPs stimuli while reporting on occurrences of awareness for attentional biases using the self</w:t>
      </w:r>
      <w:r w:rsidR="00BB5D94" w:rsidRPr="00F40239">
        <w:rPr>
          <w:rFonts w:asciiTheme="majorBidi" w:hAnsiTheme="majorBidi" w:cstheme="majorBidi"/>
          <w:sz w:val="24"/>
          <w:szCs w:val="24"/>
        </w:rPr>
        <w:t>-caught</w:t>
      </w:r>
      <w:r w:rsidR="003871D5" w:rsidRPr="00F40239">
        <w:rPr>
          <w:rFonts w:asciiTheme="majorBidi" w:hAnsiTheme="majorBidi" w:cstheme="majorBidi"/>
          <w:sz w:val="24"/>
          <w:szCs w:val="24"/>
        </w:rPr>
        <w:t xml:space="preserve"> paradigm</w:t>
      </w:r>
      <w:r w:rsidR="00A0351F" w:rsidRPr="00F40239">
        <w:rPr>
          <w:rFonts w:asciiTheme="majorBidi" w:hAnsiTheme="majorBidi" w:cstheme="majorBidi"/>
          <w:sz w:val="24"/>
          <w:szCs w:val="24"/>
        </w:rPr>
        <w:t xml:space="preserve">; </w:t>
      </w:r>
      <w:r w:rsidR="00265E6A" w:rsidRPr="00F40239">
        <w:rPr>
          <w:rFonts w:asciiTheme="majorBidi" w:hAnsiTheme="majorBidi" w:cstheme="majorBidi"/>
          <w:sz w:val="24"/>
          <w:szCs w:val="24"/>
        </w:rPr>
        <w:t>After finishing the tasks participants will receive a monetary reward for their participation in the study.</w:t>
      </w:r>
      <w:bookmarkEnd w:id="0"/>
    </w:p>
    <w:sectPr w:rsidR="006D2D4D" w:rsidRPr="00F402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עומר דר" w:date="2021-04-03T21:22:00Z" w:initials="עד">
    <w:p w14:paraId="156DF3D5" w14:textId="16F5C688" w:rsidR="005C12B6" w:rsidRDefault="005C12B6">
      <w:pPr>
        <w:pStyle w:val="CommentText"/>
      </w:pPr>
      <w:r>
        <w:rPr>
          <w:rStyle w:val="CommentReference"/>
        </w:rPr>
        <w:annotationRef/>
      </w:r>
      <w:r w:rsidRPr="005C12B6">
        <w:t xml:space="preserve">9. </w:t>
      </w:r>
      <w:r w:rsidRPr="005C12B6">
        <w:rPr>
          <w:rFonts w:cs="Arial"/>
          <w:rtl/>
        </w:rPr>
        <w:t>מחשבות שהיה לך עדיף לו היית מת/ה, או מחשבות על לפגוע בעצמך</w:t>
      </w:r>
    </w:p>
  </w:comment>
  <w:comment w:id="2" w:author="עומר דר" w:date="2021-04-03T21:17:00Z" w:initials="עד">
    <w:p w14:paraId="6A72D2C7" w14:textId="334E6F8B" w:rsidR="00A1777F" w:rsidRDefault="00A1777F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תומר- תוסיף כאן בבקשה </w:t>
      </w:r>
    </w:p>
  </w:comment>
  <w:comment w:id="3" w:author="עומר דר" w:date="2021-04-03T22:00:00Z" w:initials="עד">
    <w:p w14:paraId="127B7C91" w14:textId="47FDF296" w:rsidR="009547B1" w:rsidRDefault="009547B1">
      <w:pPr>
        <w:pStyle w:val="CommentText"/>
      </w:pPr>
      <w:r>
        <w:rPr>
          <w:rStyle w:val="CommentReference"/>
        </w:rPr>
        <w:annotationRef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Simulate Thought Paradigm.</w:t>
      </w:r>
    </w:p>
  </w:comment>
  <w:comment w:id="4" w:author="עומר דר" w:date="2021-04-03T22:00:00Z" w:initials="עד">
    <w:p w14:paraId="1C99F306" w14:textId="614C5996" w:rsidR="009547B1" w:rsidRDefault="009547B1">
      <w:pPr>
        <w:pStyle w:val="CommentText"/>
      </w:pPr>
      <w:r>
        <w:rPr>
          <w:rStyle w:val="CommentReference"/>
        </w:rPr>
        <w:annotationRef/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Assignment and Training description.</w:t>
      </w:r>
    </w:p>
  </w:comment>
  <w:comment w:id="5" w:author="עומר דר" w:date="2021-04-03T22:00:00Z" w:initials="עד">
    <w:p w14:paraId="4915AF66" w14:textId="2D3F43B2" w:rsidR="009547B1" w:rsidRDefault="009547B1">
      <w:pPr>
        <w:pStyle w:val="CommentText"/>
      </w:pPr>
      <w:r>
        <w:rPr>
          <w:rStyle w:val="CommentReference"/>
        </w:rPr>
        <w:annotationRef/>
      </w:r>
      <w:proofErr w:type="gramStart"/>
      <w:r>
        <w:t>Outcomes</w:t>
      </w:r>
      <w:proofErr w:type="gramEnd"/>
      <w:r>
        <w:t xml:space="preserve"> description </w:t>
      </w:r>
    </w:p>
  </w:comment>
  <w:comment w:id="10" w:author="עומר דר" w:date="2021-04-18T10:12:00Z" w:initials="עד">
    <w:p w14:paraId="022F1F20" w14:textId="0236FA5C" w:rsidR="003F62A7" w:rsidRDefault="003F62A7">
      <w:pPr>
        <w:pStyle w:val="CommentText"/>
      </w:pPr>
      <w:r>
        <w:rPr>
          <w:rStyle w:val="CommentReference"/>
        </w:rPr>
        <w:annotationRef/>
      </w:r>
      <w:r>
        <w:t xml:space="preserve">For the </w:t>
      </w:r>
      <w:proofErr w:type="spellStart"/>
      <w:r>
        <w:t>ethichs</w:t>
      </w:r>
      <w:proofErr w:type="spellEnd"/>
      <w:r>
        <w:t xml:space="preserve"> I </w:t>
      </w:r>
      <w:proofErr w:type="gramStart"/>
      <w:r>
        <w:t>don’t</w:t>
      </w:r>
      <w:proofErr w:type="gramEnd"/>
      <w:r>
        <w:t xml:space="preserve"> write all the questionnaires names – I’ll add them to the pre-registration.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6DF3D5" w15:done="0"/>
  <w15:commentEx w15:paraId="6A72D2C7" w15:done="0"/>
  <w15:commentEx w15:paraId="127B7C91" w15:done="0"/>
  <w15:commentEx w15:paraId="1C99F306" w15:done="0"/>
  <w15:commentEx w15:paraId="4915AF66" w15:done="0"/>
  <w15:commentEx w15:paraId="022F1F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135AFF" w16cex:dateUtc="2021-04-03T18:22:00Z"/>
  <w16cex:commentExtensible w16cex:durableId="241359DA" w16cex:dateUtc="2021-04-03T18:17:00Z"/>
  <w16cex:commentExtensible w16cex:durableId="241363E3" w16cex:dateUtc="2021-04-03T19:00:00Z"/>
  <w16cex:commentExtensible w16cex:durableId="241363EA" w16cex:dateUtc="2021-04-03T19:00:00Z"/>
  <w16cex:commentExtensible w16cex:durableId="241363F0" w16cex:dateUtc="2021-04-03T19:00:00Z"/>
  <w16cex:commentExtensible w16cex:durableId="2426849B" w16cex:dateUtc="2021-04-18T07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6DF3D5" w16cid:durableId="24135AFF"/>
  <w16cid:commentId w16cid:paraId="6A72D2C7" w16cid:durableId="241359DA"/>
  <w16cid:commentId w16cid:paraId="127B7C91" w16cid:durableId="241363E3"/>
  <w16cid:commentId w16cid:paraId="1C99F306" w16cid:durableId="241363EA"/>
  <w16cid:commentId w16cid:paraId="4915AF66" w16cid:durableId="241363F0"/>
  <w16cid:commentId w16cid:paraId="022F1F20" w16cid:durableId="2426849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MzQ1Mjc0s7A0MDRX0lEKTi0uzszPAykwqQUA1R3zIiwAAAA="/>
  </w:docVars>
  <w:rsids>
    <w:rsidRoot w:val="006D2D4D"/>
    <w:rsid w:val="0004369F"/>
    <w:rsid w:val="00073239"/>
    <w:rsid w:val="000B13CC"/>
    <w:rsid w:val="000B5B82"/>
    <w:rsid w:val="000C2108"/>
    <w:rsid w:val="001621A4"/>
    <w:rsid w:val="00165C13"/>
    <w:rsid w:val="00195AE0"/>
    <w:rsid w:val="001D6CB7"/>
    <w:rsid w:val="0020161F"/>
    <w:rsid w:val="0020786D"/>
    <w:rsid w:val="002366DC"/>
    <w:rsid w:val="00265E6A"/>
    <w:rsid w:val="002D22A0"/>
    <w:rsid w:val="002D43AB"/>
    <w:rsid w:val="002F44B3"/>
    <w:rsid w:val="0036130F"/>
    <w:rsid w:val="003672B1"/>
    <w:rsid w:val="003871D5"/>
    <w:rsid w:val="003F081A"/>
    <w:rsid w:val="003F62A7"/>
    <w:rsid w:val="00452A4E"/>
    <w:rsid w:val="004A5EE2"/>
    <w:rsid w:val="004A62D1"/>
    <w:rsid w:val="004F1AA9"/>
    <w:rsid w:val="0050283D"/>
    <w:rsid w:val="005452D5"/>
    <w:rsid w:val="00551AF7"/>
    <w:rsid w:val="0059648E"/>
    <w:rsid w:val="005A5060"/>
    <w:rsid w:val="005B304F"/>
    <w:rsid w:val="005C12B6"/>
    <w:rsid w:val="006400B1"/>
    <w:rsid w:val="00673748"/>
    <w:rsid w:val="006B2091"/>
    <w:rsid w:val="006D2D4D"/>
    <w:rsid w:val="007044F8"/>
    <w:rsid w:val="007504A6"/>
    <w:rsid w:val="007730D4"/>
    <w:rsid w:val="007A0D79"/>
    <w:rsid w:val="007D7F3C"/>
    <w:rsid w:val="007F65B3"/>
    <w:rsid w:val="0080328D"/>
    <w:rsid w:val="00814608"/>
    <w:rsid w:val="0084002B"/>
    <w:rsid w:val="008544AC"/>
    <w:rsid w:val="00894242"/>
    <w:rsid w:val="008A26A8"/>
    <w:rsid w:val="008B54CD"/>
    <w:rsid w:val="008D369F"/>
    <w:rsid w:val="008D5635"/>
    <w:rsid w:val="008D6D2E"/>
    <w:rsid w:val="009023CA"/>
    <w:rsid w:val="00902450"/>
    <w:rsid w:val="00911D55"/>
    <w:rsid w:val="00934715"/>
    <w:rsid w:val="009547B1"/>
    <w:rsid w:val="00996EE6"/>
    <w:rsid w:val="009C07EE"/>
    <w:rsid w:val="00A0351F"/>
    <w:rsid w:val="00A1777F"/>
    <w:rsid w:val="00A45336"/>
    <w:rsid w:val="00A715A7"/>
    <w:rsid w:val="00A80DB1"/>
    <w:rsid w:val="00A91375"/>
    <w:rsid w:val="00B42382"/>
    <w:rsid w:val="00B46103"/>
    <w:rsid w:val="00BB5D94"/>
    <w:rsid w:val="00BE0616"/>
    <w:rsid w:val="00BF413B"/>
    <w:rsid w:val="00C45606"/>
    <w:rsid w:val="00C92228"/>
    <w:rsid w:val="00CA1929"/>
    <w:rsid w:val="00CA5247"/>
    <w:rsid w:val="00CE1688"/>
    <w:rsid w:val="00CF7751"/>
    <w:rsid w:val="00D47A27"/>
    <w:rsid w:val="00D5526F"/>
    <w:rsid w:val="00D564FC"/>
    <w:rsid w:val="00D60CF1"/>
    <w:rsid w:val="00DD65D0"/>
    <w:rsid w:val="00E0684F"/>
    <w:rsid w:val="00E87A91"/>
    <w:rsid w:val="00EA7735"/>
    <w:rsid w:val="00F40239"/>
    <w:rsid w:val="00F56874"/>
    <w:rsid w:val="00FA5E57"/>
    <w:rsid w:val="00F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019D"/>
  <w15:chartTrackingRefBased/>
  <w15:docId w15:val="{06A80E1C-0009-47EE-88B0-4E231B8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130F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unhideWhenUsed/>
    <w:rsid w:val="006D2D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D4D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1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6130F"/>
    <w:rPr>
      <w:color w:val="0000FF"/>
      <w:u w:val="single"/>
    </w:rPr>
  </w:style>
  <w:style w:type="character" w:customStyle="1" w:styleId="tlid-translation">
    <w:name w:val="tlid-translation"/>
    <w:basedOn w:val="DefaultParagraphFont"/>
    <w:rsid w:val="0036130F"/>
  </w:style>
  <w:style w:type="paragraph" w:styleId="BalloonText">
    <w:name w:val="Balloon Text"/>
    <w:basedOn w:val="Normal"/>
    <w:link w:val="BalloonTextChar"/>
    <w:uiPriority w:val="99"/>
    <w:semiHidden/>
    <w:unhideWhenUsed/>
    <w:rsid w:val="000B1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3C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0B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D7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0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0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2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0mer dar</dc:creator>
  <cp:keywords/>
  <dc:description/>
  <cp:lastModifiedBy>עומר דר</cp:lastModifiedBy>
  <cp:revision>43</cp:revision>
  <dcterms:created xsi:type="dcterms:W3CDTF">2020-06-16T06:21:00Z</dcterms:created>
  <dcterms:modified xsi:type="dcterms:W3CDTF">2021-04-18T07:13:00Z</dcterms:modified>
</cp:coreProperties>
</file>