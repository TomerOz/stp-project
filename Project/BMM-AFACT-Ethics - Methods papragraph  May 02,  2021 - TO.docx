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10FB" w14:textId="762AF0C4" w:rsidR="008A26A8" w:rsidRPr="00C30A68" w:rsidRDefault="008A26A8" w:rsidP="00C45606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val="en-GB" w:bidi="ar-SA"/>
        </w:rPr>
      </w:pPr>
      <w:bookmarkStart w:id="0" w:name="_Hlk66725199"/>
      <w:r w:rsidRPr="00C30A68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GB" w:bidi="ar-SA"/>
        </w:rPr>
        <w:t>Comparing brief mindfulness manipulation (BMM) to attention feedback awareness and control computer-based training (A-FACT)</w:t>
      </w:r>
    </w:p>
    <w:p w14:paraId="5B742F56" w14:textId="1B759318" w:rsidR="0080328D" w:rsidRPr="00C30A68" w:rsidRDefault="0080328D" w:rsidP="00C45606">
      <w:pPr>
        <w:spacing w:line="360" w:lineRule="auto"/>
        <w:ind w:firstLine="720"/>
        <w:rPr>
          <w:rFonts w:asciiTheme="majorBidi" w:hAnsiTheme="majorBidi" w:cstheme="majorBidi"/>
          <w:color w:val="000000"/>
          <w:sz w:val="24"/>
          <w:szCs w:val="24"/>
          <w:rPrChange w:id="1" w:author="תומר עוז" w:date="2021-05-02T11:56:00Z">
            <w:rPr>
              <w:rFonts w:asciiTheme="majorBidi" w:hAnsiTheme="majorBidi" w:cstheme="majorBidi"/>
              <w:color w:val="000000"/>
              <w:sz w:val="24"/>
              <w:szCs w:val="24"/>
            </w:rPr>
          </w:rPrChange>
        </w:rPr>
      </w:pPr>
      <w:r w:rsidRPr="00C30A68">
        <w:rPr>
          <w:rFonts w:asciiTheme="majorBidi" w:hAnsiTheme="majorBidi" w:cstheme="majorBidi"/>
          <w:color w:val="000000"/>
          <w:sz w:val="24"/>
          <w:szCs w:val="24"/>
        </w:rPr>
        <w:t>Potential participants will be recruited at the University of Haifa</w:t>
      </w:r>
      <w:r w:rsidR="007730D4" w:rsidRPr="00C30A68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r w:rsidRPr="00C30A68">
        <w:rPr>
          <w:rFonts w:asciiTheme="majorBidi" w:hAnsiTheme="majorBidi" w:cstheme="majorBidi"/>
          <w:color w:val="000000"/>
          <w:sz w:val="24"/>
          <w:szCs w:val="24"/>
        </w:rPr>
        <w:t xml:space="preserve">other </w:t>
      </w:r>
      <w:proofErr w:type="gramStart"/>
      <w:r w:rsidR="003672B1" w:rsidRPr="00C30A68">
        <w:rPr>
          <w:rFonts w:asciiTheme="majorBidi" w:hAnsiTheme="majorBidi" w:cstheme="majorBidi"/>
          <w:color w:val="000000"/>
          <w:sz w:val="24"/>
          <w:szCs w:val="24"/>
        </w:rPr>
        <w:t>universities</w:t>
      </w:r>
      <w:proofErr w:type="gramEnd"/>
      <w:r w:rsidRPr="00C30A68">
        <w:rPr>
          <w:rFonts w:asciiTheme="majorBidi" w:hAnsiTheme="majorBidi" w:cstheme="majorBidi"/>
          <w:color w:val="000000"/>
          <w:sz w:val="24"/>
          <w:szCs w:val="24"/>
        </w:rPr>
        <w:t xml:space="preserve"> and general </w:t>
      </w:r>
      <w:r w:rsidR="003672B1" w:rsidRPr="00C30A68">
        <w:rPr>
          <w:rFonts w:asciiTheme="majorBidi" w:hAnsiTheme="majorBidi" w:cstheme="majorBidi"/>
          <w:color w:val="000000"/>
          <w:sz w:val="24"/>
          <w:szCs w:val="24"/>
        </w:rPr>
        <w:t>population</w:t>
      </w:r>
      <w:r w:rsidRPr="00C30A68">
        <w:rPr>
          <w:rFonts w:asciiTheme="majorBidi" w:hAnsiTheme="majorBidi" w:cstheme="majorBidi"/>
          <w:color w:val="000000"/>
          <w:sz w:val="24"/>
          <w:szCs w:val="24"/>
        </w:rPr>
        <w:t xml:space="preserve"> in </w:t>
      </w:r>
      <w:r w:rsidR="00DD65D0" w:rsidRPr="00C30A68">
        <w:rPr>
          <w:rFonts w:asciiTheme="majorBidi" w:hAnsiTheme="majorBidi" w:cstheme="majorBidi"/>
          <w:color w:val="000000"/>
          <w:sz w:val="24"/>
          <w:szCs w:val="24"/>
        </w:rPr>
        <w:t>Israel</w:t>
      </w:r>
      <w:r w:rsidR="007730D4" w:rsidRPr="00C30A68">
        <w:rPr>
          <w:rFonts w:asciiTheme="majorBidi" w:hAnsiTheme="majorBidi" w:cstheme="majorBidi"/>
          <w:color w:val="000000"/>
          <w:sz w:val="24"/>
          <w:szCs w:val="24"/>
        </w:rPr>
        <w:t>. Participants will be</w:t>
      </w:r>
      <w:r w:rsidRPr="00C30A68">
        <w:rPr>
          <w:rFonts w:asciiTheme="majorBidi" w:hAnsiTheme="majorBidi" w:cstheme="majorBidi"/>
          <w:color w:val="000000"/>
          <w:sz w:val="24"/>
          <w:szCs w:val="24"/>
        </w:rPr>
        <w:t xml:space="preserve"> screened through a web-based assessment (</w:t>
      </w:r>
      <w:r w:rsidR="00DD65D0" w:rsidRPr="00C30A68">
        <w:rPr>
          <w:rFonts w:asciiTheme="majorBidi" w:hAnsiTheme="majorBidi" w:cstheme="majorBidi"/>
          <w:color w:val="000000"/>
          <w:sz w:val="24"/>
          <w:szCs w:val="24"/>
        </w:rPr>
        <w:t>Qualtrics</w:t>
      </w:r>
      <w:r w:rsidRPr="00C30A68">
        <w:rPr>
          <w:rFonts w:asciiTheme="majorBidi" w:hAnsiTheme="majorBidi" w:cstheme="majorBidi"/>
          <w:color w:val="000000"/>
          <w:sz w:val="24"/>
          <w:szCs w:val="24"/>
        </w:rPr>
        <w:t>)</w:t>
      </w:r>
      <w:r w:rsidR="00DD65D0" w:rsidRPr="00C30A68">
        <w:rPr>
          <w:rFonts w:asciiTheme="majorBidi" w:hAnsiTheme="majorBidi" w:cstheme="majorBidi"/>
          <w:color w:val="000000"/>
          <w:sz w:val="24"/>
          <w:szCs w:val="24"/>
        </w:rPr>
        <w:t>,</w:t>
      </w:r>
      <w:r w:rsidRPr="00C30A68">
        <w:rPr>
          <w:rFonts w:asciiTheme="majorBidi" w:hAnsiTheme="majorBidi" w:cstheme="majorBidi"/>
          <w:color w:val="000000"/>
          <w:sz w:val="24"/>
          <w:szCs w:val="24"/>
        </w:rPr>
        <w:t xml:space="preserve"> in which they will provide informed content and fill-out demographic information</w:t>
      </w:r>
      <w:r w:rsidR="005452D5" w:rsidRPr="00C30A68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r w:rsidRPr="00C30A68">
        <w:rPr>
          <w:rFonts w:asciiTheme="majorBidi" w:hAnsiTheme="majorBidi" w:cstheme="majorBidi"/>
          <w:color w:val="000000"/>
          <w:sz w:val="24"/>
          <w:szCs w:val="24"/>
        </w:rPr>
        <w:t>a brief rumination questionnaire</w:t>
      </w:r>
      <w:r w:rsidR="009C07EE" w:rsidRPr="00C30A68">
        <w:rPr>
          <w:rFonts w:asciiTheme="majorBidi" w:hAnsiTheme="majorBidi" w:cstheme="majorBidi"/>
          <w:color w:val="000000"/>
          <w:sz w:val="24"/>
          <w:szCs w:val="24"/>
        </w:rPr>
        <w:t xml:space="preserve"> (RRS, brooding scale)</w:t>
      </w:r>
      <w:r w:rsidR="00A1777F" w:rsidRPr="00C30A68">
        <w:rPr>
          <w:rFonts w:asciiTheme="majorBidi" w:hAnsiTheme="majorBidi" w:cstheme="majorBidi"/>
          <w:color w:val="000000"/>
          <w:sz w:val="24"/>
          <w:szCs w:val="24"/>
        </w:rPr>
        <w:t xml:space="preserve"> and </w:t>
      </w:r>
      <w:r w:rsidR="00BE0616" w:rsidRPr="00C30A68">
        <w:rPr>
          <w:rFonts w:asciiTheme="majorBidi" w:hAnsiTheme="majorBidi" w:cstheme="majorBidi"/>
          <w:color w:val="000000"/>
          <w:sz w:val="24"/>
          <w:szCs w:val="24"/>
        </w:rPr>
        <w:t xml:space="preserve">a </w:t>
      </w:r>
      <w:r w:rsidR="00BE0616" w:rsidRPr="00C30A68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question about </w:t>
      </w:r>
      <w:r w:rsidR="00A1777F" w:rsidRPr="00C30A68">
        <w:rPr>
          <w:rFonts w:asciiTheme="majorBidi" w:hAnsiTheme="majorBidi" w:cstheme="majorBidi"/>
          <w:color w:val="000000"/>
          <w:sz w:val="24"/>
          <w:szCs w:val="24"/>
          <w:highlight w:val="yellow"/>
        </w:rPr>
        <w:t>suicidal ideation (</w:t>
      </w:r>
      <w:commentRangeStart w:id="2"/>
      <w:r w:rsidR="00A1777F" w:rsidRPr="00C30A68">
        <w:rPr>
          <w:rFonts w:asciiTheme="majorBidi" w:hAnsiTheme="majorBidi" w:cstheme="majorBidi"/>
          <w:color w:val="000000"/>
          <w:sz w:val="24"/>
          <w:szCs w:val="24"/>
          <w:highlight w:val="yellow"/>
        </w:rPr>
        <w:t>from the PHQ-9?</w:t>
      </w:r>
      <w:commentRangeEnd w:id="2"/>
      <w:r w:rsidR="005C12B6" w:rsidRPr="00C30A68">
        <w:rPr>
          <w:rStyle w:val="CommentReference"/>
          <w:rFonts w:asciiTheme="majorBidi" w:hAnsiTheme="majorBidi" w:cstheme="majorBidi"/>
          <w:rPrChange w:id="3" w:author="תומר עוז" w:date="2021-05-02T11:56:00Z">
            <w:rPr>
              <w:rStyle w:val="CommentReference"/>
            </w:rPr>
          </w:rPrChange>
        </w:rPr>
        <w:commentReference w:id="2"/>
      </w:r>
      <w:r w:rsidR="00A1777F" w:rsidRPr="00C30A68">
        <w:rPr>
          <w:rFonts w:asciiTheme="majorBidi" w:hAnsiTheme="majorBidi" w:cstheme="majorBidi"/>
          <w:color w:val="000000"/>
          <w:sz w:val="24"/>
          <w:szCs w:val="24"/>
          <w:highlight w:val="yellow"/>
          <w:rPrChange w:id="4" w:author="תומר עוז" w:date="2021-05-02T11:56:00Z">
            <w:rPr>
              <w:rFonts w:asciiTheme="majorBidi" w:hAnsiTheme="majorBidi" w:cstheme="majorBidi"/>
              <w:color w:val="000000"/>
              <w:sz w:val="24"/>
              <w:szCs w:val="24"/>
              <w:highlight w:val="yellow"/>
            </w:rPr>
          </w:rPrChange>
        </w:rPr>
        <w:t>)</w:t>
      </w:r>
      <w:r w:rsidRPr="00C30A68">
        <w:rPr>
          <w:rFonts w:asciiTheme="majorBidi" w:hAnsiTheme="majorBidi" w:cstheme="majorBidi"/>
          <w:color w:val="000000"/>
          <w:sz w:val="24"/>
          <w:szCs w:val="24"/>
          <w:rPrChange w:id="5" w:author="תומר עוז" w:date="2021-05-02T11:56:00Z">
            <w:rPr>
              <w:rFonts w:asciiTheme="majorBidi" w:hAnsiTheme="majorBidi" w:cstheme="majorBidi"/>
              <w:color w:val="000000"/>
              <w:sz w:val="24"/>
              <w:szCs w:val="24"/>
            </w:rPr>
          </w:rPrChange>
        </w:rPr>
        <w:t>.</w:t>
      </w:r>
      <w:r w:rsidR="00165C13" w:rsidRPr="00C30A68">
        <w:rPr>
          <w:rFonts w:asciiTheme="majorBidi" w:hAnsiTheme="majorBidi" w:cstheme="majorBidi"/>
          <w:sz w:val="24"/>
          <w:szCs w:val="24"/>
          <w:rPrChange w:id="6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 xml:space="preserve"> </w:t>
      </w:r>
      <w:r w:rsidRPr="00C30A68">
        <w:rPr>
          <w:rFonts w:asciiTheme="majorBidi" w:hAnsiTheme="majorBidi" w:cstheme="majorBidi"/>
          <w:color w:val="000000"/>
          <w:sz w:val="24"/>
          <w:szCs w:val="24"/>
          <w:rPrChange w:id="7" w:author="תומר עוז" w:date="2021-05-02T11:56:00Z">
            <w:rPr>
              <w:rFonts w:asciiTheme="majorBidi" w:hAnsiTheme="majorBidi" w:cstheme="majorBidi"/>
              <w:color w:val="000000"/>
              <w:sz w:val="24"/>
              <w:szCs w:val="24"/>
            </w:rPr>
          </w:rPrChange>
        </w:rPr>
        <w:t xml:space="preserve">Those high on the rumination score </w:t>
      </w:r>
      <w:r w:rsidR="00A1777F" w:rsidRPr="00C30A68">
        <w:rPr>
          <w:rFonts w:asciiTheme="majorBidi" w:hAnsiTheme="majorBidi" w:cstheme="majorBidi"/>
          <w:color w:val="000000"/>
          <w:sz w:val="24"/>
          <w:szCs w:val="24"/>
          <w:highlight w:val="yellow"/>
          <w:rPrChange w:id="8" w:author="תומר עוז" w:date="2021-05-02T11:56:00Z">
            <w:rPr>
              <w:rFonts w:asciiTheme="majorBidi" w:hAnsiTheme="majorBidi" w:cstheme="majorBidi"/>
              <w:color w:val="000000"/>
              <w:sz w:val="24"/>
              <w:szCs w:val="24"/>
              <w:highlight w:val="yellow"/>
            </w:rPr>
          </w:rPrChange>
        </w:rPr>
        <w:t>(&gt;</w:t>
      </w:r>
      <w:commentRangeStart w:id="9"/>
      <w:r w:rsidR="00A1777F" w:rsidRPr="00C30A68">
        <w:rPr>
          <w:rFonts w:asciiTheme="majorBidi" w:hAnsiTheme="majorBidi" w:cstheme="majorBidi"/>
          <w:color w:val="000000"/>
          <w:sz w:val="24"/>
          <w:szCs w:val="24"/>
          <w:highlight w:val="yellow"/>
          <w:rPrChange w:id="10" w:author="תומר עוז" w:date="2021-05-02T11:56:00Z">
            <w:rPr>
              <w:rFonts w:asciiTheme="majorBidi" w:hAnsiTheme="majorBidi" w:cstheme="majorBidi"/>
              <w:color w:val="000000"/>
              <w:sz w:val="24"/>
              <w:szCs w:val="24"/>
              <w:highlight w:val="yellow"/>
            </w:rPr>
          </w:rPrChange>
        </w:rPr>
        <w:t>CUTOFF</w:t>
      </w:r>
      <w:commentRangeEnd w:id="9"/>
      <w:r w:rsidR="00A1777F" w:rsidRPr="00C30A68">
        <w:rPr>
          <w:rStyle w:val="CommentReference"/>
          <w:rFonts w:asciiTheme="majorBidi" w:hAnsiTheme="majorBidi" w:cstheme="majorBidi"/>
          <w:rPrChange w:id="11" w:author="תומר עוז" w:date="2021-05-02T11:56:00Z">
            <w:rPr>
              <w:rStyle w:val="CommentReference"/>
            </w:rPr>
          </w:rPrChange>
        </w:rPr>
        <w:commentReference w:id="9"/>
      </w:r>
      <w:r w:rsidR="00A1777F" w:rsidRPr="00C30A68">
        <w:rPr>
          <w:rFonts w:asciiTheme="majorBidi" w:hAnsiTheme="majorBidi" w:cstheme="majorBidi"/>
          <w:color w:val="000000"/>
          <w:sz w:val="24"/>
          <w:szCs w:val="24"/>
          <w:highlight w:val="yellow"/>
          <w:rPrChange w:id="12" w:author="תומר עוז" w:date="2021-05-02T11:56:00Z">
            <w:rPr>
              <w:rFonts w:asciiTheme="majorBidi" w:hAnsiTheme="majorBidi" w:cstheme="majorBidi"/>
              <w:color w:val="000000"/>
              <w:sz w:val="24"/>
              <w:szCs w:val="24"/>
              <w:highlight w:val="yellow"/>
            </w:rPr>
          </w:rPrChange>
        </w:rPr>
        <w:t>)</w:t>
      </w:r>
      <w:r w:rsidR="00A1777F" w:rsidRPr="00C30A68">
        <w:rPr>
          <w:rFonts w:asciiTheme="majorBidi" w:hAnsiTheme="majorBidi" w:cstheme="majorBidi"/>
          <w:color w:val="000000"/>
          <w:sz w:val="24"/>
          <w:szCs w:val="24"/>
          <w:rPrChange w:id="13" w:author="תומר עוז" w:date="2021-05-02T11:56:00Z">
            <w:rPr>
              <w:rFonts w:asciiTheme="majorBidi" w:hAnsiTheme="majorBidi" w:cstheme="majorBidi"/>
              <w:color w:val="000000"/>
              <w:sz w:val="24"/>
              <w:szCs w:val="24"/>
            </w:rPr>
          </w:rPrChange>
        </w:rPr>
        <w:t xml:space="preserve"> and with no indication </w:t>
      </w:r>
      <w:r w:rsidR="008D5635" w:rsidRPr="00C30A68">
        <w:rPr>
          <w:rFonts w:asciiTheme="majorBidi" w:hAnsiTheme="majorBidi" w:cstheme="majorBidi"/>
          <w:color w:val="000000"/>
          <w:sz w:val="24"/>
          <w:szCs w:val="24"/>
          <w:rPrChange w:id="14" w:author="תומר עוז" w:date="2021-05-02T11:56:00Z">
            <w:rPr>
              <w:rFonts w:asciiTheme="majorBidi" w:hAnsiTheme="majorBidi" w:cstheme="majorBidi"/>
              <w:color w:val="000000"/>
              <w:sz w:val="24"/>
              <w:szCs w:val="24"/>
            </w:rPr>
          </w:rPrChange>
        </w:rPr>
        <w:t>t</w:t>
      </w:r>
      <w:r w:rsidR="00A1777F" w:rsidRPr="00C30A68">
        <w:rPr>
          <w:rFonts w:asciiTheme="majorBidi" w:hAnsiTheme="majorBidi" w:cstheme="majorBidi"/>
          <w:color w:val="000000"/>
          <w:sz w:val="24"/>
          <w:szCs w:val="24"/>
          <w:rPrChange w:id="15" w:author="תומר עוז" w:date="2021-05-02T11:56:00Z">
            <w:rPr>
              <w:rFonts w:asciiTheme="majorBidi" w:hAnsiTheme="majorBidi" w:cstheme="majorBidi"/>
              <w:color w:val="000000"/>
              <w:sz w:val="24"/>
              <w:szCs w:val="24"/>
            </w:rPr>
          </w:rPrChange>
        </w:rPr>
        <w:t xml:space="preserve">o suicidal ideation, </w:t>
      </w:r>
      <w:r w:rsidRPr="00C30A68">
        <w:rPr>
          <w:rFonts w:asciiTheme="majorBidi" w:hAnsiTheme="majorBidi" w:cstheme="majorBidi"/>
          <w:color w:val="000000"/>
          <w:sz w:val="24"/>
          <w:szCs w:val="24"/>
          <w:rPrChange w:id="16" w:author="תומר עוז" w:date="2021-05-02T11:56:00Z">
            <w:rPr>
              <w:rFonts w:asciiTheme="majorBidi" w:hAnsiTheme="majorBidi" w:cstheme="majorBidi"/>
              <w:color w:val="000000"/>
              <w:sz w:val="24"/>
              <w:szCs w:val="24"/>
            </w:rPr>
          </w:rPrChange>
        </w:rPr>
        <w:t xml:space="preserve">will subsequently be contacted for further participation in the experiment. Additional exclusion criteria are: &lt; 18 years of age; uncorrected vision problems; hearing problems; self-reported mother tongue other than Hebrew. </w:t>
      </w:r>
    </w:p>
    <w:p w14:paraId="5C0DE28C" w14:textId="2727F2D1" w:rsidR="003A1BD6" w:rsidRPr="00C30A68" w:rsidRDefault="0080328D" w:rsidP="003A1BD6">
      <w:pPr>
        <w:spacing w:line="360" w:lineRule="auto"/>
        <w:ind w:firstLine="720"/>
        <w:rPr>
          <w:ins w:id="17" w:author="תומר עוז" w:date="2021-05-02T07:36:00Z"/>
          <w:rFonts w:asciiTheme="majorBidi" w:hAnsiTheme="majorBidi" w:cstheme="majorBidi"/>
          <w:color w:val="000000" w:themeColor="text1"/>
          <w:sz w:val="24"/>
          <w:szCs w:val="24"/>
          <w:rPrChange w:id="18" w:author="תומר עוז" w:date="2021-05-02T11:56:00Z">
            <w:rPr>
              <w:ins w:id="19" w:author="תומר עוז" w:date="2021-05-02T07:36:00Z"/>
              <w:rFonts w:asciiTheme="majorBidi" w:hAnsiTheme="majorBidi" w:cstheme="majorBidi"/>
              <w:color w:val="000000" w:themeColor="text1"/>
              <w:sz w:val="24"/>
              <w:szCs w:val="24"/>
            </w:rPr>
          </w:rPrChange>
        </w:rPr>
      </w:pPr>
      <w:commentRangeStart w:id="20"/>
      <w:r w:rsidRPr="00C30A68">
        <w:rPr>
          <w:rFonts w:asciiTheme="majorBidi" w:hAnsiTheme="majorBidi" w:cstheme="majorBidi"/>
          <w:color w:val="000000"/>
          <w:sz w:val="24"/>
          <w:szCs w:val="24"/>
          <w:rPrChange w:id="21" w:author="תומר עוז" w:date="2021-05-02T11:56:00Z">
            <w:rPr>
              <w:rFonts w:asciiTheme="majorBidi" w:hAnsiTheme="majorBidi" w:cstheme="majorBidi"/>
              <w:color w:val="000000"/>
              <w:sz w:val="24"/>
              <w:szCs w:val="24"/>
            </w:rPr>
          </w:rPrChange>
        </w:rPr>
        <w:t>E</w:t>
      </w:r>
      <w:commentRangeEnd w:id="20"/>
      <w:r w:rsidR="009547B1" w:rsidRPr="00C30A68">
        <w:rPr>
          <w:rStyle w:val="CommentReference"/>
          <w:rFonts w:asciiTheme="majorBidi" w:hAnsiTheme="majorBidi" w:cstheme="majorBidi"/>
          <w:rPrChange w:id="22" w:author="תומר עוז" w:date="2021-05-02T11:56:00Z">
            <w:rPr>
              <w:rStyle w:val="CommentReference"/>
            </w:rPr>
          </w:rPrChange>
        </w:rPr>
        <w:commentReference w:id="20"/>
      </w:r>
      <w:r w:rsidRPr="00C30A68">
        <w:rPr>
          <w:rFonts w:asciiTheme="majorBidi" w:hAnsiTheme="majorBidi" w:cstheme="majorBidi"/>
          <w:color w:val="000000"/>
          <w:sz w:val="24"/>
          <w:szCs w:val="24"/>
          <w:rPrChange w:id="23" w:author="תומר עוז" w:date="2021-05-02T11:56:00Z">
            <w:rPr>
              <w:rFonts w:asciiTheme="majorBidi" w:hAnsiTheme="majorBidi" w:cstheme="majorBidi"/>
              <w:color w:val="000000"/>
              <w:sz w:val="24"/>
              <w:szCs w:val="24"/>
            </w:rPr>
          </w:rPrChange>
        </w:rPr>
        <w:t xml:space="preserve">ligible participants will complete </w:t>
      </w:r>
      <w:r w:rsidRPr="00C30A68">
        <w:rPr>
          <w:rFonts w:asciiTheme="majorBidi" w:hAnsiTheme="majorBidi" w:cstheme="majorBidi"/>
          <w:color w:val="000000" w:themeColor="text1"/>
          <w:sz w:val="24"/>
          <w:szCs w:val="24"/>
          <w:rPrChange w:id="24" w:author="תומר עוז" w:date="2021-05-02T11:56:00Z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</w:rPrChange>
        </w:rPr>
        <w:t xml:space="preserve">a web-based Simulated Thought Paradigm (STP) </w:t>
      </w:r>
      <w:del w:id="25" w:author="תומר עוז" w:date="2021-05-02T07:34:00Z">
        <w:r w:rsidRPr="00C30A68" w:rsidDel="003A1BD6">
          <w:rPr>
            <w:rFonts w:asciiTheme="majorBidi" w:hAnsiTheme="majorBidi" w:cstheme="majorBidi"/>
            <w:color w:val="000000" w:themeColor="text1"/>
            <w:sz w:val="24"/>
            <w:szCs w:val="24"/>
            <w:rPrChange w:id="26" w:author="תומר עוז" w:date="2021-05-02T11:56:00Z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rPrChange>
          </w:rPr>
          <w:delText xml:space="preserve">stimuli selection </w:delText>
        </w:r>
      </w:del>
      <w:ins w:id="27" w:author="תומר עוז" w:date="2021-05-02T07:34:00Z">
        <w:r w:rsidR="003A1BD6" w:rsidRPr="00C30A68">
          <w:rPr>
            <w:rFonts w:asciiTheme="majorBidi" w:hAnsiTheme="majorBidi" w:cstheme="majorBidi"/>
            <w:color w:val="000000" w:themeColor="text1"/>
            <w:sz w:val="24"/>
            <w:szCs w:val="24"/>
            <w:rPrChange w:id="28" w:author="תומר עוז" w:date="2021-05-02T11:56:00Z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rPrChange>
          </w:rPr>
          <w:t xml:space="preserve">stimuli ranking and recoding </w:t>
        </w:r>
      </w:ins>
      <w:r w:rsidRPr="00C30A68">
        <w:rPr>
          <w:rFonts w:asciiTheme="majorBidi" w:hAnsiTheme="majorBidi" w:cstheme="majorBidi"/>
          <w:color w:val="000000" w:themeColor="text1"/>
          <w:sz w:val="24"/>
          <w:szCs w:val="24"/>
          <w:rPrChange w:id="29" w:author="תומר עוז" w:date="2021-05-02T11:56:00Z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</w:rPrChange>
        </w:rPr>
        <w:t xml:space="preserve">at home, using their computer or smartphone. During this web-based procedure they will: (1) rate the frequency and negative emotional reactivity for a list of sentences that reflect neutral and negative thoughts; and (2) record the </w:t>
      </w:r>
      <w:del w:id="30" w:author="תומר עוז" w:date="2021-05-02T07:35:00Z">
        <w:r w:rsidRPr="00C30A68" w:rsidDel="003A1BD6">
          <w:rPr>
            <w:rFonts w:asciiTheme="majorBidi" w:hAnsiTheme="majorBidi" w:cstheme="majorBidi"/>
            <w:color w:val="000000" w:themeColor="text1"/>
            <w:sz w:val="24"/>
            <w:szCs w:val="24"/>
            <w:rPrChange w:id="31" w:author="תומר עוז" w:date="2021-05-02T11:56:00Z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rPrChange>
          </w:rPr>
          <w:delText xml:space="preserve">highest </w:delText>
        </w:r>
      </w:del>
      <w:r w:rsidRPr="00C30A68">
        <w:rPr>
          <w:rFonts w:asciiTheme="majorBidi" w:hAnsiTheme="majorBidi" w:cstheme="majorBidi"/>
          <w:color w:val="000000" w:themeColor="text1"/>
          <w:sz w:val="24"/>
          <w:szCs w:val="24"/>
          <w:rPrChange w:id="32" w:author="תומר עוז" w:date="2021-05-02T11:56:00Z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</w:rPrChange>
        </w:rPr>
        <w:t>negative</w:t>
      </w:r>
      <w:del w:id="33" w:author="תומר עוז" w:date="2021-05-02T07:35:00Z">
        <w:r w:rsidRPr="00C30A68" w:rsidDel="003A1BD6">
          <w:rPr>
            <w:rFonts w:asciiTheme="majorBidi" w:hAnsiTheme="majorBidi" w:cstheme="majorBidi"/>
            <w:color w:val="000000" w:themeColor="text1"/>
            <w:sz w:val="24"/>
            <w:szCs w:val="24"/>
            <w:rPrChange w:id="34" w:author="תומר עוז" w:date="2021-05-02T11:56:00Z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rPrChange>
          </w:rPr>
          <w:delText>ly rated</w:delText>
        </w:r>
      </w:del>
      <w:r w:rsidRPr="00C30A68">
        <w:rPr>
          <w:rFonts w:asciiTheme="majorBidi" w:hAnsiTheme="majorBidi" w:cstheme="majorBidi"/>
          <w:color w:val="000000" w:themeColor="text1"/>
          <w:sz w:val="24"/>
          <w:szCs w:val="24"/>
          <w:rPrChange w:id="35" w:author="תומר עוז" w:date="2021-05-02T11:56:00Z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</w:rPrChange>
        </w:rPr>
        <w:t xml:space="preserve"> sentences and emotionally neutral sentences in their own voice. These will be used as idiographic stimuli in the experimental sessions.</w:t>
      </w:r>
    </w:p>
    <w:p w14:paraId="506FCFCF" w14:textId="0EAAFB6E" w:rsidR="00C44FDB" w:rsidRPr="00C30A68" w:rsidRDefault="00C44FDB" w:rsidP="00C44FDB">
      <w:pPr>
        <w:spacing w:line="360" w:lineRule="auto"/>
        <w:rPr>
          <w:ins w:id="36" w:author="תומר עוז" w:date="2021-05-02T09:47:00Z"/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rPrChange w:id="37" w:author="תומר עוז" w:date="2021-05-02T11:56:00Z">
            <w:rPr>
              <w:ins w:id="38" w:author="תומר עוז" w:date="2021-05-02T09:47:00Z"/>
              <w:rFonts w:asciiTheme="majorBidi" w:hAnsiTheme="majorBidi" w:cstheme="majorBidi"/>
              <w:color w:val="000000" w:themeColor="text1"/>
              <w:sz w:val="24"/>
              <w:szCs w:val="24"/>
            </w:rPr>
          </w:rPrChange>
        </w:rPr>
        <w:pPrChange w:id="39" w:author="תומר עוז" w:date="2021-05-02T09:47:00Z">
          <w:pPr>
            <w:spacing w:line="360" w:lineRule="auto"/>
            <w:ind w:firstLine="720"/>
          </w:pPr>
        </w:pPrChange>
      </w:pPr>
      <w:ins w:id="40" w:author="תומר עוז" w:date="2021-05-02T09:47:00Z">
        <w:r w:rsidRPr="00C30A68">
          <w:rPr>
            <w:rFonts w:asciiTheme="majorBidi" w:hAnsiTheme="majorBidi" w:cstheme="majorBidi"/>
            <w:b/>
            <w:bCs/>
            <w:i/>
            <w:iCs/>
            <w:color w:val="000000" w:themeColor="text1"/>
            <w:sz w:val="24"/>
            <w:szCs w:val="24"/>
            <w:rPrChange w:id="41" w:author="תומר עוז" w:date="2021-05-02T11:56:00Z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</w:rPrChange>
          </w:rPr>
          <w:t>Procedure</w:t>
        </w:r>
      </w:ins>
    </w:p>
    <w:p w14:paraId="429B06B4" w14:textId="27DBEF87" w:rsidR="003A1BD6" w:rsidRPr="00C30A68" w:rsidDel="00424EC8" w:rsidRDefault="0074284A" w:rsidP="0074284A">
      <w:pPr>
        <w:spacing w:line="360" w:lineRule="auto"/>
        <w:rPr>
          <w:del w:id="42" w:author="תומר עוז" w:date="2021-05-02T08:13:00Z"/>
          <w:rFonts w:asciiTheme="majorBidi" w:hAnsiTheme="majorBidi" w:cstheme="majorBidi"/>
          <w:color w:val="000000" w:themeColor="text1"/>
          <w:sz w:val="24"/>
          <w:szCs w:val="24"/>
          <w:rPrChange w:id="43" w:author="תומר עוז" w:date="2021-05-02T11:56:00Z">
            <w:rPr>
              <w:del w:id="44" w:author="תומר עוז" w:date="2021-05-02T08:13:00Z"/>
              <w:rFonts w:asciiTheme="majorBidi" w:hAnsiTheme="majorBidi" w:cstheme="majorBidi"/>
              <w:color w:val="000000" w:themeColor="text1"/>
              <w:sz w:val="24"/>
              <w:szCs w:val="24"/>
            </w:rPr>
          </w:rPrChange>
        </w:rPr>
      </w:pPr>
      <w:commentRangeStart w:id="45"/>
      <w:ins w:id="46" w:author="תומר עוז" w:date="2021-05-02T11:42:00Z">
        <w:r w:rsidRPr="00C30A68">
          <w:rPr>
            <w:rFonts w:asciiTheme="majorBidi" w:hAnsiTheme="majorBidi" w:cstheme="majorBidi"/>
            <w:color w:val="000000"/>
            <w:sz w:val="24"/>
            <w:szCs w:val="24"/>
            <w:rPrChange w:id="47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T</w:t>
        </w:r>
        <w:commentRangeEnd w:id="45"/>
        <w:r w:rsidRPr="00C30A68">
          <w:rPr>
            <w:rStyle w:val="CommentReference"/>
            <w:rFonts w:asciiTheme="majorBidi" w:hAnsiTheme="majorBidi" w:cstheme="majorBidi"/>
            <w:rPrChange w:id="48" w:author="תומר עוז" w:date="2021-05-02T11:56:00Z">
              <w:rPr>
                <w:rStyle w:val="CommentReference"/>
              </w:rPr>
            </w:rPrChange>
          </w:rPr>
          <w:commentReference w:id="45"/>
        </w:r>
        <w:proofErr w:type="gramStart"/>
        <w:r w:rsidRPr="00C30A68">
          <w:rPr>
            <w:rFonts w:asciiTheme="majorBidi" w:hAnsiTheme="majorBidi" w:cstheme="majorBidi"/>
            <w:color w:val="000000"/>
            <w:sz w:val="24"/>
            <w:szCs w:val="24"/>
            <w:rPrChange w:id="49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he</w:t>
        </w:r>
        <w:proofErr w:type="gramEnd"/>
        <w:r w:rsidRPr="00C30A68">
          <w:rPr>
            <w:rFonts w:asciiTheme="majorBidi" w:hAnsiTheme="majorBidi" w:cstheme="majorBidi"/>
            <w:color w:val="000000"/>
            <w:sz w:val="24"/>
            <w:szCs w:val="24"/>
            <w:rPrChange w:id="50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 main session will be held on “Zoom” virtual meeting or at the Universe of Haifa. If the participant will choose to participate in a remote running via “Zoom”, the experimenter will install python-based program that run the experiment on the participant’s computer by using remote control. During the installation, the participant will complete self-report measures of</w:t>
        </w:r>
      </w:ins>
      <w:ins w:id="51" w:author="תומר עוז" w:date="2021-05-02T07:37:00Z">
        <w:r w:rsidR="003A1BD6" w:rsidRPr="00C30A68">
          <w:rPr>
            <w:rFonts w:asciiTheme="majorBidi" w:hAnsiTheme="majorBidi" w:cstheme="majorBidi"/>
            <w:color w:val="000000" w:themeColor="text1"/>
            <w:sz w:val="24"/>
            <w:szCs w:val="24"/>
            <w:rPrChange w:id="52" w:author="תומר עוז" w:date="2021-05-02T11:56:00Z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rPrChange>
          </w:rPr>
          <w:t>:</w:t>
        </w:r>
        <w:r w:rsidR="003A1BD6" w:rsidRPr="00C30A68">
          <w:rPr>
            <w:rFonts w:asciiTheme="majorBidi" w:hAnsiTheme="majorBidi" w:cstheme="majorBidi"/>
            <w:sz w:val="24"/>
            <w:szCs w:val="24"/>
            <w:rPrChange w:id="53" w:author="תומר עוז" w:date="2021-05-02T11:56:00Z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rPrChange>
          </w:rPr>
          <w:t xml:space="preserve"> </w:t>
        </w:r>
        <w:r w:rsidR="003A1BD6" w:rsidRPr="00C30A68">
          <w:rPr>
            <w:rFonts w:asciiTheme="majorBidi" w:hAnsiTheme="majorBidi" w:cstheme="majorBidi"/>
            <w:sz w:val="24"/>
            <w:szCs w:val="24"/>
            <w:highlight w:val="green"/>
            <w:rPrChange w:id="54" w:author="תומר עוז" w:date="2021-05-02T11:56:00Z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rPrChange>
          </w:rPr>
          <w:t>_______</w:t>
        </w:r>
        <w:r w:rsidR="003A1BD6" w:rsidRPr="00C30A68">
          <w:rPr>
            <w:rFonts w:asciiTheme="majorBidi" w:hAnsiTheme="majorBidi" w:cstheme="majorBidi"/>
            <w:i/>
            <w:iCs/>
            <w:sz w:val="24"/>
            <w:szCs w:val="24"/>
            <w:highlight w:val="green"/>
            <w:rPrChange w:id="55" w:author="תומר עוז" w:date="2021-05-02T11:56:00Z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rPrChange>
          </w:rPr>
          <w:t>Omer</w:t>
        </w:r>
      </w:ins>
      <w:ins w:id="56" w:author="תומר עוז" w:date="2021-05-02T11:42:00Z">
        <w:r w:rsidRPr="00C30A68">
          <w:rPr>
            <w:rFonts w:asciiTheme="majorBidi" w:hAnsiTheme="majorBidi" w:cstheme="majorBidi"/>
            <w:i/>
            <w:iCs/>
            <w:sz w:val="24"/>
            <w:szCs w:val="24"/>
            <w:highlight w:val="green"/>
            <w:rPrChange w:id="57" w:author="תומר עוז" w:date="2021-05-02T11:56:00Z">
              <w:rPr>
                <w:rFonts w:asciiTheme="majorBidi" w:hAnsiTheme="majorBidi" w:cstheme="majorBidi"/>
                <w:i/>
                <w:iCs/>
                <w:sz w:val="24"/>
                <w:szCs w:val="24"/>
                <w:highlight w:val="green"/>
              </w:rPr>
            </w:rPrChange>
          </w:rPr>
          <w:t xml:space="preserve"> (baseline)</w:t>
        </w:r>
      </w:ins>
      <w:ins w:id="58" w:author="תומר עוז" w:date="2021-05-02T07:37:00Z">
        <w:r w:rsidR="003A1BD6" w:rsidRPr="00C30A68">
          <w:rPr>
            <w:rFonts w:asciiTheme="majorBidi" w:hAnsiTheme="majorBidi" w:cstheme="majorBidi"/>
            <w:sz w:val="24"/>
            <w:szCs w:val="24"/>
            <w:highlight w:val="green"/>
            <w:rPrChange w:id="59" w:author="תומר עוז" w:date="2021-05-02T11:56:00Z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rPrChange>
          </w:rPr>
          <w:t>__</w:t>
        </w:r>
      </w:ins>
      <w:ins w:id="60" w:author="תומר עוז" w:date="2021-05-02T11:44:00Z">
        <w:r w:rsidR="00424EC8" w:rsidRPr="00C30A68">
          <w:rPr>
            <w:rFonts w:asciiTheme="majorBidi" w:hAnsiTheme="majorBidi" w:cstheme="majorBidi"/>
            <w:sz w:val="24"/>
            <w:szCs w:val="24"/>
            <w:highlight w:val="green"/>
            <w:rPrChange w:id="61" w:author="תומר עוז" w:date="2021-05-02T11:56:00Z"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rPrChange>
          </w:rPr>
          <w:t xml:space="preserve">+ </w:t>
        </w:r>
        <w:proofErr w:type="gramStart"/>
        <w:r w:rsidR="00424EC8" w:rsidRPr="00C30A68">
          <w:rPr>
            <w:rFonts w:asciiTheme="majorBidi" w:hAnsiTheme="majorBidi" w:cstheme="majorBidi"/>
            <w:sz w:val="24"/>
            <w:szCs w:val="24"/>
            <w:highlight w:val="green"/>
            <w:rPrChange w:id="62" w:author="תומר עוז" w:date="2021-05-02T11:56:00Z"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rPrChange>
          </w:rPr>
          <w:t xml:space="preserve">pre </w:t>
        </w:r>
      </w:ins>
      <w:ins w:id="63" w:author="תומר עוז" w:date="2021-05-02T11:47:00Z">
        <w:r w:rsidR="00424EC8" w:rsidRPr="00C30A68">
          <w:rPr>
            <w:rFonts w:asciiTheme="majorBidi" w:hAnsiTheme="majorBidi" w:cstheme="majorBidi"/>
            <w:sz w:val="24"/>
            <w:szCs w:val="24"/>
            <w:highlight w:val="green"/>
            <w:rPrChange w:id="64" w:author="תומר עוז" w:date="2021-05-02T11:56:00Z"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rPrChange>
          </w:rPr>
          <w:t xml:space="preserve"> </w:t>
        </w:r>
        <w:proofErr w:type="spellStart"/>
        <w:r w:rsidR="00424EC8" w:rsidRPr="00C30A68">
          <w:rPr>
            <w:rFonts w:asciiTheme="majorBidi" w:hAnsiTheme="majorBidi" w:cstheme="majorBidi"/>
            <w:sz w:val="24"/>
            <w:szCs w:val="24"/>
            <w:highlight w:val="green"/>
            <w:rPrChange w:id="65" w:author="תומר עוז" w:date="2021-05-02T11:56:00Z"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rPrChange>
          </w:rPr>
          <w:t>questionaire</w:t>
        </w:r>
      </w:ins>
      <w:proofErr w:type="spellEnd"/>
      <w:proofErr w:type="gramEnd"/>
      <w:ins w:id="66" w:author="תומר עוז" w:date="2021-05-02T07:37:00Z">
        <w:r w:rsidR="003A1BD6" w:rsidRPr="00C30A68">
          <w:rPr>
            <w:rFonts w:asciiTheme="majorBidi" w:hAnsiTheme="majorBidi" w:cstheme="majorBidi"/>
            <w:sz w:val="24"/>
            <w:szCs w:val="24"/>
            <w:highlight w:val="green"/>
            <w:rPrChange w:id="67" w:author="תומר עוז" w:date="2021-05-02T11:56:00Z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rPrChange>
          </w:rPr>
          <w:t>___</w:t>
        </w:r>
      </w:ins>
      <w:ins w:id="68" w:author="תומר עוז" w:date="2021-05-02T11:43:00Z">
        <w:r w:rsidR="00424EC8" w:rsidRPr="00C30A68">
          <w:rPr>
            <w:rFonts w:asciiTheme="majorBidi" w:hAnsiTheme="majorBidi" w:cstheme="majorBidi"/>
            <w:sz w:val="24"/>
            <w:szCs w:val="24"/>
            <w:rPrChange w:id="69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</w:t>
        </w:r>
        <w:commentRangeStart w:id="70"/>
        <w:commentRangeEnd w:id="70"/>
        <w:r w:rsidR="00424EC8" w:rsidRPr="00C30A68">
          <w:rPr>
            <w:rStyle w:val="CommentReference"/>
            <w:rFonts w:asciiTheme="majorBidi" w:hAnsiTheme="majorBidi" w:cstheme="majorBidi"/>
            <w:rPrChange w:id="71" w:author="תומר עוז" w:date="2021-05-02T11:56:00Z">
              <w:rPr>
                <w:rStyle w:val="CommentReference"/>
              </w:rPr>
            </w:rPrChange>
          </w:rPr>
          <w:commentReference w:id="70"/>
        </w:r>
        <w:r w:rsidR="00424EC8" w:rsidRPr="00C30A68">
          <w:rPr>
            <w:rFonts w:asciiTheme="majorBidi" w:hAnsiTheme="majorBidi" w:cstheme="majorBidi"/>
            <w:color w:val="000000"/>
            <w:sz w:val="24"/>
            <w:szCs w:val="24"/>
            <w:rPrChange w:id="72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through a web-based assessment (Qualtrics) using smartphon</w:t>
        </w:r>
      </w:ins>
      <w:ins w:id="73" w:author="תומר עוז" w:date="2021-05-02T11:44:00Z">
        <w:r w:rsidR="00424EC8" w:rsidRPr="00C30A68">
          <w:rPr>
            <w:rFonts w:asciiTheme="majorBidi" w:hAnsiTheme="majorBidi" w:cstheme="majorBidi"/>
            <w:color w:val="000000"/>
            <w:sz w:val="24"/>
            <w:szCs w:val="24"/>
            <w:rPrChange w:id="74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e. </w:t>
        </w:r>
      </w:ins>
      <w:proofErr w:type="gramStart"/>
      <w:ins w:id="75" w:author="תומר עוז" w:date="2021-05-02T07:38:00Z">
        <w:r w:rsidR="003A1BD6" w:rsidRPr="00C30A68">
          <w:rPr>
            <w:rFonts w:asciiTheme="majorBidi" w:hAnsiTheme="majorBidi" w:cstheme="majorBidi"/>
            <w:sz w:val="24"/>
            <w:szCs w:val="24"/>
            <w:rPrChange w:id="76" w:author="תומר עוז" w:date="2021-05-02T11:56:00Z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rPrChange>
          </w:rPr>
          <w:t>The</w:t>
        </w:r>
        <w:proofErr w:type="gramEnd"/>
        <w:r w:rsidR="003A1BD6" w:rsidRPr="00C30A68">
          <w:rPr>
            <w:rFonts w:asciiTheme="majorBidi" w:hAnsiTheme="majorBidi" w:cstheme="majorBidi"/>
            <w:sz w:val="24"/>
            <w:szCs w:val="24"/>
            <w:rPrChange w:id="77" w:author="תומר עוז" w:date="2021-05-02T11:56:00Z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rPrChange>
          </w:rPr>
          <w:t xml:space="preserve"> </w:t>
        </w:r>
        <w:r w:rsidR="003A1BD6" w:rsidRPr="00C30A68">
          <w:rPr>
            <w:rFonts w:asciiTheme="majorBidi" w:hAnsiTheme="majorBidi" w:cstheme="majorBidi"/>
            <w:sz w:val="24"/>
            <w:szCs w:val="24"/>
            <w:highlight w:val="green"/>
            <w:rPrChange w:id="78" w:author="תומר עוז" w:date="2021-05-02T11:56:00Z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rPrChange>
          </w:rPr>
          <w:t>_____</w:t>
        </w:r>
        <w:r w:rsidR="003A1BD6" w:rsidRPr="00C30A68">
          <w:rPr>
            <w:rFonts w:asciiTheme="majorBidi" w:hAnsiTheme="majorBidi" w:cstheme="majorBidi"/>
            <w:i/>
            <w:iCs/>
            <w:sz w:val="24"/>
            <w:szCs w:val="24"/>
            <w:highlight w:val="green"/>
            <w:rPrChange w:id="79" w:author="תומר עוז" w:date="2021-05-02T11:56:00Z">
              <w:rPr>
                <w:rFonts w:asciiTheme="majorBidi" w:hAnsiTheme="majorBidi" w:cstheme="majorBidi"/>
                <w:i/>
                <w:iCs/>
                <w:color w:val="000000" w:themeColor="text1"/>
                <w:sz w:val="24"/>
                <w:szCs w:val="24"/>
              </w:rPr>
            </w:rPrChange>
          </w:rPr>
          <w:t>Omer</w:t>
        </w:r>
        <w:r w:rsidR="003A1BD6" w:rsidRPr="00C30A68">
          <w:rPr>
            <w:rFonts w:asciiTheme="majorBidi" w:hAnsiTheme="majorBidi" w:cstheme="majorBidi"/>
            <w:sz w:val="24"/>
            <w:szCs w:val="24"/>
            <w:highlight w:val="green"/>
            <w:rPrChange w:id="80" w:author="תומר עוז" w:date="2021-05-02T11:56:00Z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rPrChange>
          </w:rPr>
          <w:t>____</w:t>
        </w:r>
      </w:ins>
      <w:ins w:id="81" w:author="תומר עוז" w:date="2021-05-02T07:39:00Z">
        <w:r w:rsidR="003A1BD6" w:rsidRPr="00C30A68">
          <w:rPr>
            <w:rFonts w:asciiTheme="majorBidi" w:hAnsiTheme="majorBidi" w:cstheme="majorBidi"/>
            <w:sz w:val="24"/>
            <w:szCs w:val="24"/>
            <w:highlight w:val="green"/>
            <w:rPrChange w:id="82" w:author="תומר עוז" w:date="2021-05-02T11:56:00Z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rPrChange>
          </w:rPr>
          <w:t>_</w:t>
        </w:r>
        <w:r w:rsidR="003A1BD6" w:rsidRPr="00C30A68">
          <w:rPr>
            <w:rFonts w:asciiTheme="majorBidi" w:hAnsiTheme="majorBidi" w:cstheme="majorBidi"/>
            <w:sz w:val="24"/>
            <w:szCs w:val="24"/>
            <w:rPrChange w:id="83" w:author="תומר עוז" w:date="2021-05-02T11:56:00Z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rPrChange>
          </w:rPr>
          <w:t xml:space="preserve"> </w:t>
        </w:r>
      </w:ins>
      <w:ins w:id="84" w:author="תומר עוז" w:date="2021-05-02T07:38:00Z">
        <w:r w:rsidR="003A1BD6" w:rsidRPr="00C30A68">
          <w:rPr>
            <w:rFonts w:asciiTheme="majorBidi" w:hAnsiTheme="majorBidi" w:cstheme="majorBidi"/>
            <w:sz w:val="24"/>
            <w:szCs w:val="24"/>
            <w:rPrChange w:id="85" w:author="תומר עוז" w:date="2021-05-02T11:56:00Z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rPrChange>
          </w:rPr>
          <w:t xml:space="preserve">questionnaire </w:t>
        </w:r>
      </w:ins>
      <w:ins w:id="86" w:author="תומר עוז" w:date="2021-05-02T08:13:00Z">
        <w:r w:rsidR="008C41A0" w:rsidRPr="00C30A68">
          <w:rPr>
            <w:rFonts w:asciiTheme="majorBidi" w:hAnsiTheme="majorBidi" w:cstheme="majorBidi"/>
            <w:sz w:val="24"/>
            <w:szCs w:val="24"/>
            <w:rPrChange w:id="87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and </w:t>
        </w:r>
      </w:ins>
      <w:ins w:id="88" w:author="תומר עוז" w:date="2021-05-02T08:14:00Z">
        <w:r w:rsidR="008C41A0" w:rsidRPr="00C30A68">
          <w:rPr>
            <w:rFonts w:asciiTheme="majorBidi" w:hAnsiTheme="majorBidi" w:cstheme="majorBidi"/>
            <w:color w:val="000000"/>
            <w:sz w:val="24"/>
            <w:szCs w:val="24"/>
            <w:rPrChange w:id="89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the</w:t>
        </w:r>
        <w:r w:rsidR="008C41A0" w:rsidRPr="00C30A68">
          <w:rPr>
            <w:rFonts w:asciiTheme="majorBidi" w:hAnsiTheme="majorBidi" w:cstheme="majorBidi"/>
            <w:color w:val="000000"/>
            <w:sz w:val="24"/>
            <w:szCs w:val="24"/>
            <w:rPrChange w:id="90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 </w:t>
        </w:r>
        <w:r w:rsidR="008C41A0" w:rsidRPr="00C30A68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91" w:author="תומר עוז" w:date="2021-05-02T11:56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t>Body Maps Task</w:t>
        </w:r>
        <w:r w:rsidR="008C41A0" w:rsidRPr="00C30A68">
          <w:rPr>
            <w:rFonts w:asciiTheme="majorBidi" w:hAnsiTheme="majorBidi" w:cstheme="majorBidi"/>
            <w:color w:val="000000"/>
            <w:sz w:val="24"/>
            <w:szCs w:val="24"/>
            <w:rPrChange w:id="92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 </w:t>
        </w:r>
      </w:ins>
      <w:ins w:id="93" w:author="תומר עוז" w:date="2021-05-02T07:38:00Z">
        <w:r w:rsidR="003A1BD6" w:rsidRPr="00C30A68">
          <w:rPr>
            <w:rFonts w:asciiTheme="majorBidi" w:hAnsiTheme="majorBidi" w:cstheme="majorBidi"/>
            <w:sz w:val="24"/>
            <w:szCs w:val="24"/>
            <w:rPrChange w:id="94" w:author="תומר עוז" w:date="2021-05-02T11:56:00Z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rPrChange>
          </w:rPr>
          <w:t xml:space="preserve">will be used as pre-post </w:t>
        </w:r>
        <w:r w:rsidR="003A1BD6" w:rsidRPr="00C30A68">
          <w:rPr>
            <w:rFonts w:asciiTheme="majorBidi" w:hAnsiTheme="majorBidi" w:cstheme="majorBidi"/>
            <w:color w:val="000000" w:themeColor="text1"/>
            <w:sz w:val="24"/>
            <w:szCs w:val="24"/>
            <w:rPrChange w:id="95" w:author="תומר עוז" w:date="2021-05-02T11:56:00Z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rPrChange>
          </w:rPr>
          <w:t>correlate</w:t>
        </w:r>
      </w:ins>
      <w:ins w:id="96" w:author="תומר עוז" w:date="2021-05-02T08:14:00Z">
        <w:r w:rsidR="008C41A0" w:rsidRPr="00C30A68">
          <w:rPr>
            <w:rFonts w:asciiTheme="majorBidi" w:hAnsiTheme="majorBidi" w:cstheme="majorBidi"/>
            <w:color w:val="000000" w:themeColor="text1"/>
            <w:sz w:val="24"/>
            <w:szCs w:val="24"/>
            <w:rPrChange w:id="97" w:author="תומר עוז" w:date="2021-05-02T11:56:00Z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rPrChange>
          </w:rPr>
          <w:t>s</w:t>
        </w:r>
      </w:ins>
      <w:ins w:id="98" w:author="תומר עוז" w:date="2021-05-02T07:38:00Z">
        <w:r w:rsidR="003A1BD6" w:rsidRPr="00C30A68">
          <w:rPr>
            <w:rFonts w:asciiTheme="majorBidi" w:hAnsiTheme="majorBidi" w:cstheme="majorBidi"/>
            <w:color w:val="000000" w:themeColor="text1"/>
            <w:sz w:val="24"/>
            <w:szCs w:val="24"/>
            <w:rPrChange w:id="99" w:author="תומר עוז" w:date="2021-05-02T11:56:00Z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rPrChange>
          </w:rPr>
          <w:t>.</w:t>
        </w:r>
      </w:ins>
      <w:ins w:id="100" w:author="תומר עוז" w:date="2021-05-02T07:43:00Z">
        <w:r w:rsidR="004A2DBB" w:rsidRPr="00C30A68">
          <w:rPr>
            <w:rFonts w:asciiTheme="majorBidi" w:hAnsiTheme="majorBidi" w:cstheme="majorBidi"/>
            <w:color w:val="000000" w:themeColor="text1"/>
            <w:sz w:val="24"/>
            <w:szCs w:val="24"/>
            <w:rPrChange w:id="101" w:author="תומר עוז" w:date="2021-05-02T11:56:00Z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rPrChange>
          </w:rPr>
          <w:t xml:space="preserve"> </w:t>
        </w:r>
      </w:ins>
    </w:p>
    <w:p w14:paraId="663F198C" w14:textId="77777777" w:rsidR="00424EC8" w:rsidRPr="00C30A68" w:rsidRDefault="00424EC8" w:rsidP="00424EC8">
      <w:pPr>
        <w:spacing w:line="360" w:lineRule="auto"/>
        <w:ind w:firstLine="720"/>
        <w:rPr>
          <w:ins w:id="102" w:author="תומר עוז" w:date="2021-05-02T11:44:00Z"/>
          <w:rFonts w:asciiTheme="majorBidi" w:hAnsiTheme="majorBidi" w:cstheme="majorBidi"/>
          <w:color w:val="000000"/>
          <w:sz w:val="24"/>
          <w:szCs w:val="24"/>
          <w:rPrChange w:id="103" w:author="תומר עוז" w:date="2021-05-02T11:56:00Z">
            <w:rPr>
              <w:ins w:id="104" w:author="תומר עוז" w:date="2021-05-02T11:44:00Z"/>
              <w:rFonts w:asciiTheme="majorBidi" w:hAnsiTheme="majorBidi" w:cstheme="majorBidi"/>
              <w:color w:val="000000" w:themeColor="text1"/>
              <w:sz w:val="24"/>
              <w:szCs w:val="24"/>
            </w:rPr>
          </w:rPrChange>
        </w:rPr>
        <w:pPrChange w:id="105" w:author="תומר עוז" w:date="2021-05-02T11:44:00Z">
          <w:pPr>
            <w:spacing w:line="360" w:lineRule="auto"/>
            <w:ind w:firstLine="720"/>
          </w:pPr>
        </w:pPrChange>
      </w:pPr>
    </w:p>
    <w:p w14:paraId="177E794F" w14:textId="57071010" w:rsidR="00AF0C89" w:rsidRPr="00C30A68" w:rsidRDefault="004A2DBB" w:rsidP="0074284A">
      <w:pPr>
        <w:spacing w:line="360" w:lineRule="auto"/>
        <w:rPr>
          <w:ins w:id="106" w:author="תומר עוז" w:date="2021-05-02T09:47:00Z"/>
          <w:rFonts w:asciiTheme="majorBidi" w:hAnsiTheme="majorBidi" w:cstheme="majorBidi"/>
          <w:color w:val="000000"/>
          <w:sz w:val="24"/>
          <w:szCs w:val="24"/>
          <w:rPrChange w:id="107" w:author="תומר עוז" w:date="2021-05-02T11:56:00Z">
            <w:rPr>
              <w:ins w:id="108" w:author="תומר עוז" w:date="2021-05-02T09:47:00Z"/>
              <w:rFonts w:asciiTheme="majorBidi" w:hAnsiTheme="majorBidi" w:cstheme="majorBidi"/>
              <w:color w:val="000000"/>
              <w:sz w:val="24"/>
              <w:szCs w:val="24"/>
            </w:rPr>
          </w:rPrChange>
        </w:rPr>
        <w:pPrChange w:id="109" w:author="תומר עוז" w:date="2021-05-02T11:42:00Z">
          <w:pPr>
            <w:spacing w:line="360" w:lineRule="auto"/>
            <w:ind w:firstLine="720"/>
          </w:pPr>
        </w:pPrChange>
      </w:pPr>
      <w:ins w:id="110" w:author="תומר עוז" w:date="2021-05-02T07:39:00Z">
        <w:r w:rsidRPr="00C30A68">
          <w:rPr>
            <w:rFonts w:asciiTheme="majorBidi" w:hAnsiTheme="majorBidi" w:cstheme="majorBidi"/>
            <w:color w:val="000000"/>
            <w:sz w:val="24"/>
            <w:szCs w:val="24"/>
            <w:rPrChange w:id="111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Then, p</w:t>
        </w:r>
      </w:ins>
      <w:commentRangeStart w:id="112"/>
      <w:del w:id="113" w:author="תומר עוז" w:date="2021-05-02T07:39:00Z">
        <w:r w:rsidR="00265E6A" w:rsidRPr="00C30A68" w:rsidDel="004A2DBB">
          <w:rPr>
            <w:rFonts w:asciiTheme="majorBidi" w:hAnsiTheme="majorBidi" w:cstheme="majorBidi"/>
            <w:color w:val="000000"/>
            <w:sz w:val="24"/>
            <w:szCs w:val="24"/>
            <w:rPrChange w:id="114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delText>P</w:delText>
        </w:r>
      </w:del>
      <w:commentRangeEnd w:id="112"/>
      <w:r w:rsidR="009547B1" w:rsidRPr="00C30A68">
        <w:rPr>
          <w:rStyle w:val="CommentReference"/>
          <w:rFonts w:asciiTheme="majorBidi" w:hAnsiTheme="majorBidi" w:cstheme="majorBidi"/>
          <w:rPrChange w:id="115" w:author="תומר עוז" w:date="2021-05-02T11:56:00Z">
            <w:rPr>
              <w:rStyle w:val="CommentReference"/>
            </w:rPr>
          </w:rPrChange>
        </w:rPr>
        <w:commentReference w:id="112"/>
      </w:r>
      <w:r w:rsidR="00265E6A" w:rsidRPr="00C30A68">
        <w:rPr>
          <w:rFonts w:asciiTheme="majorBidi" w:hAnsiTheme="majorBidi" w:cstheme="majorBidi"/>
          <w:sz w:val="24"/>
          <w:szCs w:val="24"/>
          <w:rPrChange w:id="116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>articipant will be randomly assigned to</w:t>
      </w:r>
      <w:ins w:id="117" w:author="תומר עוז" w:date="2021-04-28T20:43:00Z">
        <w:r w:rsidR="00AF0C89" w:rsidRPr="00C30A68">
          <w:rPr>
            <w:rFonts w:asciiTheme="majorBidi" w:hAnsiTheme="majorBidi" w:cstheme="majorBidi"/>
            <w:sz w:val="24"/>
            <w:szCs w:val="24"/>
            <w:rPrChange w:id="118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one of three training </w:t>
        </w:r>
      </w:ins>
      <w:ins w:id="119" w:author="תומר עוז" w:date="2021-04-28T20:44:00Z">
        <w:r w:rsidR="00AF0C89" w:rsidRPr="00C30A68">
          <w:rPr>
            <w:rFonts w:asciiTheme="majorBidi" w:hAnsiTheme="majorBidi" w:cstheme="majorBidi"/>
            <w:sz w:val="24"/>
            <w:szCs w:val="24"/>
            <w:rPrChange w:id="120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groups:</w:t>
        </w:r>
      </w:ins>
      <w:del w:id="121" w:author="תומר עוז" w:date="2021-04-28T20:44:00Z">
        <w:r w:rsidR="00265E6A" w:rsidRPr="00C30A68" w:rsidDel="00AF0C89">
          <w:rPr>
            <w:rFonts w:asciiTheme="majorBidi" w:hAnsiTheme="majorBidi" w:cstheme="majorBidi"/>
            <w:sz w:val="24"/>
            <w:szCs w:val="24"/>
            <w:rPrChange w:id="122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delText xml:space="preserve"> either</w:delText>
        </w:r>
      </w:del>
      <w:r w:rsidR="00265E6A" w:rsidRPr="00C30A68">
        <w:rPr>
          <w:rFonts w:asciiTheme="majorBidi" w:hAnsiTheme="majorBidi" w:cstheme="majorBidi"/>
          <w:sz w:val="24"/>
          <w:szCs w:val="24"/>
          <w:rPrChange w:id="123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 xml:space="preserve"> </w:t>
      </w:r>
      <w:del w:id="124" w:author="תומר עוז" w:date="2021-04-28T20:48:00Z">
        <w:r w:rsidR="008D5635" w:rsidRPr="00C30A68" w:rsidDel="00AF0C89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125" w:author="תומר עוז" w:date="2021-05-02T11:56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delText xml:space="preserve">The </w:delText>
        </w:r>
      </w:del>
      <w:del w:id="126" w:author="תומר עוז" w:date="2021-04-28T20:44:00Z">
        <w:r w:rsidR="008D5635" w:rsidRPr="00C30A68" w:rsidDel="00AF0C89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127" w:author="תומר עוז" w:date="2021-05-02T11:56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delText xml:space="preserve">attention </w:delText>
        </w:r>
      </w:del>
      <w:ins w:id="128" w:author="תומר עוז" w:date="2021-04-28T20:44:00Z">
        <w:r w:rsidR="00AF0C89" w:rsidRPr="00C30A68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129" w:author="תומר עוז" w:date="2021-05-02T11:56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t xml:space="preserve">Attention </w:t>
        </w:r>
      </w:ins>
      <w:del w:id="130" w:author="תומר עוז" w:date="2021-04-28T20:44:00Z">
        <w:r w:rsidR="008D5635" w:rsidRPr="00C30A68" w:rsidDel="00AF0C89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131" w:author="תומר עוז" w:date="2021-05-02T11:56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delText xml:space="preserve">feedback </w:delText>
        </w:r>
      </w:del>
      <w:ins w:id="132" w:author="תומר עוז" w:date="2021-04-28T20:44:00Z">
        <w:r w:rsidR="00AF0C89" w:rsidRPr="00C30A68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133" w:author="תומר עוז" w:date="2021-05-02T11:56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t xml:space="preserve">Feedback </w:t>
        </w:r>
      </w:ins>
      <w:del w:id="134" w:author="תומר עוז" w:date="2021-04-28T20:44:00Z">
        <w:r w:rsidR="008D5635" w:rsidRPr="00C30A68" w:rsidDel="00AF0C89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135" w:author="תומר עוז" w:date="2021-05-02T11:56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delText xml:space="preserve">awareness </w:delText>
        </w:r>
      </w:del>
      <w:ins w:id="136" w:author="תומר עוז" w:date="2021-04-28T20:44:00Z">
        <w:r w:rsidR="00AF0C89" w:rsidRPr="00C30A68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137" w:author="תומר עוז" w:date="2021-05-02T11:56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t xml:space="preserve">Awareness </w:t>
        </w:r>
      </w:ins>
      <w:r w:rsidR="008D5635" w:rsidRPr="00C30A68">
        <w:rPr>
          <w:rFonts w:asciiTheme="majorBidi" w:hAnsiTheme="majorBidi" w:cstheme="majorBidi"/>
          <w:i/>
          <w:iCs/>
          <w:color w:val="000000"/>
          <w:sz w:val="24"/>
          <w:szCs w:val="24"/>
          <w:rPrChange w:id="138" w:author="תומר עוז" w:date="2021-05-02T11:56:00Z">
            <w:rPr>
              <w:rFonts w:asciiTheme="majorBidi" w:hAnsiTheme="majorBidi" w:cstheme="majorBidi"/>
              <w:i/>
              <w:iCs/>
              <w:color w:val="000000"/>
              <w:sz w:val="24"/>
              <w:szCs w:val="24"/>
            </w:rPr>
          </w:rPrChange>
        </w:rPr>
        <w:t xml:space="preserve">and </w:t>
      </w:r>
      <w:del w:id="139" w:author="תומר עוז" w:date="2021-04-28T20:44:00Z">
        <w:r w:rsidR="008D5635" w:rsidRPr="00C30A68" w:rsidDel="00AF0C89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140" w:author="תומר עוז" w:date="2021-05-02T11:56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delText xml:space="preserve">control </w:delText>
        </w:r>
      </w:del>
      <w:ins w:id="141" w:author="תומר עוז" w:date="2021-04-28T20:44:00Z">
        <w:r w:rsidR="00AF0C89" w:rsidRPr="00C30A68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142" w:author="תומר עוז" w:date="2021-05-02T11:56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t xml:space="preserve">Control </w:t>
        </w:r>
      </w:ins>
      <w:del w:id="143" w:author="תומר עוז" w:date="2021-04-28T20:44:00Z">
        <w:r w:rsidR="008D5635" w:rsidRPr="00C30A68" w:rsidDel="00AF0C89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144" w:author="תומר עוז" w:date="2021-05-02T11:56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delText>computer-based t</w:delText>
        </w:r>
      </w:del>
      <w:ins w:id="145" w:author="תומר עוז" w:date="2021-04-28T20:44:00Z">
        <w:r w:rsidR="00AF0C89" w:rsidRPr="00C30A68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146" w:author="תומר עוז" w:date="2021-05-02T11:56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t>T</w:t>
        </w:r>
      </w:ins>
      <w:r w:rsidR="008D5635" w:rsidRPr="00C30A68">
        <w:rPr>
          <w:rFonts w:asciiTheme="majorBidi" w:hAnsiTheme="majorBidi" w:cstheme="majorBidi"/>
          <w:i/>
          <w:iCs/>
          <w:color w:val="000000"/>
          <w:sz w:val="24"/>
          <w:szCs w:val="24"/>
          <w:rPrChange w:id="147" w:author="תומר עוז" w:date="2021-05-02T11:56:00Z">
            <w:rPr>
              <w:rFonts w:asciiTheme="majorBidi" w:hAnsiTheme="majorBidi" w:cstheme="majorBidi"/>
              <w:i/>
              <w:iCs/>
              <w:color w:val="000000"/>
              <w:sz w:val="24"/>
              <w:szCs w:val="24"/>
            </w:rPr>
          </w:rPrChange>
        </w:rPr>
        <w:t xml:space="preserve">raining </w:t>
      </w:r>
      <w:r w:rsidR="008D5635" w:rsidRPr="00C30A68">
        <w:rPr>
          <w:rFonts w:asciiTheme="majorBidi" w:hAnsiTheme="majorBidi" w:cstheme="majorBidi"/>
          <w:color w:val="000000"/>
          <w:sz w:val="24"/>
          <w:szCs w:val="24"/>
          <w:rPrChange w:id="148" w:author="תומר עוז" w:date="2021-05-02T11:56:00Z">
            <w:rPr>
              <w:rFonts w:asciiTheme="majorBidi" w:hAnsiTheme="majorBidi" w:cstheme="majorBidi"/>
              <w:color w:val="000000"/>
              <w:sz w:val="24"/>
              <w:szCs w:val="24"/>
            </w:rPr>
          </w:rPrChange>
        </w:rPr>
        <w:t>(</w:t>
      </w:r>
      <w:r w:rsidR="00265E6A" w:rsidRPr="00C30A68">
        <w:rPr>
          <w:rFonts w:asciiTheme="majorBidi" w:hAnsiTheme="majorBidi" w:cstheme="majorBidi"/>
          <w:sz w:val="24"/>
          <w:szCs w:val="24"/>
          <w:rPrChange w:id="149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>A-FACT</w:t>
      </w:r>
      <w:r w:rsidR="008D5635" w:rsidRPr="00C30A68">
        <w:rPr>
          <w:rFonts w:asciiTheme="majorBidi" w:hAnsiTheme="majorBidi" w:cstheme="majorBidi"/>
          <w:sz w:val="24"/>
          <w:szCs w:val="24"/>
          <w:rPrChange w:id="150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>);</w:t>
      </w:r>
      <w:r w:rsidR="00265E6A" w:rsidRPr="00C30A68">
        <w:rPr>
          <w:rFonts w:asciiTheme="majorBidi" w:hAnsiTheme="majorBidi" w:cstheme="majorBidi"/>
          <w:i/>
          <w:iCs/>
          <w:sz w:val="24"/>
          <w:szCs w:val="24"/>
          <w:rPrChange w:id="151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 xml:space="preserve"> </w:t>
      </w:r>
      <w:r w:rsidR="008D5635" w:rsidRPr="00C30A68">
        <w:rPr>
          <w:rFonts w:asciiTheme="majorBidi" w:hAnsiTheme="majorBidi" w:cstheme="majorBidi"/>
          <w:i/>
          <w:iCs/>
          <w:sz w:val="24"/>
          <w:szCs w:val="24"/>
          <w:rPrChange w:id="152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 xml:space="preserve">Brief Mindfulness </w:t>
      </w:r>
      <w:del w:id="153" w:author="תומר עוז" w:date="2021-04-28T20:44:00Z">
        <w:r w:rsidR="008D5635" w:rsidRPr="00C30A68" w:rsidDel="00AF0C89">
          <w:rPr>
            <w:rFonts w:asciiTheme="majorBidi" w:hAnsiTheme="majorBidi" w:cstheme="majorBidi"/>
            <w:i/>
            <w:iCs/>
            <w:sz w:val="24"/>
            <w:szCs w:val="24"/>
            <w:rPrChange w:id="154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delText>manipulation</w:delText>
        </w:r>
        <w:r w:rsidR="008D5635" w:rsidRPr="00C30A68" w:rsidDel="00AF0C89">
          <w:rPr>
            <w:rFonts w:asciiTheme="majorBidi" w:hAnsiTheme="majorBidi" w:cstheme="majorBidi"/>
            <w:sz w:val="24"/>
            <w:szCs w:val="24"/>
            <w:rPrChange w:id="155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delText xml:space="preserve"> </w:delText>
        </w:r>
      </w:del>
      <w:ins w:id="156" w:author="תומר עוז" w:date="2021-04-28T20:44:00Z">
        <w:r w:rsidR="00AF0C89" w:rsidRPr="00C30A68">
          <w:rPr>
            <w:rFonts w:asciiTheme="majorBidi" w:hAnsiTheme="majorBidi" w:cstheme="majorBidi"/>
            <w:i/>
            <w:iCs/>
            <w:sz w:val="24"/>
            <w:szCs w:val="24"/>
            <w:rPrChange w:id="157" w:author="תומר עוז" w:date="2021-05-02T11:56:00Z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rPrChange>
          </w:rPr>
          <w:t>M</w:t>
        </w:r>
        <w:r w:rsidR="00AF0C89" w:rsidRPr="00C30A68">
          <w:rPr>
            <w:rFonts w:asciiTheme="majorBidi" w:hAnsiTheme="majorBidi" w:cstheme="majorBidi"/>
            <w:i/>
            <w:iCs/>
            <w:sz w:val="24"/>
            <w:szCs w:val="24"/>
            <w:rPrChange w:id="158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anipulation</w:t>
        </w:r>
        <w:r w:rsidR="00AF0C89" w:rsidRPr="00C30A68">
          <w:rPr>
            <w:rFonts w:asciiTheme="majorBidi" w:hAnsiTheme="majorBidi" w:cstheme="majorBidi"/>
            <w:sz w:val="24"/>
            <w:szCs w:val="24"/>
            <w:rPrChange w:id="159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</w:t>
        </w:r>
      </w:ins>
      <w:r w:rsidR="008D5635" w:rsidRPr="00C30A68">
        <w:rPr>
          <w:rFonts w:asciiTheme="majorBidi" w:hAnsiTheme="majorBidi" w:cstheme="majorBidi"/>
          <w:sz w:val="24"/>
          <w:szCs w:val="24"/>
          <w:rPrChange w:id="160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>(</w:t>
      </w:r>
      <w:r w:rsidR="00265E6A" w:rsidRPr="00C30A68">
        <w:rPr>
          <w:rFonts w:asciiTheme="majorBidi" w:hAnsiTheme="majorBidi" w:cstheme="majorBidi"/>
          <w:sz w:val="24"/>
          <w:szCs w:val="24"/>
          <w:rPrChange w:id="161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>BMM</w:t>
      </w:r>
      <w:r w:rsidR="008D5635" w:rsidRPr="00C30A68">
        <w:rPr>
          <w:rFonts w:asciiTheme="majorBidi" w:hAnsiTheme="majorBidi" w:cstheme="majorBidi"/>
          <w:sz w:val="24"/>
          <w:szCs w:val="24"/>
          <w:rPrChange w:id="162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>);</w:t>
      </w:r>
      <w:r w:rsidR="00265E6A" w:rsidRPr="00C30A68">
        <w:rPr>
          <w:rFonts w:asciiTheme="majorBidi" w:hAnsiTheme="majorBidi" w:cstheme="majorBidi"/>
          <w:sz w:val="24"/>
          <w:szCs w:val="24"/>
          <w:rPrChange w:id="163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 xml:space="preserve"> or </w:t>
      </w:r>
      <w:ins w:id="164" w:author="תומר עוז" w:date="2021-04-28T20:44:00Z">
        <w:r w:rsidR="00AF0C89" w:rsidRPr="00C30A68">
          <w:rPr>
            <w:rFonts w:asciiTheme="majorBidi" w:hAnsiTheme="majorBidi" w:cstheme="majorBidi"/>
            <w:sz w:val="24"/>
            <w:szCs w:val="24"/>
            <w:rPrChange w:id="165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the </w:t>
        </w:r>
        <w:r w:rsidR="00AF0C89" w:rsidRPr="00C30A68">
          <w:rPr>
            <w:rFonts w:asciiTheme="majorBidi" w:hAnsiTheme="majorBidi" w:cstheme="majorBidi"/>
            <w:i/>
            <w:iCs/>
            <w:sz w:val="24"/>
            <w:szCs w:val="24"/>
            <w:rPrChange w:id="166" w:author="תומר עוז" w:date="2021-05-02T11:56:00Z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rPrChange>
          </w:rPr>
          <w:t>C</w:t>
        </w:r>
      </w:ins>
      <w:ins w:id="167" w:author="תומר עוז" w:date="2021-04-28T20:43:00Z">
        <w:r w:rsidR="00223128" w:rsidRPr="00C30A68">
          <w:rPr>
            <w:rFonts w:asciiTheme="majorBidi" w:hAnsiTheme="majorBidi" w:cstheme="majorBidi"/>
            <w:i/>
            <w:iCs/>
            <w:sz w:val="24"/>
            <w:szCs w:val="24"/>
            <w:rPrChange w:id="168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ontrol “</w:t>
        </w:r>
      </w:ins>
      <w:r w:rsidR="00265E6A" w:rsidRPr="00C30A68">
        <w:rPr>
          <w:rFonts w:asciiTheme="majorBidi" w:hAnsiTheme="majorBidi" w:cstheme="majorBidi"/>
          <w:i/>
          <w:iCs/>
          <w:sz w:val="24"/>
          <w:szCs w:val="24"/>
          <w:rPrChange w:id="169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>placebo</w:t>
      </w:r>
      <w:ins w:id="170" w:author="תומר עוז" w:date="2021-04-28T20:43:00Z">
        <w:r w:rsidR="00223128" w:rsidRPr="00C30A68">
          <w:rPr>
            <w:rFonts w:asciiTheme="majorBidi" w:hAnsiTheme="majorBidi" w:cstheme="majorBidi"/>
            <w:i/>
            <w:iCs/>
            <w:sz w:val="24"/>
            <w:szCs w:val="24"/>
            <w:rPrChange w:id="171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”</w:t>
        </w:r>
      </w:ins>
      <w:r w:rsidR="00265E6A" w:rsidRPr="00C30A68">
        <w:rPr>
          <w:rFonts w:asciiTheme="majorBidi" w:hAnsiTheme="majorBidi" w:cstheme="majorBidi"/>
          <w:sz w:val="24"/>
          <w:szCs w:val="24"/>
          <w:rPrChange w:id="172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 xml:space="preserve"> group</w:t>
      </w:r>
      <w:r w:rsidR="00265E6A" w:rsidRPr="00C30A68">
        <w:rPr>
          <w:rFonts w:asciiTheme="majorBidi" w:hAnsiTheme="majorBidi" w:cstheme="majorBidi"/>
          <w:color w:val="000000"/>
          <w:sz w:val="24"/>
          <w:szCs w:val="24"/>
          <w:rPrChange w:id="173" w:author="תומר עוז" w:date="2021-05-02T11:56:00Z">
            <w:rPr>
              <w:rFonts w:asciiTheme="majorBidi" w:hAnsiTheme="majorBidi" w:cstheme="majorBidi"/>
              <w:color w:val="000000"/>
              <w:sz w:val="24"/>
              <w:szCs w:val="24"/>
            </w:rPr>
          </w:rPrChange>
        </w:rPr>
        <w:t xml:space="preserve">. </w:t>
      </w:r>
      <w:ins w:id="174" w:author="תומר עוז" w:date="2021-05-02T08:14:00Z">
        <w:r w:rsidR="008C41A0" w:rsidRPr="00C30A68">
          <w:rPr>
            <w:rFonts w:asciiTheme="majorBidi" w:hAnsiTheme="majorBidi" w:cstheme="majorBidi"/>
            <w:color w:val="000000"/>
            <w:sz w:val="24"/>
            <w:szCs w:val="24"/>
            <w:rPrChange w:id="175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The </w:t>
        </w:r>
        <w:r w:rsidR="008C41A0" w:rsidRPr="00C30A68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176" w:author="תומר עוז" w:date="2021-05-02T11:56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t xml:space="preserve">Digit Categorization Task </w:t>
        </w:r>
        <w:r w:rsidR="008C41A0" w:rsidRPr="00C30A68">
          <w:rPr>
            <w:rFonts w:asciiTheme="majorBidi" w:hAnsiTheme="majorBidi" w:cstheme="majorBidi"/>
            <w:color w:val="000000"/>
            <w:sz w:val="24"/>
            <w:szCs w:val="24"/>
            <w:rPrChange w:id="177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(DCT)</w:t>
        </w:r>
        <w:r w:rsidR="008C41A0" w:rsidRPr="00C30A68">
          <w:rPr>
            <w:rFonts w:asciiTheme="majorBidi" w:hAnsiTheme="majorBidi" w:cstheme="majorBidi"/>
            <w:color w:val="000000"/>
            <w:sz w:val="24"/>
            <w:szCs w:val="24"/>
            <w:rPrChange w:id="178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 will be </w:t>
        </w:r>
      </w:ins>
      <w:ins w:id="179" w:author="תומר עוז" w:date="2021-05-02T07:46:00Z">
        <w:r w:rsidR="00434C61" w:rsidRPr="00C30A68">
          <w:rPr>
            <w:rFonts w:asciiTheme="majorBidi" w:hAnsiTheme="majorBidi" w:cstheme="majorBidi"/>
            <w:color w:val="000000"/>
            <w:sz w:val="24"/>
            <w:szCs w:val="24"/>
            <w:rPrChange w:id="180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introduced before </w:t>
        </w:r>
      </w:ins>
      <w:ins w:id="181" w:author="תומר עוז" w:date="2021-05-02T08:15:00Z">
        <w:r w:rsidR="008C41A0" w:rsidRPr="00C30A68">
          <w:rPr>
            <w:rFonts w:asciiTheme="majorBidi" w:hAnsiTheme="majorBidi" w:cstheme="majorBidi"/>
            <w:color w:val="000000"/>
            <w:sz w:val="24"/>
            <w:szCs w:val="24"/>
            <w:rPrChange w:id="182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and after </w:t>
        </w:r>
      </w:ins>
      <w:ins w:id="183" w:author="תומר עוז" w:date="2021-05-02T07:46:00Z">
        <w:r w:rsidR="00434C61" w:rsidRPr="00C30A68">
          <w:rPr>
            <w:rFonts w:asciiTheme="majorBidi" w:hAnsiTheme="majorBidi" w:cstheme="majorBidi"/>
            <w:color w:val="000000"/>
            <w:sz w:val="24"/>
            <w:szCs w:val="24"/>
            <w:rPrChange w:id="184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each group’s training</w:t>
        </w:r>
      </w:ins>
      <w:ins w:id="185" w:author="תומר עוז" w:date="2021-05-02T07:47:00Z">
        <w:r w:rsidR="00434C61" w:rsidRPr="00C30A68">
          <w:rPr>
            <w:rFonts w:asciiTheme="majorBidi" w:hAnsiTheme="majorBidi" w:cstheme="majorBidi"/>
            <w:color w:val="000000"/>
            <w:sz w:val="24"/>
            <w:szCs w:val="24"/>
            <w:rPrChange w:id="186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 </w:t>
        </w:r>
      </w:ins>
      <w:ins w:id="187" w:author="תומר עוז" w:date="2021-05-02T07:48:00Z">
        <w:r w:rsidR="00434C61" w:rsidRPr="00C30A68">
          <w:rPr>
            <w:rFonts w:asciiTheme="majorBidi" w:hAnsiTheme="majorBidi" w:cstheme="majorBidi"/>
            <w:color w:val="000000"/>
            <w:sz w:val="24"/>
            <w:szCs w:val="24"/>
            <w:rPrChange w:id="188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(</w:t>
        </w:r>
        <w:r w:rsidR="00434C61" w:rsidRPr="00C30A68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189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A</w:t>
        </w:r>
      </w:ins>
      <w:ins w:id="190" w:author="תומר עוז" w:date="2021-05-02T08:15:00Z">
        <w:r w:rsidR="008C41A0" w:rsidRPr="00C30A68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191" w:author="תומר עוז" w:date="2021-05-02T11:56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t>-</w:t>
        </w:r>
      </w:ins>
      <w:ins w:id="192" w:author="תומר עוז" w:date="2021-05-02T07:48:00Z">
        <w:r w:rsidR="00434C61" w:rsidRPr="00C30A68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193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FACT/BMM/Placebo</w:t>
        </w:r>
        <w:r w:rsidR="00434C61" w:rsidRPr="00C30A68">
          <w:rPr>
            <w:rFonts w:asciiTheme="majorBidi" w:hAnsiTheme="majorBidi" w:cstheme="majorBidi"/>
            <w:color w:val="000000"/>
            <w:sz w:val="24"/>
            <w:szCs w:val="24"/>
            <w:rPrChange w:id="194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)</w:t>
        </w:r>
      </w:ins>
      <w:ins w:id="195" w:author="תומר עוז" w:date="2021-04-28T20:47:00Z">
        <w:r w:rsidR="00AF0C89" w:rsidRPr="00C30A68">
          <w:rPr>
            <w:rFonts w:asciiTheme="majorBidi" w:hAnsiTheme="majorBidi" w:cstheme="majorBidi"/>
            <w:color w:val="000000"/>
            <w:sz w:val="24"/>
            <w:szCs w:val="24"/>
            <w:rPrChange w:id="196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. </w:t>
        </w:r>
      </w:ins>
      <w:ins w:id="197" w:author="תומר עוז" w:date="2021-04-28T20:51:00Z">
        <w:r w:rsidR="00881B7B" w:rsidRPr="00C30A68">
          <w:rPr>
            <w:rFonts w:asciiTheme="majorBidi" w:hAnsiTheme="majorBidi" w:cstheme="majorBidi"/>
            <w:color w:val="000000"/>
            <w:sz w:val="24"/>
            <w:szCs w:val="24"/>
            <w:rPrChange w:id="198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After the post</w:t>
        </w:r>
      </w:ins>
      <w:ins w:id="199" w:author="תומר עוז" w:date="2021-04-28T20:53:00Z">
        <w:r w:rsidR="00881B7B" w:rsidRPr="00C30A68">
          <w:rPr>
            <w:rFonts w:asciiTheme="majorBidi" w:hAnsiTheme="majorBidi" w:cstheme="majorBidi"/>
            <w:color w:val="000000"/>
            <w:sz w:val="24"/>
            <w:szCs w:val="24"/>
            <w:rPrChange w:id="200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-</w:t>
        </w:r>
      </w:ins>
      <w:ins w:id="201" w:author="תומר עוז" w:date="2021-04-28T20:51:00Z">
        <w:r w:rsidR="00881B7B" w:rsidRPr="00C30A68">
          <w:rPr>
            <w:rFonts w:asciiTheme="majorBidi" w:hAnsiTheme="majorBidi" w:cstheme="majorBidi"/>
            <w:color w:val="000000"/>
            <w:sz w:val="24"/>
            <w:szCs w:val="24"/>
            <w:rPrChange w:id="202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tr</w:t>
        </w:r>
      </w:ins>
      <w:ins w:id="203" w:author="תומר עוז" w:date="2021-04-28T20:52:00Z">
        <w:r w:rsidR="00881B7B" w:rsidRPr="00C30A68">
          <w:rPr>
            <w:rFonts w:asciiTheme="majorBidi" w:hAnsiTheme="majorBidi" w:cstheme="majorBidi"/>
            <w:color w:val="000000"/>
            <w:sz w:val="24"/>
            <w:szCs w:val="24"/>
            <w:rPrChange w:id="204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aining DCT, the</w:t>
        </w:r>
      </w:ins>
      <w:ins w:id="205" w:author="תומר עוז" w:date="2021-04-28T20:53:00Z">
        <w:r w:rsidR="00881B7B" w:rsidRPr="00C30A68">
          <w:rPr>
            <w:rFonts w:asciiTheme="majorBidi" w:hAnsiTheme="majorBidi" w:cstheme="majorBidi"/>
            <w:color w:val="000000"/>
            <w:sz w:val="24"/>
            <w:szCs w:val="24"/>
            <w:rPrChange w:id="206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 following </w:t>
        </w:r>
        <w:r w:rsidR="00881B7B" w:rsidRPr="00C30A68">
          <w:rPr>
            <w:rFonts w:asciiTheme="majorBidi" w:hAnsiTheme="majorBidi" w:cstheme="majorBidi"/>
            <w:color w:val="000000"/>
            <w:sz w:val="24"/>
            <w:szCs w:val="24"/>
            <w:rPrChange w:id="207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lastRenderedPageBreak/>
          <w:t xml:space="preserve">tasks will be administered </w:t>
        </w:r>
      </w:ins>
      <w:ins w:id="208" w:author="תומר עוז" w:date="2021-04-28T20:55:00Z">
        <w:r w:rsidR="00881B7B" w:rsidRPr="00C30A68">
          <w:rPr>
            <w:rFonts w:asciiTheme="majorBidi" w:hAnsiTheme="majorBidi" w:cstheme="majorBidi"/>
            <w:color w:val="000000"/>
            <w:sz w:val="24"/>
            <w:szCs w:val="24"/>
            <w:rPrChange w:id="209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to</w:t>
        </w:r>
      </w:ins>
      <w:ins w:id="210" w:author="תומר עוז" w:date="2021-04-28T20:53:00Z">
        <w:r w:rsidR="00881B7B" w:rsidRPr="00C30A68">
          <w:rPr>
            <w:rFonts w:asciiTheme="majorBidi" w:hAnsiTheme="majorBidi" w:cstheme="majorBidi"/>
            <w:color w:val="000000"/>
            <w:sz w:val="24"/>
            <w:szCs w:val="24"/>
            <w:rPrChange w:id="211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 all groups: the</w:t>
        </w:r>
      </w:ins>
      <w:ins w:id="212" w:author="תומר עוז" w:date="2021-04-28T20:52:00Z">
        <w:r w:rsidR="00881B7B" w:rsidRPr="00C30A68">
          <w:rPr>
            <w:rFonts w:asciiTheme="majorBidi" w:hAnsiTheme="majorBidi" w:cstheme="majorBidi"/>
            <w:color w:val="000000"/>
            <w:sz w:val="24"/>
            <w:szCs w:val="24"/>
            <w:rPrChange w:id="213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 </w:t>
        </w:r>
        <w:r w:rsidR="00881B7B" w:rsidRPr="00C30A68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214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Meta</w:t>
        </w:r>
        <w:r w:rsidR="00881B7B" w:rsidRPr="00C30A68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215" w:author="תומר עוז" w:date="2021-05-02T11:56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t xml:space="preserve"> Awareness for Bias </w:t>
        </w:r>
      </w:ins>
      <w:ins w:id="216" w:author="תומר עוז" w:date="2021-05-02T10:40:00Z">
        <w:r w:rsidR="00C80D01" w:rsidRPr="00C30A68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217" w:author="תומר עוז" w:date="2021-05-02T11:56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  <w:highlight w:val="yellow"/>
              </w:rPr>
            </w:rPrChange>
          </w:rPr>
          <w:t xml:space="preserve">Self-Caught </w:t>
        </w:r>
      </w:ins>
      <w:ins w:id="218" w:author="תומר עוז" w:date="2021-04-28T20:52:00Z">
        <w:r w:rsidR="00881B7B" w:rsidRPr="00C30A68">
          <w:rPr>
            <w:rFonts w:asciiTheme="majorBidi" w:hAnsiTheme="majorBidi" w:cstheme="majorBidi"/>
            <w:color w:val="000000"/>
            <w:sz w:val="24"/>
            <w:szCs w:val="24"/>
            <w:rPrChange w:id="219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(MAB</w:t>
        </w:r>
      </w:ins>
      <w:ins w:id="220" w:author="תומר עוז" w:date="2021-05-02T10:40:00Z">
        <w:r w:rsidR="00C80D01" w:rsidRPr="00C30A68">
          <w:rPr>
            <w:rFonts w:asciiTheme="majorBidi" w:hAnsiTheme="majorBidi" w:cstheme="majorBidi"/>
            <w:color w:val="000000"/>
            <w:sz w:val="24"/>
            <w:szCs w:val="24"/>
            <w:rPrChange w:id="221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-SC</w:t>
        </w:r>
      </w:ins>
      <w:ins w:id="222" w:author="תומר עוז" w:date="2021-04-28T20:52:00Z">
        <w:r w:rsidR="00881B7B" w:rsidRPr="00C30A68">
          <w:rPr>
            <w:rFonts w:asciiTheme="majorBidi" w:hAnsiTheme="majorBidi" w:cstheme="majorBidi"/>
            <w:color w:val="000000"/>
            <w:sz w:val="24"/>
            <w:szCs w:val="24"/>
            <w:rPrChange w:id="223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) task</w:t>
        </w:r>
      </w:ins>
      <w:ins w:id="224" w:author="תומר עוז" w:date="2021-04-28T20:53:00Z">
        <w:r w:rsidR="00881B7B" w:rsidRPr="00C30A68">
          <w:rPr>
            <w:rFonts w:asciiTheme="majorBidi" w:hAnsiTheme="majorBidi" w:cstheme="majorBidi"/>
            <w:color w:val="000000"/>
            <w:sz w:val="24"/>
            <w:szCs w:val="24"/>
            <w:rPrChange w:id="225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 and the </w:t>
        </w:r>
        <w:r w:rsidR="00881B7B" w:rsidRPr="00C30A68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226" w:author="תומר עוז" w:date="2021-05-02T11:56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t xml:space="preserve">One-Back </w:t>
        </w:r>
      </w:ins>
      <w:ins w:id="227" w:author="תומר עוז" w:date="2021-04-28T20:54:00Z">
        <w:r w:rsidR="00881B7B" w:rsidRPr="00C30A68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228" w:author="תומר עוז" w:date="2021-05-02T11:56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t>Dichotic Listening</w:t>
        </w:r>
      </w:ins>
      <w:ins w:id="229" w:author="תומר עוז" w:date="2021-04-28T20:52:00Z">
        <w:r w:rsidR="00881B7B" w:rsidRPr="00C30A68">
          <w:rPr>
            <w:rFonts w:asciiTheme="majorBidi" w:hAnsiTheme="majorBidi" w:cstheme="majorBidi"/>
            <w:color w:val="000000"/>
            <w:sz w:val="24"/>
            <w:szCs w:val="24"/>
            <w:rPrChange w:id="230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 </w:t>
        </w:r>
      </w:ins>
      <w:ins w:id="231" w:author="תומר עוז" w:date="2021-04-28T20:54:00Z">
        <w:r w:rsidR="00881B7B" w:rsidRPr="00C30A68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232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task</w:t>
        </w:r>
      </w:ins>
      <w:ins w:id="233" w:author="תומר עוז" w:date="2021-05-02T07:44:00Z">
        <w:r w:rsidRPr="00C30A68">
          <w:rPr>
            <w:rFonts w:asciiTheme="majorBidi" w:hAnsiTheme="majorBidi" w:cstheme="majorBidi"/>
            <w:color w:val="000000"/>
            <w:sz w:val="24"/>
            <w:szCs w:val="24"/>
            <w:rPrChange w:id="234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 </w:t>
        </w:r>
        <w:r w:rsidRPr="00C30A68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235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with STP</w:t>
        </w:r>
      </w:ins>
      <w:ins w:id="236" w:author="תומר עוז" w:date="2021-04-28T20:54:00Z">
        <w:r w:rsidR="00881B7B" w:rsidRPr="00C30A68">
          <w:rPr>
            <w:rFonts w:asciiTheme="majorBidi" w:hAnsiTheme="majorBidi" w:cstheme="majorBidi"/>
            <w:color w:val="000000"/>
            <w:sz w:val="24"/>
            <w:szCs w:val="24"/>
            <w:rPrChange w:id="237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.</w:t>
        </w:r>
      </w:ins>
    </w:p>
    <w:p w14:paraId="4073D912" w14:textId="77777777" w:rsidR="00424EC8" w:rsidRPr="00C30A68" w:rsidRDefault="00C44FDB" w:rsidP="00424EC8">
      <w:pPr>
        <w:spacing w:line="360" w:lineRule="auto"/>
        <w:rPr>
          <w:ins w:id="238" w:author="תומר עוז" w:date="2021-05-02T11:47:00Z"/>
          <w:rFonts w:asciiTheme="majorBidi" w:hAnsiTheme="majorBidi" w:cstheme="majorBidi"/>
          <w:b/>
          <w:bCs/>
          <w:i/>
          <w:iCs/>
          <w:color w:val="000000"/>
          <w:sz w:val="24"/>
          <w:szCs w:val="24"/>
          <w:rPrChange w:id="239" w:author="תומר עוז" w:date="2021-05-02T11:56:00Z">
            <w:rPr>
              <w:ins w:id="240" w:author="תומר עוז" w:date="2021-05-02T11:47:00Z"/>
              <w:rFonts w:asciiTheme="majorBidi" w:hAnsiTheme="majorBidi" w:cstheme="majorBidi"/>
              <w:b/>
              <w:bCs/>
              <w:i/>
              <w:iCs/>
              <w:color w:val="000000"/>
              <w:sz w:val="24"/>
              <w:szCs w:val="24"/>
            </w:rPr>
          </w:rPrChange>
        </w:rPr>
      </w:pPr>
      <w:ins w:id="241" w:author="תומר עוז" w:date="2021-05-02T09:47:00Z">
        <w:r w:rsidRPr="00C30A68">
          <w:rPr>
            <w:rFonts w:asciiTheme="majorBidi" w:hAnsiTheme="majorBidi" w:cstheme="majorBidi"/>
            <w:b/>
            <w:bCs/>
            <w:i/>
            <w:iCs/>
            <w:color w:val="000000"/>
            <w:sz w:val="24"/>
            <w:szCs w:val="24"/>
            <w:rPrChange w:id="242" w:author="תומר עוז" w:date="2021-05-02T11:56:00Z">
              <w:rPr>
                <w:rFonts w:asciiTheme="majorBidi" w:hAnsiTheme="majorBidi" w:cstheme="majorBidi"/>
                <w:b/>
                <w:bCs/>
                <w:i/>
                <w:iCs/>
                <w:color w:val="000000"/>
                <w:sz w:val="24"/>
                <w:szCs w:val="24"/>
              </w:rPr>
            </w:rPrChange>
          </w:rPr>
          <w:t>T</w:t>
        </w:r>
      </w:ins>
      <w:ins w:id="243" w:author="תומר עוז" w:date="2021-05-02T09:48:00Z">
        <w:r w:rsidRPr="00C30A68">
          <w:rPr>
            <w:rFonts w:asciiTheme="majorBidi" w:hAnsiTheme="majorBidi" w:cstheme="majorBidi"/>
            <w:b/>
            <w:bCs/>
            <w:i/>
            <w:iCs/>
            <w:color w:val="000000"/>
            <w:sz w:val="24"/>
            <w:szCs w:val="24"/>
            <w:rPrChange w:id="244" w:author="תומר עוז" w:date="2021-05-02T11:56:00Z">
              <w:rPr>
                <w:rFonts w:asciiTheme="majorBidi" w:hAnsiTheme="majorBidi" w:cstheme="majorBidi"/>
                <w:b/>
                <w:bCs/>
                <w:i/>
                <w:iCs/>
                <w:color w:val="000000"/>
                <w:sz w:val="24"/>
                <w:szCs w:val="24"/>
              </w:rPr>
            </w:rPrChange>
          </w:rPr>
          <w:t>asks’ descriptions</w:t>
        </w:r>
      </w:ins>
    </w:p>
    <w:p w14:paraId="6E0B4F53" w14:textId="5FBCFBEB" w:rsidR="00424EC8" w:rsidRPr="00C30A68" w:rsidRDefault="00424EC8" w:rsidP="00C30A68">
      <w:pPr>
        <w:spacing w:line="360" w:lineRule="auto"/>
        <w:ind w:firstLine="720"/>
        <w:rPr>
          <w:ins w:id="245" w:author="תומר עוז" w:date="2021-04-28T20:47:00Z"/>
          <w:rFonts w:asciiTheme="majorBidi" w:hAnsiTheme="majorBidi" w:cstheme="majorBidi"/>
          <w:b/>
          <w:bCs/>
          <w:i/>
          <w:iCs/>
          <w:color w:val="000000"/>
          <w:sz w:val="24"/>
          <w:szCs w:val="24"/>
          <w:rPrChange w:id="246" w:author="תומר עוז" w:date="2021-05-02T11:56:00Z">
            <w:rPr>
              <w:ins w:id="247" w:author="תומר עוז" w:date="2021-04-28T20:47:00Z"/>
              <w:rFonts w:asciiTheme="majorBidi" w:hAnsiTheme="majorBidi" w:cstheme="majorBidi"/>
              <w:color w:val="000000"/>
              <w:sz w:val="24"/>
              <w:szCs w:val="24"/>
            </w:rPr>
          </w:rPrChange>
        </w:rPr>
        <w:pPrChange w:id="248" w:author="תומר עוז" w:date="2021-05-02T11:51:00Z">
          <w:pPr>
            <w:spacing w:line="360" w:lineRule="auto"/>
            <w:ind w:firstLine="720"/>
          </w:pPr>
        </w:pPrChange>
      </w:pPr>
      <w:ins w:id="249" w:author="תומר עוז" w:date="2021-05-02T11:46:00Z">
        <w:r w:rsidRPr="00C30A68">
          <w:rPr>
            <w:rFonts w:asciiTheme="majorBidi" w:hAnsiTheme="majorBidi" w:cstheme="majorBidi"/>
            <w:color w:val="000000"/>
            <w:sz w:val="24"/>
            <w:szCs w:val="24"/>
            <w:rPrChange w:id="250" w:author="תומר עוז" w:date="2021-05-02T11:56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t>The</w:t>
        </w:r>
        <w:r w:rsidRPr="00C30A68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251" w:author="תומר עוז" w:date="2021-05-02T11:56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t xml:space="preserve"> </w:t>
        </w:r>
        <w:r w:rsidRPr="00C30A68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252" w:author="תומר עוז" w:date="2021-05-02T11:56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t>Body Maps Tas</w:t>
        </w:r>
      </w:ins>
      <w:ins w:id="253" w:author="תומר עוז" w:date="2021-05-02T11:47:00Z">
        <w:r w:rsidRPr="00C30A68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254" w:author="תומר עוז" w:date="2021-05-02T11:56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t>k</w:t>
        </w:r>
      </w:ins>
      <w:ins w:id="255" w:author="תומר עוז" w:date="2021-05-02T11:46:00Z">
        <w:r w:rsidRPr="00C30A68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256" w:author="תומר עוז" w:date="2021-05-02T11:56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t xml:space="preserve"> </w:t>
        </w:r>
        <w:r w:rsidRPr="00C30A68">
          <w:rPr>
            <w:rFonts w:asciiTheme="majorBidi" w:hAnsiTheme="majorBidi" w:cstheme="majorBidi"/>
            <w:sz w:val="24"/>
            <w:szCs w:val="24"/>
            <w:rPrChange w:id="257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measure</w:t>
        </w:r>
      </w:ins>
      <w:ins w:id="258" w:author="תומר עוז" w:date="2021-05-02T11:47:00Z">
        <w:r w:rsidRPr="00C30A68">
          <w:rPr>
            <w:rFonts w:asciiTheme="majorBidi" w:hAnsiTheme="majorBidi" w:cstheme="majorBidi"/>
            <w:sz w:val="24"/>
            <w:szCs w:val="24"/>
            <w:rPrChange w:id="259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s</w:t>
        </w:r>
      </w:ins>
      <w:ins w:id="260" w:author="תומר עוז" w:date="2021-05-02T11:46:00Z">
        <w:r w:rsidRPr="00C30A68">
          <w:rPr>
            <w:rFonts w:asciiTheme="majorBidi" w:hAnsiTheme="majorBidi" w:cstheme="majorBidi"/>
            <w:sz w:val="24"/>
            <w:szCs w:val="24"/>
            <w:rPrChange w:id="261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change</w:t>
        </w:r>
      </w:ins>
      <w:ins w:id="262" w:author="תומר עוז" w:date="2021-05-02T11:47:00Z">
        <w:r w:rsidRPr="00C30A68">
          <w:rPr>
            <w:rFonts w:asciiTheme="majorBidi" w:hAnsiTheme="majorBidi" w:cstheme="majorBidi"/>
            <w:sz w:val="24"/>
            <w:szCs w:val="24"/>
            <w:rPrChange w:id="263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,</w:t>
        </w:r>
      </w:ins>
      <w:ins w:id="264" w:author="תומר עוז" w:date="2021-05-02T11:46:00Z">
        <w:r w:rsidRPr="00C30A68">
          <w:rPr>
            <w:rFonts w:asciiTheme="majorBidi" w:hAnsiTheme="majorBidi" w:cstheme="majorBidi"/>
            <w:sz w:val="24"/>
            <w:szCs w:val="24"/>
            <w:rPrChange w:id="265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from pre- training to post- training, in interoceptive attention via subjective assessment (</w:t>
        </w:r>
        <w:proofErr w:type="gramStart"/>
        <w:r w:rsidRPr="00C30A68">
          <w:rPr>
            <w:rFonts w:asciiTheme="majorBidi" w:hAnsiTheme="majorBidi" w:cstheme="majorBidi"/>
            <w:sz w:val="24"/>
            <w:szCs w:val="24"/>
            <w:rPrChange w:id="266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i.e.</w:t>
        </w:r>
        <w:proofErr w:type="gramEnd"/>
        <w:r w:rsidRPr="00C30A68">
          <w:rPr>
            <w:rFonts w:asciiTheme="majorBidi" w:hAnsiTheme="majorBidi" w:cstheme="majorBidi"/>
            <w:sz w:val="24"/>
            <w:szCs w:val="24"/>
            <w:rPrChange w:id="267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sensibility) of the frequency, location, intensity and hedonic tone of bodily sensations, as well as change in emotional experience (5-point Likert scale ranging from 1 to 5), in response to negative and neutral self-referential thoughts</w:t>
        </w:r>
      </w:ins>
      <w:ins w:id="268" w:author="תומר עוז" w:date="2021-05-02T11:47:00Z">
        <w:r w:rsidRPr="00C30A68">
          <w:rPr>
            <w:rFonts w:asciiTheme="majorBidi" w:hAnsiTheme="majorBidi" w:cstheme="majorBidi"/>
            <w:sz w:val="24"/>
            <w:szCs w:val="24"/>
            <w:highlight w:val="green"/>
            <w:rPrChange w:id="269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.</w:t>
        </w:r>
      </w:ins>
      <w:ins w:id="270" w:author="תומר עוז" w:date="2021-05-02T11:48:00Z">
        <w:r w:rsidRPr="00C30A68">
          <w:rPr>
            <w:rFonts w:asciiTheme="majorBidi" w:hAnsiTheme="majorBidi" w:cstheme="majorBidi"/>
            <w:sz w:val="24"/>
            <w:szCs w:val="24"/>
            <w:highlight w:val="green"/>
            <w:rPrChange w:id="271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</w:t>
        </w:r>
        <w:r w:rsidRPr="00C30A68">
          <w:rPr>
            <w:rFonts w:asciiTheme="majorBidi" w:hAnsiTheme="majorBidi" w:cstheme="majorBidi"/>
            <w:sz w:val="24"/>
            <w:szCs w:val="24"/>
            <w:highlight w:val="green"/>
            <w:rPrChange w:id="272" w:author="תומר עוז" w:date="2021-05-02T11:56:00Z"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rPrChange>
          </w:rPr>
          <w:t>_____</w:t>
        </w:r>
        <w:r w:rsidRPr="00C30A68">
          <w:rPr>
            <w:rFonts w:asciiTheme="majorBidi" w:hAnsiTheme="majorBidi" w:cstheme="majorBidi"/>
            <w:i/>
            <w:iCs/>
            <w:sz w:val="24"/>
            <w:szCs w:val="24"/>
            <w:highlight w:val="green"/>
            <w:rPrChange w:id="273" w:author="תומר עוז" w:date="2021-05-02T11:56:00Z">
              <w:rPr>
                <w:rFonts w:asciiTheme="majorBidi" w:hAnsiTheme="majorBidi" w:cstheme="majorBidi"/>
                <w:i/>
                <w:iCs/>
                <w:sz w:val="24"/>
                <w:szCs w:val="24"/>
                <w:highlight w:val="green"/>
              </w:rPr>
            </w:rPrChange>
          </w:rPr>
          <w:t>Omer</w:t>
        </w:r>
        <w:r w:rsidRPr="00C30A68">
          <w:rPr>
            <w:rFonts w:asciiTheme="majorBidi" w:hAnsiTheme="majorBidi" w:cstheme="majorBidi"/>
            <w:sz w:val="24"/>
            <w:szCs w:val="24"/>
            <w:highlight w:val="green"/>
            <w:rPrChange w:id="274" w:author="תומר עוז" w:date="2021-05-02T11:56:00Z"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rPrChange>
          </w:rPr>
          <w:t>_</w:t>
        </w:r>
        <w:r w:rsidRPr="00C30A68">
          <w:rPr>
            <w:rFonts w:asciiTheme="majorBidi" w:hAnsiTheme="majorBidi" w:cstheme="majorBidi"/>
            <w:sz w:val="24"/>
            <w:szCs w:val="24"/>
            <w:highlight w:val="green"/>
            <w:rPrChange w:id="275" w:author="תומר עוז" w:date="2021-05-02T11:56:00Z"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rPrChange>
          </w:rPr>
          <w:t xml:space="preserve">- the task consists </w:t>
        </w:r>
        <w:proofErr w:type="gramStart"/>
        <w:r w:rsidRPr="00C30A68">
          <w:rPr>
            <w:rFonts w:asciiTheme="majorBidi" w:hAnsiTheme="majorBidi" w:cstheme="majorBidi"/>
            <w:sz w:val="24"/>
            <w:szCs w:val="24"/>
            <w:highlight w:val="green"/>
            <w:rPrChange w:id="276" w:author="תומר עוז" w:date="2021-05-02T11:56:00Z"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rPrChange>
          </w:rPr>
          <w:t>of  X</w:t>
        </w:r>
        <w:proofErr w:type="gramEnd"/>
        <w:r w:rsidRPr="00C30A68">
          <w:rPr>
            <w:rFonts w:asciiTheme="majorBidi" w:hAnsiTheme="majorBidi" w:cstheme="majorBidi"/>
            <w:sz w:val="24"/>
            <w:szCs w:val="24"/>
            <w:highlight w:val="green"/>
            <w:rPrChange w:id="277" w:author="תומר עוז" w:date="2021-05-02T11:56:00Z"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rPrChange>
          </w:rPr>
          <w:t xml:space="preserve"> STP trials  (out of which X are </w:t>
        </w:r>
        <w:r w:rsidR="00C30A68" w:rsidRPr="00C30A68">
          <w:rPr>
            <w:rFonts w:asciiTheme="majorBidi" w:hAnsiTheme="majorBidi" w:cstheme="majorBidi"/>
            <w:sz w:val="24"/>
            <w:szCs w:val="24"/>
            <w:highlight w:val="green"/>
            <w:rPrChange w:id="278" w:author="תומר עוז" w:date="2021-05-02T11:56:00Z"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rPrChange>
          </w:rPr>
          <w:t>neutral</w:t>
        </w:r>
      </w:ins>
      <w:ins w:id="279" w:author="תומר עוז" w:date="2021-05-02T11:49:00Z">
        <w:r w:rsidR="00C30A68" w:rsidRPr="00C30A68">
          <w:rPr>
            <w:rFonts w:asciiTheme="majorBidi" w:hAnsiTheme="majorBidi" w:cstheme="majorBidi"/>
            <w:sz w:val="24"/>
            <w:szCs w:val="24"/>
            <w:highlight w:val="green"/>
            <w:rPrChange w:id="280" w:author="תומר עוז" w:date="2021-05-02T11:56:00Z"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rPrChange>
          </w:rPr>
          <w:t xml:space="preserve"> STPs and X are negative STPs). First all the ne</w:t>
        </w:r>
      </w:ins>
      <w:ins w:id="281" w:author="תומר עוז" w:date="2021-05-02T11:50:00Z">
        <w:r w:rsidR="00C30A68" w:rsidRPr="00C30A68">
          <w:rPr>
            <w:rFonts w:asciiTheme="majorBidi" w:hAnsiTheme="majorBidi" w:cstheme="majorBidi"/>
            <w:sz w:val="24"/>
            <w:szCs w:val="24"/>
            <w:highlight w:val="green"/>
            <w:rPrChange w:id="282" w:author="תומר עוז" w:date="2021-05-02T11:56:00Z"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rPrChange>
          </w:rPr>
          <w:t>utral STP trial are being played, and then participants are requested to rank</w:t>
        </w:r>
      </w:ins>
      <w:ins w:id="283" w:author="תומר עוז" w:date="2021-05-02T11:51:00Z">
        <w:r w:rsidR="00C30A68" w:rsidRPr="00C30A68">
          <w:rPr>
            <w:rFonts w:asciiTheme="majorBidi" w:hAnsiTheme="majorBidi" w:cstheme="majorBidi"/>
            <w:sz w:val="24"/>
            <w:szCs w:val="24"/>
            <w:highlight w:val="green"/>
            <w:rPrChange w:id="284" w:author="תומר עוז" w:date="2021-05-02T11:56:00Z"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rPrChange>
          </w:rPr>
          <w:t xml:space="preserve"> their current emotional </w:t>
        </w:r>
        <w:proofErr w:type="gramStart"/>
        <w:r w:rsidR="00C30A68" w:rsidRPr="00C30A68">
          <w:rPr>
            <w:rFonts w:asciiTheme="majorBidi" w:hAnsiTheme="majorBidi" w:cstheme="majorBidi"/>
            <w:sz w:val="24"/>
            <w:szCs w:val="24"/>
            <w:highlight w:val="green"/>
            <w:rPrChange w:id="285" w:author="תומר עוז" w:date="2021-05-02T11:56:00Z"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rPrChange>
          </w:rPr>
          <w:t>state</w:t>
        </w:r>
      </w:ins>
      <w:ins w:id="286" w:author="תומר עוז" w:date="2021-05-02T11:49:00Z">
        <w:r w:rsidR="00C30A68" w:rsidRPr="00C30A68">
          <w:rPr>
            <w:rFonts w:asciiTheme="majorBidi" w:hAnsiTheme="majorBidi" w:cstheme="majorBidi"/>
            <w:sz w:val="24"/>
            <w:szCs w:val="24"/>
            <w:highlight w:val="green"/>
            <w:rPrChange w:id="287" w:author="תומר עוז" w:date="2021-05-02T11:56:00Z"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rPrChange>
          </w:rPr>
          <w:t xml:space="preserve">  </w:t>
        </w:r>
      </w:ins>
      <w:ins w:id="288" w:author="תומר עוז" w:date="2021-05-02T11:51:00Z">
        <w:r w:rsidR="00C30A68" w:rsidRPr="00C30A68">
          <w:rPr>
            <w:rFonts w:asciiTheme="majorBidi" w:hAnsiTheme="majorBidi" w:cstheme="majorBidi"/>
            <w:sz w:val="24"/>
            <w:szCs w:val="24"/>
            <w:highlight w:val="green"/>
            <w:rPrChange w:id="289" w:author="תומר עוז" w:date="2021-05-02T11:56:00Z"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rPrChange>
          </w:rPr>
          <w:t>(</w:t>
        </w:r>
        <w:proofErr w:type="gramEnd"/>
        <w:r w:rsidR="00C30A68" w:rsidRPr="00C30A68">
          <w:rPr>
            <w:rFonts w:asciiTheme="majorBidi" w:hAnsiTheme="majorBidi" w:cstheme="majorBidi"/>
            <w:sz w:val="24"/>
            <w:szCs w:val="24"/>
            <w:highlight w:val="green"/>
            <w:rPrChange w:id="290" w:author="תומר עוז" w:date="2021-05-02T11:56:00Z"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rPrChange>
          </w:rPr>
          <w:t>using the Likert scale for Anxiety, Curiosity ……????…)</w:t>
        </w:r>
      </w:ins>
      <w:ins w:id="291" w:author="תומר עוז" w:date="2021-05-02T11:53:00Z">
        <w:r w:rsidR="00C30A68" w:rsidRPr="00C30A68">
          <w:rPr>
            <w:rFonts w:asciiTheme="majorBidi" w:hAnsiTheme="majorBidi" w:cstheme="majorBidi"/>
            <w:sz w:val="24"/>
            <w:szCs w:val="24"/>
            <w:highlight w:val="green"/>
            <w:rPrChange w:id="292" w:author="תומר עוז" w:date="2021-05-02T11:56:00Z"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rPrChange>
          </w:rPr>
          <w:t xml:space="preserve">. Then they are asked to </w:t>
        </w:r>
      </w:ins>
      <w:ins w:id="293" w:author="תומר עוז" w:date="2021-05-02T11:52:00Z">
        <w:r w:rsidR="00C30A68" w:rsidRPr="00C30A68">
          <w:rPr>
            <w:rFonts w:asciiTheme="majorBidi" w:hAnsiTheme="majorBidi" w:cstheme="majorBidi"/>
            <w:sz w:val="24"/>
            <w:szCs w:val="24"/>
            <w:highlight w:val="green"/>
            <w:rPrChange w:id="294" w:author="תומר עוז" w:date="2021-05-02T11:56:00Z"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rPrChange>
          </w:rPr>
          <w:t>click on locations over a body map where they notice different emotions</w:t>
        </w:r>
      </w:ins>
      <w:ins w:id="295" w:author="תומר עוז" w:date="2021-05-02T11:53:00Z">
        <w:r w:rsidR="00C30A68" w:rsidRPr="00C30A68">
          <w:rPr>
            <w:rFonts w:asciiTheme="majorBidi" w:hAnsiTheme="majorBidi" w:cstheme="majorBidi"/>
            <w:sz w:val="24"/>
            <w:szCs w:val="24"/>
            <w:highlight w:val="green"/>
            <w:rPrChange w:id="296" w:author="תומר עוז" w:date="2021-05-02T11:56:00Z"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rPrChange>
          </w:rPr>
          <w:t xml:space="preserve"> and to </w:t>
        </w:r>
      </w:ins>
      <w:ins w:id="297" w:author="תומר עוז" w:date="2021-05-02T11:54:00Z">
        <w:r w:rsidR="00C30A68" w:rsidRPr="00C30A68">
          <w:rPr>
            <w:rFonts w:asciiTheme="majorBidi" w:hAnsiTheme="majorBidi" w:cstheme="majorBidi"/>
            <w:sz w:val="24"/>
            <w:szCs w:val="24"/>
            <w:highlight w:val="green"/>
            <w:rPrChange w:id="298" w:author="תומר עוז" w:date="2021-05-02T11:56:00Z"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rPrChange>
          </w:rPr>
          <w:t xml:space="preserve">express the intensity of these sensations (by repeatedly clicking on a </w:t>
        </w:r>
        <w:r w:rsidR="00C30A68" w:rsidRPr="00C30A68">
          <w:rPr>
            <w:rFonts w:asciiTheme="majorBidi" w:hAnsiTheme="majorBidi" w:cstheme="majorBidi"/>
            <w:sz w:val="24"/>
            <w:szCs w:val="24"/>
            <w:rPrChange w:id="299" w:author="תומר עוז" w:date="2021-05-02T11:56:00Z"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rPrChange>
          </w:rPr>
          <w:t>certain area) this process is being repeated, the second time</w:t>
        </w:r>
      </w:ins>
      <w:ins w:id="300" w:author="תומר עוז" w:date="2021-05-02T11:55:00Z">
        <w:r w:rsidR="00C30A68" w:rsidRPr="00C30A68">
          <w:rPr>
            <w:rFonts w:asciiTheme="majorBidi" w:hAnsiTheme="majorBidi" w:cstheme="majorBidi"/>
            <w:sz w:val="24"/>
            <w:szCs w:val="24"/>
            <w:rPrChange w:id="301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with all the negative </w:t>
        </w:r>
        <w:commentRangeStart w:id="302"/>
        <w:r w:rsidR="00C30A68" w:rsidRPr="00C30A68">
          <w:rPr>
            <w:rFonts w:asciiTheme="majorBidi" w:hAnsiTheme="majorBidi" w:cstheme="majorBidi"/>
            <w:sz w:val="24"/>
            <w:szCs w:val="24"/>
            <w:rPrChange w:id="303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STPs</w:t>
        </w:r>
        <w:commentRangeEnd w:id="302"/>
        <w:r w:rsidR="00C30A68" w:rsidRPr="00C30A68">
          <w:rPr>
            <w:rStyle w:val="CommentReference"/>
            <w:rFonts w:asciiTheme="majorBidi" w:hAnsiTheme="majorBidi" w:cstheme="majorBidi"/>
            <w:rPrChange w:id="304" w:author="תומר עוז" w:date="2021-05-02T11:56:00Z">
              <w:rPr>
                <w:rStyle w:val="CommentReference"/>
              </w:rPr>
            </w:rPrChange>
          </w:rPr>
          <w:commentReference w:id="302"/>
        </w:r>
      </w:ins>
    </w:p>
    <w:p w14:paraId="36180442" w14:textId="6B22C7B5" w:rsidR="00AF0C89" w:rsidRPr="00C30A68" w:rsidRDefault="00AF0C89">
      <w:pPr>
        <w:spacing w:line="360" w:lineRule="auto"/>
        <w:ind w:firstLine="720"/>
        <w:rPr>
          <w:ins w:id="305" w:author="תומר עוז" w:date="2021-04-28T20:44:00Z"/>
          <w:rFonts w:asciiTheme="majorBidi" w:hAnsiTheme="majorBidi" w:cstheme="majorBidi"/>
          <w:sz w:val="24"/>
          <w:szCs w:val="24"/>
          <w:rPrChange w:id="306" w:author="תומר עוז" w:date="2021-05-02T11:56:00Z">
            <w:rPr>
              <w:ins w:id="307" w:author="תומר עוז" w:date="2021-04-28T20:44:00Z"/>
              <w:rFonts w:asciiTheme="majorBidi" w:hAnsiTheme="majorBidi" w:cstheme="majorBidi"/>
              <w:color w:val="000000"/>
              <w:sz w:val="24"/>
              <w:szCs w:val="24"/>
            </w:rPr>
          </w:rPrChange>
        </w:rPr>
      </w:pPr>
      <w:ins w:id="308" w:author="תומר עוז" w:date="2021-04-28T20:48:00Z">
        <w:r w:rsidRPr="00C30A68">
          <w:rPr>
            <w:rFonts w:asciiTheme="majorBidi" w:hAnsiTheme="majorBidi" w:cstheme="majorBidi"/>
            <w:color w:val="000000"/>
            <w:sz w:val="24"/>
            <w:szCs w:val="24"/>
            <w:rPrChange w:id="309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In the </w:t>
        </w:r>
        <w:r w:rsidRPr="00C30A68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310" w:author="תומר עוז" w:date="2021-05-02T11:56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t xml:space="preserve">Digit Categorization Task </w:t>
        </w:r>
        <w:r w:rsidRPr="00C30A68">
          <w:rPr>
            <w:rFonts w:asciiTheme="majorBidi" w:hAnsiTheme="majorBidi" w:cstheme="majorBidi"/>
            <w:color w:val="000000"/>
            <w:sz w:val="24"/>
            <w:szCs w:val="24"/>
            <w:rPrChange w:id="311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(DCT) participants </w:t>
        </w:r>
      </w:ins>
      <w:ins w:id="312" w:author="תומר עוז" w:date="2021-04-28T20:47:00Z">
        <w:r w:rsidRPr="00C30A68">
          <w:rPr>
            <w:rFonts w:asciiTheme="majorBidi" w:hAnsiTheme="majorBidi" w:cstheme="majorBidi"/>
            <w:color w:val="000000" w:themeColor="text1"/>
            <w:sz w:val="24"/>
            <w:szCs w:val="24"/>
            <w:rPrChange w:id="313" w:author="תומר עוז" w:date="2021-05-02T11:56:00Z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rPrChange>
          </w:rPr>
          <w:t xml:space="preserve">will be asked to </w:t>
        </w:r>
        <w:r w:rsidRPr="00C30A68">
          <w:rPr>
            <w:rFonts w:asciiTheme="majorBidi" w:hAnsiTheme="majorBidi" w:cstheme="majorBidi"/>
            <w:sz w:val="24"/>
            <w:szCs w:val="24"/>
            <w:lang w:val="en-GB"/>
            <w:rPrChange w:id="314" w:author="תומר עוז" w:date="2021-05-02T11:56:00Z">
              <w:rPr>
                <w:rFonts w:asciiTheme="majorBidi" w:hAnsiTheme="majorBidi" w:cstheme="majorBidi"/>
                <w:sz w:val="24"/>
                <w:szCs w:val="24"/>
                <w:lang w:val="en-GB"/>
              </w:rPr>
            </w:rPrChange>
          </w:rPr>
          <w:t xml:space="preserve">categorize whether </w:t>
        </w:r>
      </w:ins>
      <w:ins w:id="315" w:author="תומר עוז" w:date="2021-04-28T20:48:00Z">
        <w:r w:rsidRPr="00C30A68">
          <w:rPr>
            <w:rFonts w:asciiTheme="majorBidi" w:hAnsiTheme="majorBidi" w:cstheme="majorBidi"/>
            <w:sz w:val="24"/>
            <w:szCs w:val="24"/>
            <w:lang w:val="en-GB"/>
            <w:rPrChange w:id="316" w:author="תומר עוז" w:date="2021-05-02T11:56:00Z">
              <w:rPr>
                <w:rFonts w:asciiTheme="majorBidi" w:hAnsiTheme="majorBidi" w:cstheme="majorBidi"/>
                <w:sz w:val="24"/>
                <w:szCs w:val="24"/>
                <w:highlight w:val="yellow"/>
                <w:lang w:val="en-GB"/>
              </w:rPr>
            </w:rPrChange>
          </w:rPr>
          <w:t xml:space="preserve">a digit between 1 and 8 </w:t>
        </w:r>
      </w:ins>
      <w:ins w:id="317" w:author="תומר עוז" w:date="2021-04-28T20:47:00Z">
        <w:r w:rsidRPr="00C30A68">
          <w:rPr>
            <w:rFonts w:asciiTheme="majorBidi" w:hAnsiTheme="majorBidi" w:cstheme="majorBidi"/>
            <w:sz w:val="24"/>
            <w:szCs w:val="24"/>
            <w:lang w:val="en-GB"/>
            <w:rPrChange w:id="318" w:author="תומר עוז" w:date="2021-05-02T11:56:00Z">
              <w:rPr>
                <w:rFonts w:asciiTheme="majorBidi" w:hAnsiTheme="majorBidi" w:cstheme="majorBidi"/>
                <w:sz w:val="24"/>
                <w:szCs w:val="24"/>
                <w:lang w:val="en-GB"/>
              </w:rPr>
            </w:rPrChange>
          </w:rPr>
          <w:t xml:space="preserve">presented on a monitor is </w:t>
        </w:r>
      </w:ins>
      <w:ins w:id="319" w:author="תומר עוז" w:date="2021-04-28T20:49:00Z">
        <w:r w:rsidRPr="00C30A68">
          <w:rPr>
            <w:rFonts w:asciiTheme="majorBidi" w:hAnsiTheme="majorBidi" w:cstheme="majorBidi"/>
            <w:sz w:val="24"/>
            <w:szCs w:val="24"/>
            <w:lang w:val="en-GB"/>
            <w:rPrChange w:id="320" w:author="תומר עוז" w:date="2021-05-02T11:56:00Z">
              <w:rPr>
                <w:rFonts w:asciiTheme="majorBidi" w:hAnsiTheme="majorBidi" w:cstheme="majorBidi"/>
                <w:sz w:val="24"/>
                <w:szCs w:val="24"/>
                <w:highlight w:val="yellow"/>
                <w:lang w:val="en-GB"/>
              </w:rPr>
            </w:rPrChange>
          </w:rPr>
          <w:t>odd or even</w:t>
        </w:r>
      </w:ins>
      <w:ins w:id="321" w:author="תומר עוז" w:date="2021-04-28T20:47:00Z">
        <w:r w:rsidRPr="00C30A68">
          <w:rPr>
            <w:rFonts w:asciiTheme="majorBidi" w:hAnsiTheme="majorBidi" w:cstheme="majorBidi"/>
            <w:sz w:val="24"/>
            <w:szCs w:val="24"/>
            <w:lang w:val="en-GB"/>
            <w:rPrChange w:id="322" w:author="תומר עוז" w:date="2021-05-02T11:56:00Z">
              <w:rPr>
                <w:rFonts w:asciiTheme="majorBidi" w:hAnsiTheme="majorBidi" w:cstheme="majorBidi"/>
                <w:sz w:val="24"/>
                <w:szCs w:val="24"/>
                <w:lang w:val="en-GB"/>
              </w:rPr>
            </w:rPrChange>
          </w:rPr>
          <w:t>,</w:t>
        </w:r>
        <w:r w:rsidRPr="00C30A68">
          <w:rPr>
            <w:rFonts w:asciiTheme="majorBidi" w:hAnsiTheme="majorBidi" w:cstheme="majorBidi"/>
            <w:color w:val="000000" w:themeColor="text1"/>
            <w:sz w:val="24"/>
            <w:szCs w:val="24"/>
            <w:rPrChange w:id="323" w:author="תומר עוז" w:date="2021-05-02T11:56:00Z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rPrChange>
          </w:rPr>
          <w:t xml:space="preserve"> while listening to simulated neutral or negative thoughts</w:t>
        </w:r>
      </w:ins>
      <w:ins w:id="324" w:author="תומר עוז" w:date="2021-05-02T10:46:00Z">
        <w:r w:rsidR="00C80D01" w:rsidRPr="00C30A68">
          <w:rPr>
            <w:rFonts w:asciiTheme="majorBidi" w:hAnsiTheme="majorBidi" w:cstheme="majorBidi"/>
            <w:color w:val="000000" w:themeColor="text1"/>
            <w:sz w:val="24"/>
            <w:szCs w:val="24"/>
            <w:rPrChange w:id="325" w:author="תומר עוז" w:date="2021-05-02T11:56:00Z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rPrChange>
          </w:rPr>
          <w:t xml:space="preserve"> </w:t>
        </w:r>
        <w:r w:rsidR="00C80D01" w:rsidRPr="00C30A68">
          <w:rPr>
            <w:rFonts w:asciiTheme="majorBidi" w:hAnsiTheme="majorBidi" w:cstheme="majorBidi"/>
            <w:sz w:val="24"/>
            <w:szCs w:val="24"/>
            <w:rPrChange w:id="326" w:author="תומר עוז" w:date="2021-05-02T11:56:00Z"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rPrChange>
          </w:rPr>
          <w:t>(</w:t>
        </w:r>
      </w:ins>
      <w:ins w:id="327" w:author="תומר עוז" w:date="2021-05-02T10:47:00Z">
        <w:r w:rsidR="008875D1" w:rsidRPr="00C30A68">
          <w:rPr>
            <w:rFonts w:asciiTheme="majorBidi" w:hAnsiTheme="majorBidi" w:cstheme="majorBidi"/>
            <w:color w:val="000000"/>
            <w:sz w:val="24"/>
            <w:szCs w:val="24"/>
            <w:rPrChange w:id="328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Amir</w:t>
        </w:r>
        <w:r w:rsidR="008875D1" w:rsidRPr="00C30A68">
          <w:rPr>
            <w:rFonts w:asciiTheme="majorBidi" w:hAnsiTheme="majorBidi" w:cstheme="majorBidi"/>
            <w:color w:val="000000"/>
            <w:sz w:val="24"/>
            <w:szCs w:val="24"/>
            <w:rPrChange w:id="329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, </w:t>
        </w:r>
        <w:proofErr w:type="spellStart"/>
        <w:r w:rsidR="008875D1" w:rsidRPr="00C30A68">
          <w:rPr>
            <w:rFonts w:asciiTheme="majorBidi" w:hAnsiTheme="majorBidi" w:cstheme="majorBidi"/>
            <w:color w:val="000000"/>
            <w:sz w:val="24"/>
            <w:szCs w:val="24"/>
            <w:rPrChange w:id="330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Ruimi</w:t>
        </w:r>
        <w:proofErr w:type="spellEnd"/>
        <w:r w:rsidR="008875D1" w:rsidRPr="00C30A68">
          <w:rPr>
            <w:rFonts w:asciiTheme="majorBidi" w:hAnsiTheme="majorBidi" w:cstheme="majorBidi"/>
            <w:color w:val="000000"/>
            <w:sz w:val="24"/>
            <w:szCs w:val="24"/>
            <w:rPrChange w:id="331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, &amp; Bernstein, 202</w:t>
        </w:r>
      </w:ins>
      <w:ins w:id="332" w:author="תומר עוז" w:date="2021-05-02T10:49:00Z">
        <w:r w:rsidR="008875D1" w:rsidRPr="00C30A68">
          <w:rPr>
            <w:rFonts w:asciiTheme="majorBidi" w:hAnsiTheme="majorBidi" w:cstheme="majorBidi"/>
            <w:color w:val="000000"/>
            <w:sz w:val="24"/>
            <w:szCs w:val="24"/>
            <w:rPrChange w:id="333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1</w:t>
        </w:r>
      </w:ins>
      <w:ins w:id="334" w:author="תומר עוז" w:date="2021-04-28T20:47:00Z">
        <w:r w:rsidRPr="00C30A68">
          <w:rPr>
            <w:rFonts w:asciiTheme="majorBidi" w:hAnsiTheme="majorBidi" w:cstheme="majorBidi"/>
            <w:sz w:val="24"/>
            <w:szCs w:val="24"/>
            <w:rPrChange w:id="335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).</w:t>
        </w:r>
      </w:ins>
      <w:ins w:id="336" w:author="תומר עוז" w:date="2021-04-28T20:57:00Z">
        <w:r w:rsidR="006901A7" w:rsidRPr="00C30A68">
          <w:rPr>
            <w:rFonts w:asciiTheme="majorBidi" w:hAnsiTheme="majorBidi" w:cstheme="majorBidi"/>
            <w:sz w:val="24"/>
            <w:szCs w:val="24"/>
            <w:rPrChange w:id="337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DCT </w:t>
        </w:r>
      </w:ins>
      <w:ins w:id="338" w:author="תומר עוז" w:date="2021-04-28T20:58:00Z">
        <w:r w:rsidR="006901A7" w:rsidRPr="00C30A68">
          <w:rPr>
            <w:rFonts w:asciiTheme="majorBidi" w:hAnsiTheme="majorBidi" w:cstheme="majorBidi"/>
            <w:sz w:val="24"/>
            <w:szCs w:val="24"/>
            <w:rPrChange w:id="339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measures</w:t>
        </w:r>
      </w:ins>
      <w:ins w:id="340" w:author="תומר עוז" w:date="2021-04-28T20:57:00Z">
        <w:r w:rsidR="006901A7" w:rsidRPr="00C30A68">
          <w:rPr>
            <w:rFonts w:asciiTheme="majorBidi" w:hAnsiTheme="majorBidi" w:cstheme="majorBidi"/>
            <w:sz w:val="24"/>
            <w:szCs w:val="24"/>
            <w:rPrChange w:id="341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one’s ability to</w:t>
        </w:r>
      </w:ins>
      <w:ins w:id="342" w:author="תומר עוז" w:date="2021-04-28T20:58:00Z">
        <w:r w:rsidR="006901A7" w:rsidRPr="00C30A68">
          <w:rPr>
            <w:rFonts w:asciiTheme="majorBidi" w:hAnsiTheme="majorBidi" w:cstheme="majorBidi"/>
            <w:sz w:val="24"/>
            <w:szCs w:val="24"/>
            <w:rPrChange w:id="343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</w:t>
        </w:r>
      </w:ins>
      <w:ins w:id="344" w:author="תומר עוז" w:date="2021-04-28T21:00:00Z">
        <w:r w:rsidR="006901A7" w:rsidRPr="00C30A68">
          <w:rPr>
            <w:rFonts w:asciiTheme="majorBidi" w:hAnsiTheme="majorBidi" w:cstheme="majorBidi"/>
            <w:sz w:val="24"/>
            <w:szCs w:val="24"/>
            <w:rPrChange w:id="345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exercise attentional control and </w:t>
        </w:r>
      </w:ins>
      <w:ins w:id="346" w:author="תומר עוז" w:date="2021-04-28T20:57:00Z">
        <w:r w:rsidR="006901A7" w:rsidRPr="00C30A68">
          <w:rPr>
            <w:rFonts w:asciiTheme="majorBidi" w:hAnsiTheme="majorBidi" w:cstheme="majorBidi"/>
            <w:sz w:val="24"/>
            <w:szCs w:val="24"/>
            <w:rPrChange w:id="347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disengage from negative content by </w:t>
        </w:r>
      </w:ins>
      <w:ins w:id="348" w:author="תומר עוז" w:date="2021-04-28T20:58:00Z">
        <w:r w:rsidR="006901A7" w:rsidRPr="00C30A68">
          <w:rPr>
            <w:rFonts w:asciiTheme="majorBidi" w:hAnsiTheme="majorBidi" w:cstheme="majorBidi"/>
            <w:sz w:val="24"/>
            <w:szCs w:val="24"/>
            <w:rPrChange w:id="349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measuring </w:t>
        </w:r>
      </w:ins>
      <w:ins w:id="350" w:author="תומר עוז" w:date="2021-04-28T21:00:00Z">
        <w:r w:rsidR="006901A7" w:rsidRPr="00C30A68">
          <w:rPr>
            <w:rFonts w:asciiTheme="majorBidi" w:hAnsiTheme="majorBidi" w:cstheme="majorBidi"/>
            <w:sz w:val="24"/>
            <w:szCs w:val="24"/>
            <w:rPrChange w:id="351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reaction</w:t>
        </w:r>
      </w:ins>
      <w:ins w:id="352" w:author="תומר עוז" w:date="2021-04-28T20:58:00Z">
        <w:r w:rsidR="006901A7" w:rsidRPr="00C30A68">
          <w:rPr>
            <w:rFonts w:asciiTheme="majorBidi" w:hAnsiTheme="majorBidi" w:cstheme="majorBidi"/>
            <w:sz w:val="24"/>
            <w:szCs w:val="24"/>
            <w:rPrChange w:id="353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time </w:t>
        </w:r>
      </w:ins>
      <w:ins w:id="354" w:author="תומר עוז" w:date="2021-04-28T21:00:00Z">
        <w:r w:rsidR="006901A7" w:rsidRPr="00C30A68">
          <w:rPr>
            <w:rFonts w:asciiTheme="majorBidi" w:hAnsiTheme="majorBidi" w:cstheme="majorBidi"/>
            <w:sz w:val="24"/>
            <w:szCs w:val="24"/>
            <w:rPrChange w:id="355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(RT) </w:t>
        </w:r>
      </w:ins>
      <w:ins w:id="356" w:author="תומר עוז" w:date="2021-04-28T20:58:00Z">
        <w:r w:rsidR="006901A7" w:rsidRPr="00C30A68">
          <w:rPr>
            <w:rFonts w:asciiTheme="majorBidi" w:hAnsiTheme="majorBidi" w:cstheme="majorBidi"/>
            <w:sz w:val="24"/>
            <w:szCs w:val="24"/>
            <w:rPrChange w:id="357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to the categorization demand.</w:t>
        </w:r>
      </w:ins>
      <w:ins w:id="358" w:author="תומר עוז" w:date="2021-04-28T20:47:00Z">
        <w:r w:rsidRPr="00C30A68">
          <w:rPr>
            <w:rFonts w:asciiTheme="majorBidi" w:hAnsiTheme="majorBidi" w:cstheme="majorBidi"/>
            <w:sz w:val="24"/>
            <w:szCs w:val="24"/>
            <w:rPrChange w:id="359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The task consists of </w:t>
        </w:r>
      </w:ins>
      <w:ins w:id="360" w:author="תומר עוז" w:date="2021-04-28T20:49:00Z">
        <w:r w:rsidRPr="00C30A68">
          <w:rPr>
            <w:rFonts w:asciiTheme="majorBidi" w:hAnsiTheme="majorBidi" w:cstheme="majorBidi"/>
            <w:sz w:val="24"/>
            <w:szCs w:val="24"/>
            <w:rPrChange w:id="361" w:author="תומר עוז" w:date="2021-05-02T11:56:00Z"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rPrChange>
          </w:rPr>
          <w:t>20</w:t>
        </w:r>
      </w:ins>
      <w:ins w:id="362" w:author="תומר עוז" w:date="2021-04-28T20:47:00Z">
        <w:r w:rsidRPr="00C30A68">
          <w:rPr>
            <w:rFonts w:asciiTheme="majorBidi" w:hAnsiTheme="majorBidi" w:cstheme="majorBidi"/>
            <w:sz w:val="24"/>
            <w:szCs w:val="24"/>
            <w:rPrChange w:id="363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STP trials (</w:t>
        </w:r>
      </w:ins>
      <w:ins w:id="364" w:author="תומר עוז" w:date="2021-04-28T20:49:00Z">
        <w:r w:rsidRPr="00C30A68">
          <w:rPr>
            <w:rFonts w:asciiTheme="majorBidi" w:hAnsiTheme="majorBidi" w:cstheme="majorBidi"/>
            <w:sz w:val="24"/>
            <w:szCs w:val="24"/>
            <w:rPrChange w:id="365" w:author="תומר עוז" w:date="2021-05-02T11:56:00Z"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rPrChange>
          </w:rPr>
          <w:t>10</w:t>
        </w:r>
      </w:ins>
      <w:ins w:id="366" w:author="תומר עוז" w:date="2021-04-28T20:47:00Z">
        <w:r w:rsidRPr="00C30A68">
          <w:rPr>
            <w:rFonts w:asciiTheme="majorBidi" w:hAnsiTheme="majorBidi" w:cstheme="majorBidi"/>
            <w:sz w:val="24"/>
            <w:szCs w:val="24"/>
            <w:rPrChange w:id="367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different STPs repeated twice throughout the task), out of which </w:t>
        </w:r>
      </w:ins>
      <w:ins w:id="368" w:author="תומר עוז" w:date="2021-04-28T20:50:00Z">
        <w:r w:rsidR="00901DC5" w:rsidRPr="00C30A68">
          <w:rPr>
            <w:rFonts w:asciiTheme="majorBidi" w:hAnsiTheme="majorBidi" w:cstheme="majorBidi"/>
            <w:sz w:val="24"/>
            <w:szCs w:val="24"/>
            <w:rPrChange w:id="369" w:author="תומר עוז" w:date="2021-05-02T11:56:00Z"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rPrChange>
          </w:rPr>
          <w:t>5</w:t>
        </w:r>
      </w:ins>
      <w:ins w:id="370" w:author="תומר עוז" w:date="2021-04-28T20:47:00Z">
        <w:r w:rsidRPr="00C30A68">
          <w:rPr>
            <w:rFonts w:asciiTheme="majorBidi" w:hAnsiTheme="majorBidi" w:cstheme="majorBidi"/>
            <w:sz w:val="24"/>
            <w:szCs w:val="24"/>
            <w:rPrChange w:id="371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are negative STPs and </w:t>
        </w:r>
      </w:ins>
      <w:ins w:id="372" w:author="תומר עוז" w:date="2021-04-28T20:50:00Z">
        <w:r w:rsidR="00901DC5" w:rsidRPr="00C30A68">
          <w:rPr>
            <w:rFonts w:asciiTheme="majorBidi" w:hAnsiTheme="majorBidi" w:cstheme="majorBidi"/>
            <w:sz w:val="24"/>
            <w:szCs w:val="24"/>
            <w:rPrChange w:id="373" w:author="תומר עוז" w:date="2021-05-02T11:56:00Z"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rPrChange>
          </w:rPr>
          <w:t>5</w:t>
        </w:r>
      </w:ins>
      <w:ins w:id="374" w:author="תומר עוז" w:date="2021-04-28T20:47:00Z">
        <w:r w:rsidRPr="00C30A68">
          <w:rPr>
            <w:rFonts w:asciiTheme="majorBidi" w:hAnsiTheme="majorBidi" w:cstheme="majorBidi"/>
            <w:sz w:val="24"/>
            <w:szCs w:val="24"/>
            <w:rPrChange w:id="375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are neutral </w:t>
        </w:r>
      </w:ins>
      <w:ins w:id="376" w:author="תומר עוז" w:date="2021-04-28T20:50:00Z">
        <w:r w:rsidR="00901DC5" w:rsidRPr="00C30A68">
          <w:rPr>
            <w:rFonts w:asciiTheme="majorBidi" w:hAnsiTheme="majorBidi" w:cstheme="majorBidi"/>
            <w:sz w:val="24"/>
            <w:szCs w:val="24"/>
            <w:rPrChange w:id="377" w:author="תומר עוז" w:date="2021-05-02T11:56:00Z"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rPrChange>
          </w:rPr>
          <w:t>STPs</w:t>
        </w:r>
      </w:ins>
      <w:ins w:id="378" w:author="תומר עוז" w:date="2021-04-28T20:47:00Z">
        <w:r w:rsidRPr="00C30A68">
          <w:rPr>
            <w:rFonts w:asciiTheme="majorBidi" w:hAnsiTheme="majorBidi" w:cstheme="majorBidi"/>
            <w:sz w:val="24"/>
            <w:szCs w:val="24"/>
            <w:rPrChange w:id="379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; </w:t>
        </w:r>
      </w:ins>
      <w:ins w:id="380" w:author="תומר עוז" w:date="2021-05-02T08:38:00Z">
        <w:r w:rsidR="00F966DB" w:rsidRPr="00C30A68">
          <w:rPr>
            <w:rFonts w:asciiTheme="majorBidi" w:hAnsiTheme="majorBidi" w:cstheme="majorBidi"/>
            <w:sz w:val="24"/>
            <w:szCs w:val="24"/>
            <w:rPrChange w:id="381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Each trial start with three </w:t>
        </w:r>
        <w:proofErr w:type="spellStart"/>
        <w:r w:rsidR="00F966DB" w:rsidRPr="00C30A68">
          <w:rPr>
            <w:rFonts w:asciiTheme="majorBidi" w:hAnsiTheme="majorBidi" w:cstheme="majorBidi"/>
            <w:sz w:val="24"/>
            <w:szCs w:val="24"/>
            <w:rPrChange w:id="382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Xs</w:t>
        </w:r>
      </w:ins>
      <w:proofErr w:type="spellEnd"/>
      <w:ins w:id="383" w:author="תומר עוז" w:date="2021-05-02T08:39:00Z">
        <w:r w:rsidR="00F966DB" w:rsidRPr="00C30A68">
          <w:rPr>
            <w:rFonts w:asciiTheme="majorBidi" w:hAnsiTheme="majorBidi" w:cstheme="majorBidi"/>
            <w:sz w:val="24"/>
            <w:szCs w:val="24"/>
            <w:rPrChange w:id="384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for 1000 ml before an STP sentence is being played. 500ms before the end of the sentence, the middle X i</w:t>
        </w:r>
      </w:ins>
      <w:ins w:id="385" w:author="תומר עוז" w:date="2021-05-02T08:40:00Z">
        <w:r w:rsidR="00F966DB" w:rsidRPr="00C30A68">
          <w:rPr>
            <w:rFonts w:asciiTheme="majorBidi" w:hAnsiTheme="majorBidi" w:cstheme="majorBidi"/>
            <w:sz w:val="24"/>
            <w:szCs w:val="24"/>
            <w:rPrChange w:id="386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s replaced by a digit </w:t>
        </w:r>
        <w:r w:rsidR="003B5E81" w:rsidRPr="00C30A68">
          <w:rPr>
            <w:rFonts w:asciiTheme="majorBidi" w:hAnsiTheme="majorBidi" w:cstheme="majorBidi"/>
            <w:sz w:val="24"/>
            <w:szCs w:val="24"/>
            <w:rPrChange w:id="387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ranging</w:t>
        </w:r>
        <w:r w:rsidR="00F966DB" w:rsidRPr="00C30A68">
          <w:rPr>
            <w:rFonts w:asciiTheme="majorBidi" w:hAnsiTheme="majorBidi" w:cstheme="majorBidi"/>
            <w:sz w:val="24"/>
            <w:szCs w:val="24"/>
            <w:rPrChange w:id="388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from </w:t>
        </w:r>
        <w:r w:rsidR="003B5E81" w:rsidRPr="00C30A68">
          <w:rPr>
            <w:rFonts w:asciiTheme="majorBidi" w:hAnsiTheme="majorBidi" w:cstheme="majorBidi"/>
            <w:sz w:val="24"/>
            <w:szCs w:val="24"/>
            <w:rPrChange w:id="389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1 to 8.</w:t>
        </w:r>
      </w:ins>
    </w:p>
    <w:p w14:paraId="34548265" w14:textId="624626C1" w:rsidR="00AF0C89" w:rsidRPr="00C30A68" w:rsidRDefault="00265E6A" w:rsidP="00C45606">
      <w:pPr>
        <w:spacing w:line="360" w:lineRule="auto"/>
        <w:ind w:firstLine="720"/>
        <w:rPr>
          <w:ins w:id="390" w:author="תומר עוז" w:date="2021-04-28T20:44:00Z"/>
          <w:rFonts w:asciiTheme="majorBidi" w:hAnsiTheme="majorBidi" w:cstheme="majorBidi"/>
          <w:sz w:val="24"/>
          <w:szCs w:val="24"/>
          <w:rPrChange w:id="391" w:author="תומר עוז" w:date="2021-05-02T11:56:00Z">
            <w:rPr>
              <w:ins w:id="392" w:author="תומר עוז" w:date="2021-04-28T20:44:00Z"/>
              <w:rFonts w:asciiTheme="majorBidi" w:hAnsiTheme="majorBidi" w:cstheme="majorBidi"/>
              <w:sz w:val="24"/>
              <w:szCs w:val="24"/>
            </w:rPr>
          </w:rPrChange>
        </w:rPr>
      </w:pPr>
      <w:r w:rsidRPr="00C30A68">
        <w:rPr>
          <w:rFonts w:asciiTheme="majorBidi" w:hAnsiTheme="majorBidi" w:cstheme="majorBidi"/>
          <w:i/>
          <w:iCs/>
          <w:color w:val="000000"/>
          <w:sz w:val="24"/>
          <w:szCs w:val="24"/>
          <w:rPrChange w:id="393" w:author="תומר עוז" w:date="2021-05-02T11:56:00Z">
            <w:rPr>
              <w:rFonts w:asciiTheme="majorBidi" w:hAnsiTheme="majorBidi" w:cstheme="majorBidi"/>
              <w:i/>
              <w:iCs/>
              <w:color w:val="000000"/>
              <w:sz w:val="24"/>
              <w:szCs w:val="24"/>
            </w:rPr>
          </w:rPrChange>
        </w:rPr>
        <w:t xml:space="preserve">The </w:t>
      </w:r>
      <w:r w:rsidR="00C45606" w:rsidRPr="00C30A68">
        <w:rPr>
          <w:rFonts w:asciiTheme="majorBidi" w:hAnsiTheme="majorBidi" w:cstheme="majorBidi"/>
          <w:i/>
          <w:iCs/>
          <w:color w:val="000000"/>
          <w:sz w:val="24"/>
          <w:szCs w:val="24"/>
          <w:rPrChange w:id="394" w:author="תומר עוז" w:date="2021-05-02T11:56:00Z">
            <w:rPr>
              <w:rFonts w:asciiTheme="majorBidi" w:hAnsiTheme="majorBidi" w:cstheme="majorBidi"/>
              <w:i/>
              <w:iCs/>
              <w:color w:val="000000"/>
              <w:sz w:val="24"/>
              <w:szCs w:val="24"/>
            </w:rPr>
          </w:rPrChange>
        </w:rPr>
        <w:t>attention feedback awareness and control computer-based training (A-FACT)</w:t>
      </w:r>
      <w:r w:rsidR="00C45606" w:rsidRPr="00C30A68">
        <w:rPr>
          <w:rFonts w:asciiTheme="majorBidi" w:hAnsiTheme="majorBidi" w:cstheme="majorBidi"/>
          <w:color w:val="000000"/>
          <w:sz w:val="24"/>
          <w:szCs w:val="24"/>
          <w:rPrChange w:id="395" w:author="תומר עוז" w:date="2021-05-02T11:56:00Z">
            <w:rPr>
              <w:rFonts w:asciiTheme="majorBidi" w:hAnsiTheme="majorBidi" w:cstheme="majorBidi"/>
              <w:color w:val="000000"/>
              <w:sz w:val="24"/>
              <w:szCs w:val="24"/>
            </w:rPr>
          </w:rPrChange>
        </w:rPr>
        <w:t xml:space="preserve"> </w:t>
      </w:r>
      <w:r w:rsidR="000C2108" w:rsidRPr="00C30A68">
        <w:rPr>
          <w:rFonts w:asciiTheme="majorBidi" w:hAnsiTheme="majorBidi" w:cstheme="majorBidi"/>
          <w:color w:val="000000"/>
          <w:sz w:val="24"/>
          <w:szCs w:val="24"/>
          <w:rPrChange w:id="396" w:author="תומר עוז" w:date="2021-05-02T11:56:00Z">
            <w:rPr>
              <w:rFonts w:asciiTheme="majorBidi" w:hAnsiTheme="majorBidi" w:cstheme="majorBidi"/>
              <w:color w:val="000000"/>
              <w:sz w:val="24"/>
              <w:szCs w:val="24"/>
            </w:rPr>
          </w:rPrChange>
        </w:rPr>
        <w:t xml:space="preserve">is a training </w:t>
      </w:r>
      <w:ins w:id="397" w:author="תומר עוז" w:date="2021-04-28T20:27:00Z">
        <w:r w:rsidR="00E52B65" w:rsidRPr="00C30A68">
          <w:rPr>
            <w:rFonts w:asciiTheme="majorBidi" w:hAnsiTheme="majorBidi" w:cstheme="majorBidi"/>
            <w:color w:val="000000"/>
            <w:sz w:val="24"/>
            <w:szCs w:val="24"/>
            <w:rPrChange w:id="398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that </w:t>
        </w:r>
      </w:ins>
      <w:r w:rsidR="000C2108" w:rsidRPr="00C30A68">
        <w:rPr>
          <w:rFonts w:asciiTheme="majorBidi" w:hAnsiTheme="majorBidi" w:cstheme="majorBidi"/>
          <w:color w:val="000000"/>
          <w:sz w:val="24"/>
          <w:szCs w:val="24"/>
          <w:rPrChange w:id="399" w:author="תומר עוז" w:date="2021-05-02T11:56:00Z">
            <w:rPr>
              <w:rFonts w:asciiTheme="majorBidi" w:hAnsiTheme="majorBidi" w:cstheme="majorBidi"/>
              <w:color w:val="000000"/>
              <w:sz w:val="24"/>
              <w:szCs w:val="24"/>
            </w:rPr>
          </w:rPrChange>
        </w:rPr>
        <w:t xml:space="preserve">aims to increase awareness to attentional bias </w:t>
      </w:r>
      <w:r w:rsidR="001621A4" w:rsidRPr="00C30A68">
        <w:rPr>
          <w:rFonts w:asciiTheme="majorBidi" w:hAnsiTheme="majorBidi" w:cstheme="majorBidi"/>
          <w:color w:val="000000"/>
          <w:sz w:val="24"/>
          <w:szCs w:val="24"/>
          <w:rPrChange w:id="400" w:author="תומר עוז" w:date="2021-05-02T11:56:00Z">
            <w:rPr>
              <w:rFonts w:asciiTheme="majorBidi" w:hAnsiTheme="majorBidi" w:cstheme="majorBidi"/>
              <w:color w:val="000000"/>
              <w:sz w:val="24"/>
              <w:szCs w:val="24"/>
            </w:rPr>
          </w:rPrChange>
        </w:rPr>
        <w:t xml:space="preserve">toward negative thoughts, </w:t>
      </w:r>
      <w:r w:rsidR="000C2108" w:rsidRPr="00C30A68">
        <w:rPr>
          <w:rFonts w:asciiTheme="majorBidi" w:hAnsiTheme="majorBidi" w:cstheme="majorBidi"/>
          <w:color w:val="000000"/>
          <w:sz w:val="24"/>
          <w:szCs w:val="24"/>
          <w:rPrChange w:id="401" w:author="תומר עוז" w:date="2021-05-02T11:56:00Z">
            <w:rPr>
              <w:rFonts w:asciiTheme="majorBidi" w:hAnsiTheme="majorBidi" w:cstheme="majorBidi"/>
              <w:color w:val="000000"/>
              <w:sz w:val="24"/>
              <w:szCs w:val="24"/>
            </w:rPr>
          </w:rPrChange>
        </w:rPr>
        <w:t xml:space="preserve">and thereby to train attentional control. It </w:t>
      </w:r>
      <w:r w:rsidRPr="00C30A68">
        <w:rPr>
          <w:rFonts w:asciiTheme="majorBidi" w:hAnsiTheme="majorBidi" w:cstheme="majorBidi"/>
          <w:sz w:val="24"/>
          <w:szCs w:val="24"/>
          <w:rPrChange w:id="402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>contains</w:t>
      </w:r>
      <w:r w:rsidR="00C45606" w:rsidRPr="00C30A68">
        <w:rPr>
          <w:rFonts w:asciiTheme="majorBidi" w:hAnsiTheme="majorBidi" w:cstheme="majorBidi"/>
          <w:sz w:val="24"/>
          <w:szCs w:val="24"/>
          <w:rPrChange w:id="403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 xml:space="preserve"> </w:t>
      </w:r>
      <w:r w:rsidR="000C2108" w:rsidRPr="00C30A68">
        <w:rPr>
          <w:rFonts w:asciiTheme="majorBidi" w:hAnsiTheme="majorBidi" w:cstheme="majorBidi"/>
          <w:sz w:val="24"/>
          <w:szCs w:val="24"/>
          <w:rPrChange w:id="404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 xml:space="preserve">the Squares Categorization-STP task, in which </w:t>
      </w:r>
      <w:r w:rsidR="000C2108" w:rsidRPr="00C30A68">
        <w:rPr>
          <w:rFonts w:asciiTheme="majorBidi" w:hAnsiTheme="majorBidi" w:cstheme="majorBidi"/>
          <w:color w:val="000000" w:themeColor="text1"/>
          <w:sz w:val="24"/>
          <w:szCs w:val="24"/>
          <w:rPrChange w:id="405" w:author="תומר עוז" w:date="2021-05-02T11:56:00Z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</w:rPrChange>
        </w:rPr>
        <w:t xml:space="preserve">participants </w:t>
      </w:r>
      <w:r w:rsidR="002366DC" w:rsidRPr="00C30A68">
        <w:rPr>
          <w:rFonts w:asciiTheme="majorBidi" w:hAnsiTheme="majorBidi" w:cstheme="majorBidi"/>
          <w:color w:val="000000" w:themeColor="text1"/>
          <w:sz w:val="24"/>
          <w:szCs w:val="24"/>
          <w:rPrChange w:id="406" w:author="תומר עוז" w:date="2021-05-02T11:56:00Z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</w:rPrChange>
        </w:rPr>
        <w:t xml:space="preserve">will be </w:t>
      </w:r>
      <w:r w:rsidR="000C2108" w:rsidRPr="00C30A68">
        <w:rPr>
          <w:rFonts w:asciiTheme="majorBidi" w:hAnsiTheme="majorBidi" w:cstheme="majorBidi"/>
          <w:color w:val="000000" w:themeColor="text1"/>
          <w:sz w:val="24"/>
          <w:szCs w:val="24"/>
          <w:rPrChange w:id="407" w:author="תומר עוז" w:date="2021-05-02T11:56:00Z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</w:rPrChange>
        </w:rPr>
        <w:t xml:space="preserve">asked to </w:t>
      </w:r>
      <w:r w:rsidR="000C2108" w:rsidRPr="00C30A68">
        <w:rPr>
          <w:rFonts w:asciiTheme="majorBidi" w:hAnsiTheme="majorBidi" w:cstheme="majorBidi"/>
          <w:sz w:val="24"/>
          <w:szCs w:val="24"/>
          <w:lang w:val="en-GB"/>
          <w:rPrChange w:id="408" w:author="תומר עוז" w:date="2021-05-02T11:56:00Z">
            <w:rPr>
              <w:rFonts w:asciiTheme="majorBidi" w:hAnsiTheme="majorBidi" w:cstheme="majorBidi"/>
              <w:sz w:val="24"/>
              <w:szCs w:val="24"/>
              <w:lang w:val="en-GB"/>
            </w:rPr>
          </w:rPrChange>
        </w:rPr>
        <w:t xml:space="preserve">categorize </w:t>
      </w:r>
      <w:r w:rsidR="00CF7751" w:rsidRPr="00C30A68">
        <w:rPr>
          <w:rFonts w:asciiTheme="majorBidi" w:hAnsiTheme="majorBidi" w:cstheme="majorBidi"/>
          <w:sz w:val="24"/>
          <w:szCs w:val="24"/>
          <w:lang w:val="en-GB"/>
          <w:rPrChange w:id="409" w:author="תומר עוז" w:date="2021-05-02T11:56:00Z">
            <w:rPr>
              <w:rFonts w:asciiTheme="majorBidi" w:hAnsiTheme="majorBidi" w:cstheme="majorBidi"/>
              <w:sz w:val="24"/>
              <w:szCs w:val="24"/>
              <w:lang w:val="en-GB"/>
            </w:rPr>
          </w:rPrChange>
        </w:rPr>
        <w:t xml:space="preserve">whether </w:t>
      </w:r>
      <w:r w:rsidR="000C2108" w:rsidRPr="00C30A68">
        <w:rPr>
          <w:rFonts w:asciiTheme="majorBidi" w:hAnsiTheme="majorBidi" w:cstheme="majorBidi"/>
          <w:sz w:val="24"/>
          <w:szCs w:val="24"/>
          <w:lang w:val="en-GB"/>
          <w:rPrChange w:id="410" w:author="תומר עוז" w:date="2021-05-02T11:56:00Z">
            <w:rPr>
              <w:rFonts w:asciiTheme="majorBidi" w:hAnsiTheme="majorBidi" w:cstheme="majorBidi"/>
              <w:sz w:val="24"/>
              <w:szCs w:val="24"/>
              <w:lang w:val="en-GB"/>
            </w:rPr>
          </w:rPrChange>
        </w:rPr>
        <w:t xml:space="preserve">the </w:t>
      </w:r>
      <w:r w:rsidR="000C2108" w:rsidRPr="00C30A68">
        <w:rPr>
          <w:rFonts w:asciiTheme="majorBidi" w:hAnsiTheme="majorBidi" w:cstheme="majorBidi"/>
          <w:sz w:val="24"/>
          <w:szCs w:val="24"/>
          <w:rPrChange w:id="411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 xml:space="preserve">number of squares </w:t>
      </w:r>
      <w:r w:rsidR="000C2108" w:rsidRPr="00C30A68">
        <w:rPr>
          <w:rFonts w:asciiTheme="majorBidi" w:hAnsiTheme="majorBidi" w:cstheme="majorBidi"/>
          <w:sz w:val="24"/>
          <w:szCs w:val="24"/>
          <w:lang w:val="en-GB"/>
          <w:rPrChange w:id="412" w:author="תומר עוז" w:date="2021-05-02T11:56:00Z">
            <w:rPr>
              <w:rFonts w:asciiTheme="majorBidi" w:hAnsiTheme="majorBidi" w:cstheme="majorBidi"/>
              <w:sz w:val="24"/>
              <w:szCs w:val="24"/>
              <w:lang w:val="en-GB"/>
            </w:rPr>
          </w:rPrChange>
        </w:rPr>
        <w:t>presented on a monitor</w:t>
      </w:r>
      <w:r w:rsidR="00CF7751" w:rsidRPr="00C30A68">
        <w:rPr>
          <w:rFonts w:asciiTheme="majorBidi" w:hAnsiTheme="majorBidi" w:cstheme="majorBidi"/>
          <w:sz w:val="24"/>
          <w:szCs w:val="24"/>
          <w:lang w:val="en-GB"/>
          <w:rPrChange w:id="413" w:author="תומר עוז" w:date="2021-05-02T11:56:00Z">
            <w:rPr>
              <w:rFonts w:asciiTheme="majorBidi" w:hAnsiTheme="majorBidi" w:cstheme="majorBidi"/>
              <w:sz w:val="24"/>
              <w:szCs w:val="24"/>
              <w:lang w:val="en-GB"/>
            </w:rPr>
          </w:rPrChange>
        </w:rPr>
        <w:t xml:space="preserve"> is more or </w:t>
      </w:r>
      <w:r w:rsidR="00D60CF1" w:rsidRPr="00C30A68">
        <w:rPr>
          <w:rFonts w:asciiTheme="majorBidi" w:hAnsiTheme="majorBidi" w:cstheme="majorBidi"/>
          <w:sz w:val="24"/>
          <w:szCs w:val="24"/>
          <w:lang w:val="en-GB"/>
          <w:rPrChange w:id="414" w:author="תומר עוז" w:date="2021-05-02T11:56:00Z">
            <w:rPr>
              <w:rFonts w:asciiTheme="majorBidi" w:hAnsiTheme="majorBidi" w:cstheme="majorBidi"/>
              <w:sz w:val="24"/>
              <w:szCs w:val="24"/>
              <w:lang w:val="en-GB"/>
            </w:rPr>
          </w:rPrChange>
        </w:rPr>
        <w:t>less than</w:t>
      </w:r>
      <w:r w:rsidR="00CF7751" w:rsidRPr="00C30A68">
        <w:rPr>
          <w:rFonts w:asciiTheme="majorBidi" w:hAnsiTheme="majorBidi" w:cstheme="majorBidi"/>
          <w:sz w:val="24"/>
          <w:szCs w:val="24"/>
          <w:lang w:val="en-GB"/>
          <w:rPrChange w:id="415" w:author="תומר עוז" w:date="2021-05-02T11:56:00Z">
            <w:rPr>
              <w:rFonts w:asciiTheme="majorBidi" w:hAnsiTheme="majorBidi" w:cstheme="majorBidi"/>
              <w:sz w:val="24"/>
              <w:szCs w:val="24"/>
              <w:lang w:val="en-GB"/>
            </w:rPr>
          </w:rPrChange>
        </w:rPr>
        <w:t xml:space="preserve"> five</w:t>
      </w:r>
      <w:r w:rsidR="000C2108" w:rsidRPr="00C30A68">
        <w:rPr>
          <w:rFonts w:asciiTheme="majorBidi" w:hAnsiTheme="majorBidi" w:cstheme="majorBidi"/>
          <w:sz w:val="24"/>
          <w:szCs w:val="24"/>
          <w:lang w:val="en-GB"/>
          <w:rPrChange w:id="416" w:author="תומר עוז" w:date="2021-05-02T11:56:00Z">
            <w:rPr>
              <w:rFonts w:asciiTheme="majorBidi" w:hAnsiTheme="majorBidi" w:cstheme="majorBidi"/>
              <w:sz w:val="24"/>
              <w:szCs w:val="24"/>
              <w:lang w:val="en-GB"/>
            </w:rPr>
          </w:rPrChange>
        </w:rPr>
        <w:t>,</w:t>
      </w:r>
      <w:r w:rsidR="000C2108" w:rsidRPr="00C30A68">
        <w:rPr>
          <w:rFonts w:asciiTheme="majorBidi" w:hAnsiTheme="majorBidi" w:cstheme="majorBidi"/>
          <w:color w:val="000000" w:themeColor="text1"/>
          <w:sz w:val="24"/>
          <w:szCs w:val="24"/>
          <w:rPrChange w:id="417" w:author="תומר עוז" w:date="2021-05-02T11:56:00Z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</w:rPrChange>
        </w:rPr>
        <w:t xml:space="preserve"> while listening to simulated neutral or negative thoughts</w:t>
      </w:r>
      <w:r w:rsidR="000C2108" w:rsidRPr="00C30A68">
        <w:rPr>
          <w:rFonts w:asciiTheme="majorBidi" w:hAnsiTheme="majorBidi" w:cstheme="majorBidi"/>
          <w:sz w:val="24"/>
          <w:szCs w:val="24"/>
          <w:rPrChange w:id="418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 xml:space="preserve">. The training </w:t>
      </w:r>
      <w:r w:rsidR="001621A4" w:rsidRPr="00C30A68">
        <w:rPr>
          <w:rFonts w:asciiTheme="majorBidi" w:hAnsiTheme="majorBidi" w:cstheme="majorBidi"/>
          <w:sz w:val="24"/>
          <w:szCs w:val="24"/>
          <w:rPrChange w:id="419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 xml:space="preserve">based on </w:t>
      </w:r>
      <w:r w:rsidR="00C45606" w:rsidRPr="00C30A68">
        <w:rPr>
          <w:rFonts w:asciiTheme="majorBidi" w:hAnsiTheme="majorBidi" w:cstheme="majorBidi"/>
          <w:sz w:val="24"/>
          <w:szCs w:val="24"/>
          <w:rPrChange w:id="420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 xml:space="preserve">feedback </w:t>
      </w:r>
      <w:r w:rsidR="009547B1" w:rsidRPr="00C30A68">
        <w:rPr>
          <w:rFonts w:asciiTheme="majorBidi" w:hAnsiTheme="majorBidi" w:cstheme="majorBidi"/>
          <w:sz w:val="24"/>
          <w:szCs w:val="24"/>
          <w:rPrChange w:id="421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 xml:space="preserve">on </w:t>
      </w:r>
      <w:r w:rsidR="00C45606" w:rsidRPr="00C30A68">
        <w:rPr>
          <w:rFonts w:asciiTheme="majorBidi" w:hAnsiTheme="majorBidi" w:cstheme="majorBidi"/>
          <w:sz w:val="24"/>
          <w:szCs w:val="24"/>
          <w:rPrChange w:id="422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 xml:space="preserve">attentional bias following negative </w:t>
      </w:r>
      <w:r w:rsidR="000C2108" w:rsidRPr="00C30A68">
        <w:rPr>
          <w:rFonts w:asciiTheme="majorBidi" w:hAnsiTheme="majorBidi" w:cstheme="majorBidi"/>
          <w:sz w:val="24"/>
          <w:szCs w:val="24"/>
          <w:rPrChange w:id="423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>thought</w:t>
      </w:r>
      <w:ins w:id="424" w:author="תומר עוז" w:date="2021-04-28T20:28:00Z">
        <w:r w:rsidR="00E52B65" w:rsidRPr="00C30A68">
          <w:rPr>
            <w:rFonts w:asciiTheme="majorBidi" w:hAnsiTheme="majorBidi" w:cstheme="majorBidi"/>
            <w:sz w:val="24"/>
            <w:szCs w:val="24"/>
            <w:rPrChange w:id="425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(</w:t>
        </w:r>
      </w:ins>
      <w:ins w:id="426" w:author="תומר עוז" w:date="2021-05-02T10:49:00Z">
        <w:r w:rsidR="008875D1" w:rsidRPr="00C30A68">
          <w:rPr>
            <w:rFonts w:asciiTheme="majorBidi" w:hAnsiTheme="majorBidi" w:cstheme="majorBidi"/>
            <w:color w:val="222222"/>
            <w:sz w:val="20"/>
            <w:szCs w:val="20"/>
            <w:shd w:val="clear" w:color="auto" w:fill="FFFFFF"/>
            <w:rPrChange w:id="427" w:author="תומר עוז" w:date="2021-05-02T11:56:00Z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>Bernstein</w:t>
        </w:r>
      </w:ins>
      <w:ins w:id="428" w:author="תומר עוז" w:date="2021-05-02T10:50:00Z">
        <w:r w:rsidR="008875D1" w:rsidRPr="00C30A68">
          <w:rPr>
            <w:rFonts w:asciiTheme="majorBidi" w:hAnsiTheme="majorBidi" w:cstheme="majorBidi"/>
            <w:color w:val="222222"/>
            <w:sz w:val="20"/>
            <w:szCs w:val="20"/>
            <w:shd w:val="clear" w:color="auto" w:fill="FFFFFF"/>
            <w:rPrChange w:id="429" w:author="תומר עוז" w:date="2021-05-02T11:56:00Z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 xml:space="preserve"> &amp;</w:t>
        </w:r>
      </w:ins>
      <w:ins w:id="430" w:author="תומר עוז" w:date="2021-05-02T10:49:00Z">
        <w:r w:rsidR="008875D1" w:rsidRPr="00C30A68">
          <w:rPr>
            <w:rFonts w:asciiTheme="majorBidi" w:hAnsiTheme="majorBidi" w:cstheme="majorBidi"/>
            <w:color w:val="222222"/>
            <w:sz w:val="20"/>
            <w:szCs w:val="20"/>
            <w:shd w:val="clear" w:color="auto" w:fill="FFFFFF"/>
            <w:rPrChange w:id="431" w:author="תומר עוז" w:date="2021-05-02T11:56:00Z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 xml:space="preserve"> </w:t>
        </w:r>
        <w:proofErr w:type="spellStart"/>
        <w:r w:rsidR="008875D1" w:rsidRPr="00C30A68">
          <w:rPr>
            <w:rFonts w:asciiTheme="majorBidi" w:hAnsiTheme="majorBidi" w:cstheme="majorBidi"/>
            <w:color w:val="222222"/>
            <w:sz w:val="20"/>
            <w:szCs w:val="20"/>
            <w:shd w:val="clear" w:color="auto" w:fill="FFFFFF"/>
            <w:rPrChange w:id="432" w:author="תומר עוז" w:date="2021-05-02T11:56:00Z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>Zvielli</w:t>
        </w:r>
      </w:ins>
      <w:proofErr w:type="spellEnd"/>
      <w:ins w:id="433" w:author="תומר עוז" w:date="2021-05-02T10:50:00Z">
        <w:r w:rsidR="008875D1" w:rsidRPr="00C30A68">
          <w:rPr>
            <w:rFonts w:asciiTheme="majorBidi" w:hAnsiTheme="majorBidi" w:cstheme="majorBidi"/>
            <w:color w:val="222222"/>
            <w:sz w:val="20"/>
            <w:szCs w:val="20"/>
            <w:shd w:val="clear" w:color="auto" w:fill="FFFFFF"/>
            <w:rPrChange w:id="434" w:author="תומר עוז" w:date="2021-05-02T11:56:00Z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>, 2014</w:t>
        </w:r>
      </w:ins>
      <w:ins w:id="435" w:author="תומר עוז" w:date="2021-05-02T10:49:00Z">
        <w:r w:rsidR="008875D1" w:rsidRPr="00C30A68">
          <w:rPr>
            <w:rFonts w:asciiTheme="majorBidi" w:hAnsiTheme="majorBidi" w:cstheme="majorBidi"/>
            <w:color w:val="222222"/>
            <w:sz w:val="20"/>
            <w:szCs w:val="20"/>
            <w:shd w:val="clear" w:color="auto" w:fill="FFFFFF"/>
            <w:rPrChange w:id="436" w:author="תומר עוז" w:date="2021-05-02T11:56:00Z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>)</w:t>
        </w:r>
      </w:ins>
      <w:ins w:id="437" w:author="תומר עוז" w:date="2021-04-28T20:28:00Z">
        <w:r w:rsidR="00E52B65" w:rsidRPr="00C30A68">
          <w:rPr>
            <w:rFonts w:asciiTheme="majorBidi" w:hAnsiTheme="majorBidi" w:cstheme="majorBidi"/>
            <w:sz w:val="24"/>
            <w:szCs w:val="24"/>
            <w:rPrChange w:id="438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. The task consist</w:t>
        </w:r>
      </w:ins>
      <w:ins w:id="439" w:author="תומר עוז" w:date="2021-04-28T20:33:00Z">
        <w:r w:rsidR="004E0B9D" w:rsidRPr="00C30A68">
          <w:rPr>
            <w:rFonts w:asciiTheme="majorBidi" w:hAnsiTheme="majorBidi" w:cstheme="majorBidi"/>
            <w:sz w:val="24"/>
            <w:szCs w:val="24"/>
            <w:rPrChange w:id="440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s of </w:t>
        </w:r>
      </w:ins>
      <w:ins w:id="441" w:author="תומר עוז" w:date="2021-04-28T20:29:00Z">
        <w:r w:rsidR="00E52B65" w:rsidRPr="00C30A68">
          <w:rPr>
            <w:rFonts w:asciiTheme="majorBidi" w:hAnsiTheme="majorBidi" w:cstheme="majorBidi"/>
            <w:sz w:val="24"/>
            <w:szCs w:val="24"/>
            <w:rPrChange w:id="442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80 </w:t>
        </w:r>
      </w:ins>
      <w:ins w:id="443" w:author="תומר עוז" w:date="2021-04-28T20:32:00Z">
        <w:r w:rsidR="004E0B9D" w:rsidRPr="00C30A68">
          <w:rPr>
            <w:rFonts w:asciiTheme="majorBidi" w:hAnsiTheme="majorBidi" w:cstheme="majorBidi"/>
            <w:sz w:val="24"/>
            <w:szCs w:val="24"/>
            <w:rPrChange w:id="444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STP </w:t>
        </w:r>
      </w:ins>
      <w:ins w:id="445" w:author="תומר עוז" w:date="2021-04-28T20:29:00Z">
        <w:r w:rsidR="00E52B65" w:rsidRPr="00C30A68">
          <w:rPr>
            <w:rFonts w:asciiTheme="majorBidi" w:hAnsiTheme="majorBidi" w:cstheme="majorBidi"/>
            <w:sz w:val="24"/>
            <w:szCs w:val="24"/>
            <w:rPrChange w:id="446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trials</w:t>
        </w:r>
      </w:ins>
      <w:ins w:id="447" w:author="תומר עוז" w:date="2021-04-28T20:32:00Z">
        <w:r w:rsidR="004E0B9D" w:rsidRPr="00C30A68">
          <w:rPr>
            <w:rFonts w:asciiTheme="majorBidi" w:hAnsiTheme="majorBidi" w:cstheme="majorBidi"/>
            <w:sz w:val="24"/>
            <w:szCs w:val="24"/>
            <w:rPrChange w:id="448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(40 different STPs repeated twice throughout the task)</w:t>
        </w:r>
      </w:ins>
      <w:ins w:id="449" w:author="תומר עוז" w:date="2021-04-28T20:29:00Z">
        <w:r w:rsidR="00E52B65" w:rsidRPr="00C30A68">
          <w:rPr>
            <w:rFonts w:asciiTheme="majorBidi" w:hAnsiTheme="majorBidi" w:cstheme="majorBidi"/>
            <w:sz w:val="24"/>
            <w:szCs w:val="24"/>
            <w:rPrChange w:id="450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, out of which 40 are negative STPs</w:t>
        </w:r>
      </w:ins>
      <w:ins w:id="451" w:author="תומר עוז" w:date="2021-04-28T20:30:00Z">
        <w:r w:rsidR="00E52B65" w:rsidRPr="00C30A68">
          <w:rPr>
            <w:rFonts w:asciiTheme="majorBidi" w:hAnsiTheme="majorBidi" w:cstheme="majorBidi"/>
            <w:sz w:val="24"/>
            <w:szCs w:val="24"/>
            <w:rPrChange w:id="452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and 40 are neutral </w:t>
        </w:r>
      </w:ins>
      <w:ins w:id="453" w:author="תומר עוז" w:date="2021-04-28T20:51:00Z">
        <w:r w:rsidR="00901DC5" w:rsidRPr="00C30A68">
          <w:rPr>
            <w:rFonts w:asciiTheme="majorBidi" w:hAnsiTheme="majorBidi" w:cstheme="majorBidi"/>
            <w:sz w:val="24"/>
            <w:szCs w:val="24"/>
            <w:rPrChange w:id="454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STPs</w:t>
        </w:r>
      </w:ins>
      <w:r w:rsidR="00DD65D0" w:rsidRPr="00C30A68">
        <w:rPr>
          <w:rFonts w:asciiTheme="majorBidi" w:hAnsiTheme="majorBidi" w:cstheme="majorBidi"/>
          <w:sz w:val="24"/>
          <w:szCs w:val="24"/>
          <w:rPrChange w:id="455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 xml:space="preserve">; </w:t>
      </w:r>
      <w:ins w:id="456" w:author="תומר עוז" w:date="2021-05-02T08:44:00Z">
        <w:r w:rsidR="003B5E81" w:rsidRPr="00C30A68">
          <w:rPr>
            <w:rFonts w:asciiTheme="majorBidi" w:hAnsiTheme="majorBidi" w:cstheme="majorBidi"/>
            <w:sz w:val="24"/>
            <w:szCs w:val="24"/>
            <w:rPrChange w:id="457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Each task begins with 1000ml of a “</w:t>
        </w:r>
      </w:ins>
      <w:ins w:id="458" w:author="תומר עוז" w:date="2021-05-02T08:45:00Z">
        <w:r w:rsidR="003B5E81" w:rsidRPr="00C30A68">
          <w:rPr>
            <w:rFonts w:asciiTheme="majorBidi" w:hAnsiTheme="majorBidi" w:cstheme="majorBidi"/>
            <w:sz w:val="24"/>
            <w:szCs w:val="24"/>
            <w:rPrChange w:id="459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+” fixation, and then an STP sentence is being played. 500ml before the end of the sentence a matrix </w:t>
        </w:r>
      </w:ins>
      <w:ins w:id="460" w:author="תומר עוז" w:date="2021-05-02T08:46:00Z">
        <w:r w:rsidR="003B5E81" w:rsidRPr="00C30A68">
          <w:rPr>
            <w:rFonts w:asciiTheme="majorBidi" w:hAnsiTheme="majorBidi" w:cstheme="majorBidi"/>
            <w:sz w:val="24"/>
            <w:szCs w:val="24"/>
            <w:rPrChange w:id="461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of</w:t>
        </w:r>
      </w:ins>
      <w:ins w:id="462" w:author="תומר עוז" w:date="2021-05-02T08:45:00Z">
        <w:r w:rsidR="003B5E81" w:rsidRPr="00C30A68">
          <w:rPr>
            <w:rFonts w:asciiTheme="majorBidi" w:hAnsiTheme="majorBidi" w:cstheme="majorBidi"/>
            <w:sz w:val="24"/>
            <w:szCs w:val="24"/>
            <w:rPrChange w:id="463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</w:t>
        </w:r>
      </w:ins>
      <w:ins w:id="464" w:author="תומר עוז" w:date="2021-05-02T08:46:00Z">
        <w:r w:rsidR="003B5E81" w:rsidRPr="00C30A68">
          <w:rPr>
            <w:rFonts w:asciiTheme="majorBidi" w:hAnsiTheme="majorBidi" w:cstheme="majorBidi"/>
            <w:sz w:val="24"/>
            <w:szCs w:val="24"/>
            <w:rPrChange w:id="465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3X3 (9 in </w:t>
        </w:r>
        <w:r w:rsidR="003B5E81" w:rsidRPr="00C30A68">
          <w:rPr>
            <w:rFonts w:asciiTheme="majorBidi" w:hAnsiTheme="majorBidi" w:cstheme="majorBidi"/>
            <w:sz w:val="24"/>
            <w:szCs w:val="24"/>
            <w:rPrChange w:id="466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lastRenderedPageBreak/>
          <w:t>total) squares is presented where a random number</w:t>
        </w:r>
      </w:ins>
      <w:ins w:id="467" w:author="תומר עוז" w:date="2021-05-02T08:47:00Z">
        <w:r w:rsidR="00821D08" w:rsidRPr="00C30A68">
          <w:rPr>
            <w:rFonts w:asciiTheme="majorBidi" w:hAnsiTheme="majorBidi" w:cstheme="majorBidi"/>
            <w:sz w:val="24"/>
            <w:szCs w:val="24"/>
            <w:rPrChange w:id="468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,</w:t>
        </w:r>
      </w:ins>
      <w:ins w:id="469" w:author="תומר עוז" w:date="2021-05-02T08:46:00Z">
        <w:r w:rsidR="003B5E81" w:rsidRPr="00C30A68">
          <w:rPr>
            <w:rFonts w:asciiTheme="majorBidi" w:hAnsiTheme="majorBidi" w:cstheme="majorBidi"/>
            <w:sz w:val="24"/>
            <w:szCs w:val="24"/>
            <w:rPrChange w:id="470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between 1 and 9 (excluding 5)</w:t>
        </w:r>
      </w:ins>
      <w:ins w:id="471" w:author="תומר עוז" w:date="2021-05-02T08:47:00Z">
        <w:r w:rsidR="00821D08" w:rsidRPr="00C30A68">
          <w:rPr>
            <w:rFonts w:asciiTheme="majorBidi" w:hAnsiTheme="majorBidi" w:cstheme="majorBidi"/>
            <w:sz w:val="24"/>
            <w:szCs w:val="24"/>
            <w:rPrChange w:id="472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, of squares are filled in white while the rest are </w:t>
        </w:r>
      </w:ins>
      <w:ins w:id="473" w:author="תומר עוז" w:date="2021-05-02T08:49:00Z">
        <w:r w:rsidR="00821D08" w:rsidRPr="00C30A68">
          <w:rPr>
            <w:rFonts w:asciiTheme="majorBidi" w:hAnsiTheme="majorBidi" w:cstheme="majorBidi"/>
            <w:sz w:val="24"/>
            <w:szCs w:val="24"/>
            <w:rPrChange w:id="474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em</w:t>
        </w:r>
      </w:ins>
      <w:ins w:id="475" w:author="תומר עוז" w:date="2021-05-02T08:50:00Z">
        <w:r w:rsidR="00821D08" w:rsidRPr="00C30A68">
          <w:rPr>
            <w:rFonts w:asciiTheme="majorBidi" w:hAnsiTheme="majorBidi" w:cstheme="majorBidi"/>
            <w:sz w:val="24"/>
            <w:szCs w:val="24"/>
            <w:rPrChange w:id="476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pty (outline of all 9 squares is always white).</w:t>
        </w:r>
      </w:ins>
    </w:p>
    <w:p w14:paraId="11B7ABB9" w14:textId="0A658629" w:rsidR="00AF0C89" w:rsidRPr="00C30A68" w:rsidRDefault="00265E6A" w:rsidP="00C45606">
      <w:pPr>
        <w:spacing w:line="360" w:lineRule="auto"/>
        <w:ind w:firstLine="720"/>
        <w:rPr>
          <w:ins w:id="477" w:author="תומר עוז" w:date="2021-04-28T20:45:00Z"/>
          <w:rFonts w:asciiTheme="majorBidi" w:hAnsiTheme="majorBidi" w:cstheme="majorBidi"/>
          <w:sz w:val="24"/>
          <w:szCs w:val="24"/>
          <w:rPrChange w:id="478" w:author="תומר עוז" w:date="2021-05-02T11:56:00Z">
            <w:rPr>
              <w:ins w:id="479" w:author="תומר עוז" w:date="2021-04-28T20:45:00Z"/>
              <w:rFonts w:asciiTheme="majorBidi" w:hAnsiTheme="majorBidi" w:cstheme="majorBidi"/>
              <w:sz w:val="24"/>
              <w:szCs w:val="24"/>
            </w:rPr>
          </w:rPrChange>
        </w:rPr>
      </w:pPr>
      <w:r w:rsidRPr="00C30A68">
        <w:rPr>
          <w:rFonts w:asciiTheme="majorBidi" w:hAnsiTheme="majorBidi" w:cstheme="majorBidi"/>
          <w:i/>
          <w:iCs/>
          <w:sz w:val="24"/>
          <w:szCs w:val="24"/>
          <w:rPrChange w:id="480" w:author="תומר עוז" w:date="2021-05-02T11:56:00Z">
            <w:rPr>
              <w:rFonts w:asciiTheme="majorBidi" w:hAnsiTheme="majorBidi" w:cstheme="majorBidi"/>
              <w:i/>
              <w:iCs/>
              <w:sz w:val="24"/>
              <w:szCs w:val="24"/>
            </w:rPr>
          </w:rPrChange>
        </w:rPr>
        <w:t xml:space="preserve">The </w:t>
      </w:r>
      <w:r w:rsidR="000C2108" w:rsidRPr="00C30A68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GB" w:bidi="ar-SA"/>
          <w:rPrChange w:id="481" w:author="תומר עוז" w:date="2021-05-02T11:56:00Z">
            <w:rPr>
              <w:rFonts w:asciiTheme="majorBidi" w:hAnsiTheme="majorBidi" w:cstheme="majorBidi"/>
              <w:i/>
              <w:iCs/>
              <w:color w:val="000000" w:themeColor="text1"/>
              <w:sz w:val="24"/>
              <w:szCs w:val="24"/>
              <w:lang w:val="en-GB" w:bidi="ar-SA"/>
            </w:rPr>
          </w:rPrChange>
        </w:rPr>
        <w:t>brief mindfulness manipulation (BMM)</w:t>
      </w:r>
      <w:r w:rsidR="000C2108" w:rsidRPr="00C30A68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GB" w:bidi="ar-SA"/>
          <w:rPrChange w:id="482" w:author="תומר עוז" w:date="2021-05-02T11:56:00Z">
            <w:rPr>
              <w:rFonts w:asciiTheme="majorBidi" w:hAnsiTheme="majorBidi" w:cstheme="majorBidi"/>
              <w:b/>
              <w:bCs/>
              <w:color w:val="000000" w:themeColor="text1"/>
              <w:sz w:val="24"/>
              <w:szCs w:val="24"/>
              <w:lang w:val="en-GB" w:bidi="ar-SA"/>
            </w:rPr>
          </w:rPrChange>
        </w:rPr>
        <w:t xml:space="preserve"> </w:t>
      </w:r>
      <w:r w:rsidR="000C2108" w:rsidRPr="00C30A68">
        <w:rPr>
          <w:rFonts w:asciiTheme="majorBidi" w:hAnsiTheme="majorBidi" w:cstheme="majorBidi"/>
          <w:color w:val="000000" w:themeColor="text1"/>
          <w:sz w:val="24"/>
          <w:szCs w:val="24"/>
          <w:lang w:val="en-GB" w:bidi="ar-SA"/>
          <w:rPrChange w:id="483" w:author="תומר עוז" w:date="2021-05-02T11:56:00Z">
            <w:rPr>
              <w:rFonts w:asciiTheme="majorBidi" w:hAnsiTheme="majorBidi" w:cstheme="majorBidi"/>
              <w:color w:val="000000" w:themeColor="text1"/>
              <w:sz w:val="24"/>
              <w:szCs w:val="24"/>
              <w:lang w:val="en-GB" w:bidi="ar-SA"/>
            </w:rPr>
          </w:rPrChange>
        </w:rPr>
        <w:t xml:space="preserve">aims to train </w:t>
      </w:r>
      <w:del w:id="484" w:author="תומר עוז" w:date="2021-04-28T20:34:00Z">
        <w:r w:rsidR="000C2108" w:rsidRPr="00C30A68" w:rsidDel="004E0B9D">
          <w:rPr>
            <w:rFonts w:asciiTheme="majorBidi" w:hAnsiTheme="majorBidi" w:cstheme="majorBidi"/>
            <w:color w:val="000000" w:themeColor="text1"/>
            <w:sz w:val="24"/>
            <w:szCs w:val="24"/>
            <w:lang w:val="en-GB" w:bidi="ar-SA"/>
            <w:rPrChange w:id="485" w:author="תומר עוז" w:date="2021-05-02T11:56:00Z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 w:bidi="ar-SA"/>
              </w:rPr>
            </w:rPrChange>
          </w:rPr>
          <w:delText xml:space="preserve">attentional </w:delText>
        </w:r>
      </w:del>
      <w:ins w:id="486" w:author="תומר עוז" w:date="2021-04-28T20:35:00Z">
        <w:r w:rsidR="004E0B9D" w:rsidRPr="00C30A68">
          <w:rPr>
            <w:rFonts w:asciiTheme="majorBidi" w:hAnsiTheme="majorBidi" w:cstheme="majorBidi"/>
            <w:color w:val="000000" w:themeColor="text1"/>
            <w:sz w:val="24"/>
            <w:szCs w:val="24"/>
            <w:lang w:val="en-GB" w:bidi="ar-SA"/>
            <w:rPrChange w:id="487" w:author="תומר עוז" w:date="2021-05-02T11:56:00Z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 w:bidi="ar-SA"/>
              </w:rPr>
            </w:rPrChange>
          </w:rPr>
          <w:t>mindfulness skills of present moment awareness, and specifically the ability to disengage attention to thoughts</w:t>
        </w:r>
      </w:ins>
      <w:ins w:id="488" w:author="תומר עוז" w:date="2021-04-28T20:36:00Z">
        <w:r w:rsidR="004E0B9D" w:rsidRPr="00C30A68">
          <w:rPr>
            <w:rFonts w:asciiTheme="majorBidi" w:hAnsiTheme="majorBidi" w:cstheme="majorBidi"/>
            <w:color w:val="000000" w:themeColor="text1"/>
            <w:sz w:val="24"/>
            <w:szCs w:val="24"/>
            <w:lang w:val="en-GB" w:bidi="ar-SA"/>
            <w:rPrChange w:id="489" w:author="תומר עוז" w:date="2021-05-02T11:56:00Z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 w:bidi="ar-SA"/>
              </w:rPr>
            </w:rPrChange>
          </w:rPr>
          <w:t xml:space="preserve"> by focusing on a body object (</w:t>
        </w:r>
        <w:proofErr w:type="gramStart"/>
        <w:r w:rsidR="004E0B9D" w:rsidRPr="00C30A68">
          <w:rPr>
            <w:rFonts w:asciiTheme="majorBidi" w:hAnsiTheme="majorBidi" w:cstheme="majorBidi"/>
            <w:color w:val="000000" w:themeColor="text1"/>
            <w:sz w:val="24"/>
            <w:szCs w:val="24"/>
            <w:lang w:val="en-GB" w:bidi="ar-SA"/>
            <w:rPrChange w:id="490" w:author="תומר עוז" w:date="2021-05-02T11:56:00Z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 w:bidi="ar-SA"/>
              </w:rPr>
            </w:rPrChange>
          </w:rPr>
          <w:t>i.e.</w:t>
        </w:r>
        <w:proofErr w:type="gramEnd"/>
        <w:r w:rsidR="004E0B9D" w:rsidRPr="00C30A68">
          <w:rPr>
            <w:rFonts w:asciiTheme="majorBidi" w:hAnsiTheme="majorBidi" w:cstheme="majorBidi"/>
            <w:color w:val="000000" w:themeColor="text1"/>
            <w:sz w:val="24"/>
            <w:szCs w:val="24"/>
            <w:lang w:val="en-GB" w:bidi="ar-SA"/>
            <w:rPrChange w:id="491" w:author="תומר עוז" w:date="2021-05-02T11:56:00Z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 w:bidi="ar-SA"/>
              </w:rPr>
            </w:rPrChange>
          </w:rPr>
          <w:t xml:space="preserve"> the breath). The task is comprised </w:t>
        </w:r>
      </w:ins>
      <w:del w:id="492" w:author="תומר עוז" w:date="2021-04-28T20:36:00Z">
        <w:r w:rsidR="000C2108" w:rsidRPr="00C30A68" w:rsidDel="004E0B9D">
          <w:rPr>
            <w:rFonts w:asciiTheme="majorBidi" w:hAnsiTheme="majorBidi" w:cstheme="majorBidi"/>
            <w:color w:val="000000" w:themeColor="text1"/>
            <w:sz w:val="24"/>
            <w:szCs w:val="24"/>
            <w:lang w:val="en-GB" w:bidi="ar-SA"/>
            <w:rPrChange w:id="493" w:author="תומר עוז" w:date="2021-05-02T11:56:00Z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 w:bidi="ar-SA"/>
              </w:rPr>
            </w:rPrChange>
          </w:rPr>
          <w:delText xml:space="preserve">control (e.g., disengage from thought content) by practice </w:delText>
        </w:r>
      </w:del>
      <w:r w:rsidR="000C2108" w:rsidRPr="00C30A68">
        <w:rPr>
          <w:rFonts w:asciiTheme="majorBidi" w:hAnsiTheme="majorBidi" w:cstheme="majorBidi"/>
          <w:color w:val="000000" w:themeColor="text1"/>
          <w:sz w:val="24"/>
          <w:szCs w:val="24"/>
          <w:lang w:val="en-GB" w:bidi="ar-SA"/>
          <w:rPrChange w:id="494" w:author="תומר עוז" w:date="2021-05-02T11:56:00Z">
            <w:rPr>
              <w:rFonts w:asciiTheme="majorBidi" w:hAnsiTheme="majorBidi" w:cstheme="majorBidi"/>
              <w:color w:val="000000" w:themeColor="text1"/>
              <w:sz w:val="24"/>
              <w:szCs w:val="24"/>
              <w:lang w:val="en-GB" w:bidi="ar-SA"/>
            </w:rPr>
          </w:rPrChange>
        </w:rPr>
        <w:t>of</w:t>
      </w:r>
      <w:r w:rsidR="000C2108" w:rsidRPr="00C30A68">
        <w:rPr>
          <w:rFonts w:asciiTheme="majorBidi" w:hAnsiTheme="majorBidi" w:cstheme="majorBidi"/>
          <w:sz w:val="24"/>
          <w:szCs w:val="24"/>
          <w:rPrChange w:id="495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 xml:space="preserve"> </w:t>
      </w:r>
      <w:r w:rsidR="000C2108" w:rsidRPr="00C30A68">
        <w:rPr>
          <w:rFonts w:asciiTheme="majorBidi" w:hAnsiTheme="majorBidi" w:cstheme="majorBidi"/>
          <w:color w:val="000000" w:themeColor="text1"/>
          <w:sz w:val="24"/>
          <w:szCs w:val="24"/>
          <w:lang w:val="en-GB" w:bidi="ar-SA"/>
          <w:rPrChange w:id="496" w:author="תומר עוז" w:date="2021-05-02T11:56:00Z">
            <w:rPr>
              <w:rFonts w:asciiTheme="majorBidi" w:hAnsiTheme="majorBidi" w:cstheme="majorBidi"/>
              <w:color w:val="000000" w:themeColor="text1"/>
              <w:sz w:val="24"/>
              <w:szCs w:val="24"/>
              <w:lang w:val="en-GB" w:bidi="ar-SA"/>
            </w:rPr>
          </w:rPrChange>
        </w:rPr>
        <w:t>focused attention mindfulness mediations toward the breath</w:t>
      </w:r>
      <w:r w:rsidR="000C2108" w:rsidRPr="00C30A68">
        <w:rPr>
          <w:rFonts w:asciiTheme="majorBidi" w:hAnsiTheme="majorBidi" w:cstheme="majorBidi"/>
          <w:sz w:val="24"/>
          <w:szCs w:val="24"/>
          <w:lang w:val="en-GB"/>
          <w:rPrChange w:id="497" w:author="תומר עוז" w:date="2021-05-02T11:56:00Z">
            <w:rPr>
              <w:rFonts w:asciiTheme="majorBidi" w:hAnsiTheme="majorBidi" w:cstheme="majorBidi"/>
              <w:sz w:val="24"/>
              <w:szCs w:val="24"/>
              <w:lang w:val="en-GB"/>
            </w:rPr>
          </w:rPrChange>
        </w:rPr>
        <w:t xml:space="preserve">, in which participant are trained to press a button after each </w:t>
      </w:r>
      <w:ins w:id="498" w:author="תומר עוז" w:date="2021-04-28T20:37:00Z">
        <w:r w:rsidR="004E0B9D" w:rsidRPr="00C30A68">
          <w:rPr>
            <w:rFonts w:asciiTheme="majorBidi" w:hAnsiTheme="majorBidi" w:cstheme="majorBidi"/>
            <w:sz w:val="24"/>
            <w:szCs w:val="24"/>
            <w:lang w:val="en-GB"/>
            <w:rPrChange w:id="499" w:author="תומר עוז" w:date="2021-05-02T11:56:00Z">
              <w:rPr>
                <w:rFonts w:asciiTheme="majorBidi" w:hAnsiTheme="majorBidi" w:cstheme="majorBidi"/>
                <w:sz w:val="24"/>
                <w:szCs w:val="24"/>
                <w:lang w:val="en-GB"/>
              </w:rPr>
            </w:rPrChange>
          </w:rPr>
          <w:t xml:space="preserve">instance of awareness for an </w:t>
        </w:r>
      </w:ins>
      <w:r w:rsidR="000C2108" w:rsidRPr="00C30A68">
        <w:rPr>
          <w:rFonts w:asciiTheme="majorBidi" w:hAnsiTheme="majorBidi" w:cstheme="majorBidi"/>
          <w:sz w:val="24"/>
          <w:szCs w:val="24"/>
          <w:lang w:val="en-GB"/>
          <w:rPrChange w:id="500" w:author="תומר עוז" w:date="2021-05-02T11:56:00Z">
            <w:rPr>
              <w:rFonts w:asciiTheme="majorBidi" w:hAnsiTheme="majorBidi" w:cstheme="majorBidi"/>
              <w:sz w:val="24"/>
              <w:szCs w:val="24"/>
              <w:lang w:val="en-GB"/>
            </w:rPr>
          </w:rPrChange>
        </w:rPr>
        <w:t xml:space="preserve">inhalation or </w:t>
      </w:r>
      <w:ins w:id="501" w:author="תומר עוז" w:date="2021-04-28T20:37:00Z">
        <w:r w:rsidR="004E0B9D" w:rsidRPr="00C30A68">
          <w:rPr>
            <w:rFonts w:asciiTheme="majorBidi" w:hAnsiTheme="majorBidi" w:cstheme="majorBidi"/>
            <w:sz w:val="24"/>
            <w:szCs w:val="24"/>
            <w:lang w:val="en-GB"/>
            <w:rPrChange w:id="502" w:author="תומר עוז" w:date="2021-05-02T11:56:00Z">
              <w:rPr>
                <w:rFonts w:asciiTheme="majorBidi" w:hAnsiTheme="majorBidi" w:cstheme="majorBidi"/>
                <w:sz w:val="24"/>
                <w:szCs w:val="24"/>
                <w:lang w:val="en-GB"/>
              </w:rPr>
            </w:rPrChange>
          </w:rPr>
          <w:t xml:space="preserve">an </w:t>
        </w:r>
      </w:ins>
      <w:r w:rsidR="000C2108" w:rsidRPr="00C30A68">
        <w:rPr>
          <w:rFonts w:asciiTheme="majorBidi" w:hAnsiTheme="majorBidi" w:cstheme="majorBidi"/>
          <w:sz w:val="24"/>
          <w:szCs w:val="24"/>
          <w:lang w:val="en-GB"/>
          <w:rPrChange w:id="503" w:author="תומר עוז" w:date="2021-05-02T11:56:00Z">
            <w:rPr>
              <w:rFonts w:asciiTheme="majorBidi" w:hAnsiTheme="majorBidi" w:cstheme="majorBidi"/>
              <w:sz w:val="24"/>
              <w:szCs w:val="24"/>
              <w:lang w:val="en-GB"/>
            </w:rPr>
          </w:rPrChange>
        </w:rPr>
        <w:t xml:space="preserve">exhalation, </w:t>
      </w:r>
      <w:r w:rsidR="001D6CB7" w:rsidRPr="00C30A68">
        <w:rPr>
          <w:rFonts w:asciiTheme="majorBidi" w:hAnsiTheme="majorBidi" w:cstheme="majorBidi"/>
          <w:sz w:val="24"/>
          <w:szCs w:val="24"/>
          <w:lang w:val="en-GB"/>
          <w:rPrChange w:id="504" w:author="תומר עוז" w:date="2021-05-02T11:56:00Z">
            <w:rPr>
              <w:rFonts w:asciiTheme="majorBidi" w:hAnsiTheme="majorBidi" w:cstheme="majorBidi"/>
              <w:sz w:val="24"/>
              <w:szCs w:val="24"/>
              <w:lang w:val="en-GB"/>
            </w:rPr>
          </w:rPrChange>
        </w:rPr>
        <w:t xml:space="preserve">and </w:t>
      </w:r>
      <w:ins w:id="505" w:author="תומר עוז" w:date="2021-04-28T20:37:00Z">
        <w:r w:rsidR="004E0B9D" w:rsidRPr="00C30A68">
          <w:rPr>
            <w:rFonts w:asciiTheme="majorBidi" w:hAnsiTheme="majorBidi" w:cstheme="majorBidi"/>
            <w:sz w:val="24"/>
            <w:szCs w:val="24"/>
            <w:lang w:val="en-GB"/>
            <w:rPrChange w:id="506" w:author="תומר עוז" w:date="2021-05-02T11:56:00Z">
              <w:rPr>
                <w:rFonts w:asciiTheme="majorBidi" w:hAnsiTheme="majorBidi" w:cstheme="majorBidi"/>
                <w:sz w:val="24"/>
                <w:szCs w:val="24"/>
                <w:lang w:val="en-GB"/>
              </w:rPr>
            </w:rPrChange>
          </w:rPr>
          <w:t xml:space="preserve">to not press </w:t>
        </w:r>
        <w:r w:rsidR="00223128" w:rsidRPr="00C30A68">
          <w:rPr>
            <w:rFonts w:asciiTheme="majorBidi" w:hAnsiTheme="majorBidi" w:cstheme="majorBidi"/>
            <w:sz w:val="24"/>
            <w:szCs w:val="24"/>
            <w:lang w:val="en-GB"/>
            <w:rPrChange w:id="507" w:author="תומר עוז" w:date="2021-05-02T11:56:00Z">
              <w:rPr>
                <w:rFonts w:asciiTheme="majorBidi" w:hAnsiTheme="majorBidi" w:cstheme="majorBidi"/>
                <w:sz w:val="24"/>
                <w:szCs w:val="24"/>
                <w:lang w:val="en-GB"/>
              </w:rPr>
            </w:rPrChange>
          </w:rPr>
          <w:t xml:space="preserve">while </w:t>
        </w:r>
      </w:ins>
      <w:ins w:id="508" w:author="תומר עוז" w:date="2021-04-28T20:38:00Z">
        <w:r w:rsidR="00223128" w:rsidRPr="00C30A68">
          <w:rPr>
            <w:rFonts w:asciiTheme="majorBidi" w:hAnsiTheme="majorBidi" w:cstheme="majorBidi"/>
            <w:sz w:val="24"/>
            <w:szCs w:val="24"/>
            <w:lang w:val="en-GB"/>
            <w:rPrChange w:id="509" w:author="תומר עוז" w:date="2021-05-02T11:56:00Z">
              <w:rPr>
                <w:rFonts w:asciiTheme="majorBidi" w:hAnsiTheme="majorBidi" w:cstheme="majorBidi"/>
                <w:sz w:val="24"/>
                <w:szCs w:val="24"/>
                <w:lang w:val="en-GB"/>
              </w:rPr>
            </w:rPrChange>
          </w:rPr>
          <w:t>noticing that their awareness was drown to the STPs content</w:t>
        </w:r>
      </w:ins>
      <w:del w:id="510" w:author="תומר עוז" w:date="2021-04-28T20:37:00Z">
        <w:r w:rsidR="001D6CB7" w:rsidRPr="00C30A68" w:rsidDel="00223128">
          <w:rPr>
            <w:rFonts w:asciiTheme="majorBidi" w:hAnsiTheme="majorBidi" w:cstheme="majorBidi"/>
            <w:sz w:val="24"/>
            <w:szCs w:val="24"/>
            <w:lang w:val="en-GB"/>
            <w:rPrChange w:id="511" w:author="תומר עוז" w:date="2021-05-02T11:56:00Z">
              <w:rPr>
                <w:rFonts w:asciiTheme="majorBidi" w:hAnsiTheme="majorBidi" w:cstheme="majorBidi"/>
                <w:sz w:val="24"/>
                <w:szCs w:val="24"/>
                <w:lang w:val="en-GB"/>
              </w:rPr>
            </w:rPrChange>
          </w:rPr>
          <w:delText xml:space="preserve">after </w:delText>
        </w:r>
      </w:del>
      <w:del w:id="512" w:author="תומר עוז" w:date="2021-04-28T20:38:00Z">
        <w:r w:rsidR="001D6CB7" w:rsidRPr="00C30A68" w:rsidDel="00223128">
          <w:rPr>
            <w:rFonts w:asciiTheme="majorBidi" w:hAnsiTheme="majorBidi" w:cstheme="majorBidi"/>
            <w:sz w:val="24"/>
            <w:szCs w:val="24"/>
            <w:lang w:val="en-GB"/>
            <w:rPrChange w:id="513" w:author="תומר עוז" w:date="2021-05-02T11:56:00Z">
              <w:rPr>
                <w:rFonts w:asciiTheme="majorBidi" w:hAnsiTheme="majorBidi" w:cstheme="majorBidi"/>
                <w:sz w:val="24"/>
                <w:szCs w:val="24"/>
                <w:lang w:val="en-GB"/>
              </w:rPr>
            </w:rPrChange>
          </w:rPr>
          <w:delText>each spontaneous or recorded thought</w:delText>
        </w:r>
      </w:del>
      <w:ins w:id="514" w:author="תומר עוז" w:date="2021-04-28T20:38:00Z">
        <w:r w:rsidR="00223128" w:rsidRPr="00C30A68">
          <w:rPr>
            <w:rFonts w:asciiTheme="majorBidi" w:hAnsiTheme="majorBidi" w:cstheme="majorBidi"/>
            <w:sz w:val="24"/>
            <w:szCs w:val="24"/>
            <w:lang w:val="en-GB"/>
            <w:rPrChange w:id="515" w:author="תומר עוז" w:date="2021-05-02T11:56:00Z">
              <w:rPr>
                <w:rFonts w:asciiTheme="majorBidi" w:hAnsiTheme="majorBidi" w:cstheme="majorBidi"/>
                <w:sz w:val="24"/>
                <w:szCs w:val="24"/>
                <w:lang w:val="en-GB"/>
              </w:rPr>
            </w:rPrChange>
          </w:rPr>
          <w:t>.</w:t>
        </w:r>
      </w:ins>
      <w:del w:id="516" w:author="תומר עוז" w:date="2021-04-28T20:38:00Z">
        <w:r w:rsidR="001D6CB7" w:rsidRPr="00C30A68" w:rsidDel="00223128">
          <w:rPr>
            <w:rFonts w:asciiTheme="majorBidi" w:hAnsiTheme="majorBidi" w:cstheme="majorBidi"/>
            <w:sz w:val="24"/>
            <w:szCs w:val="24"/>
            <w:lang w:val="en-GB"/>
            <w:rPrChange w:id="517" w:author="תומר עוז" w:date="2021-05-02T11:56:00Z">
              <w:rPr>
                <w:rFonts w:asciiTheme="majorBidi" w:hAnsiTheme="majorBidi" w:cstheme="majorBidi"/>
                <w:sz w:val="24"/>
                <w:szCs w:val="24"/>
                <w:lang w:val="en-GB"/>
              </w:rPr>
            </w:rPrChange>
          </w:rPr>
          <w:delText>, to</w:delText>
        </w:r>
      </w:del>
      <w:r w:rsidR="001D6CB7" w:rsidRPr="00C30A68">
        <w:rPr>
          <w:rFonts w:asciiTheme="majorBidi" w:hAnsiTheme="majorBidi" w:cstheme="majorBidi"/>
          <w:sz w:val="24"/>
          <w:szCs w:val="24"/>
          <w:lang w:val="en-GB"/>
          <w:rPrChange w:id="518" w:author="תומר עוז" w:date="2021-05-02T11:56:00Z">
            <w:rPr>
              <w:rFonts w:asciiTheme="majorBidi" w:hAnsiTheme="majorBidi" w:cstheme="majorBidi"/>
              <w:sz w:val="24"/>
              <w:szCs w:val="24"/>
              <w:lang w:val="en-GB"/>
            </w:rPr>
          </w:rPrChange>
        </w:rPr>
        <w:t xml:space="preserve"> </w:t>
      </w:r>
      <w:ins w:id="519" w:author="תומר עוז" w:date="2021-04-28T20:38:00Z">
        <w:r w:rsidR="00223128" w:rsidRPr="00C30A68">
          <w:rPr>
            <w:rFonts w:asciiTheme="majorBidi" w:hAnsiTheme="majorBidi" w:cstheme="majorBidi"/>
            <w:sz w:val="24"/>
            <w:szCs w:val="24"/>
            <w:lang w:val="en-GB"/>
            <w:rPrChange w:id="520" w:author="תומר עוז" w:date="2021-05-02T11:56:00Z">
              <w:rPr>
                <w:rFonts w:asciiTheme="majorBidi" w:hAnsiTheme="majorBidi" w:cstheme="majorBidi"/>
                <w:sz w:val="24"/>
                <w:szCs w:val="24"/>
                <w:lang w:val="en-GB"/>
              </w:rPr>
            </w:rPrChange>
          </w:rPr>
          <w:t>In this instances participant a</w:t>
        </w:r>
      </w:ins>
      <w:ins w:id="521" w:author="תומר עוז" w:date="2021-04-28T20:39:00Z">
        <w:r w:rsidR="00223128" w:rsidRPr="00C30A68">
          <w:rPr>
            <w:rFonts w:asciiTheme="majorBidi" w:hAnsiTheme="majorBidi" w:cstheme="majorBidi"/>
            <w:sz w:val="24"/>
            <w:szCs w:val="24"/>
            <w:lang w:val="en-GB"/>
            <w:rPrChange w:id="522" w:author="תומר עוז" w:date="2021-05-02T11:56:00Z">
              <w:rPr>
                <w:rFonts w:asciiTheme="majorBidi" w:hAnsiTheme="majorBidi" w:cstheme="majorBidi"/>
                <w:sz w:val="24"/>
                <w:szCs w:val="24"/>
                <w:lang w:val="en-GB"/>
              </w:rPr>
            </w:rPrChange>
          </w:rPr>
          <w:t xml:space="preserve">re instructed to </w:t>
        </w:r>
      </w:ins>
      <w:r w:rsidR="001D6CB7" w:rsidRPr="00C30A68">
        <w:rPr>
          <w:rFonts w:asciiTheme="majorBidi" w:hAnsiTheme="majorBidi" w:cstheme="majorBidi"/>
          <w:sz w:val="24"/>
          <w:szCs w:val="24"/>
          <w:lang w:val="en-GB"/>
          <w:rPrChange w:id="523" w:author="תומר עוז" w:date="2021-05-02T11:56:00Z">
            <w:rPr>
              <w:rFonts w:asciiTheme="majorBidi" w:hAnsiTheme="majorBidi" w:cstheme="majorBidi"/>
              <w:sz w:val="24"/>
              <w:szCs w:val="24"/>
              <w:lang w:val="en-GB"/>
            </w:rPr>
          </w:rPrChange>
        </w:rPr>
        <w:t xml:space="preserve">disengage from </w:t>
      </w:r>
      <w:del w:id="524" w:author="תומר עוז" w:date="2021-04-28T20:39:00Z">
        <w:r w:rsidR="001D6CB7" w:rsidRPr="00C30A68" w:rsidDel="00223128">
          <w:rPr>
            <w:rFonts w:asciiTheme="majorBidi" w:hAnsiTheme="majorBidi" w:cstheme="majorBidi"/>
            <w:sz w:val="24"/>
            <w:szCs w:val="24"/>
            <w:lang w:val="en-GB"/>
            <w:rPrChange w:id="525" w:author="תומר עוז" w:date="2021-05-02T11:56:00Z">
              <w:rPr>
                <w:rFonts w:asciiTheme="majorBidi" w:hAnsiTheme="majorBidi" w:cstheme="majorBidi"/>
                <w:sz w:val="24"/>
                <w:szCs w:val="24"/>
                <w:lang w:val="en-GB"/>
              </w:rPr>
            </w:rPrChange>
          </w:rPr>
          <w:delText xml:space="preserve">its </w:delText>
        </w:r>
      </w:del>
      <w:ins w:id="526" w:author="תומר עוז" w:date="2021-04-28T20:39:00Z">
        <w:r w:rsidR="00223128" w:rsidRPr="00C30A68">
          <w:rPr>
            <w:rFonts w:asciiTheme="majorBidi" w:hAnsiTheme="majorBidi" w:cstheme="majorBidi"/>
            <w:sz w:val="24"/>
            <w:szCs w:val="24"/>
            <w:lang w:val="en-GB"/>
            <w:rPrChange w:id="527" w:author="תומר עוז" w:date="2021-05-02T11:56:00Z">
              <w:rPr>
                <w:rFonts w:asciiTheme="majorBidi" w:hAnsiTheme="majorBidi" w:cstheme="majorBidi"/>
                <w:sz w:val="24"/>
                <w:szCs w:val="24"/>
                <w:lang w:val="en-GB"/>
              </w:rPr>
            </w:rPrChange>
          </w:rPr>
          <w:t xml:space="preserve">the STP </w:t>
        </w:r>
      </w:ins>
      <w:r w:rsidR="001D6CB7" w:rsidRPr="00C30A68">
        <w:rPr>
          <w:rFonts w:asciiTheme="majorBidi" w:hAnsiTheme="majorBidi" w:cstheme="majorBidi"/>
          <w:sz w:val="24"/>
          <w:szCs w:val="24"/>
          <w:lang w:val="en-GB"/>
          <w:rPrChange w:id="528" w:author="תומר עוז" w:date="2021-05-02T11:56:00Z">
            <w:rPr>
              <w:rFonts w:asciiTheme="majorBidi" w:hAnsiTheme="majorBidi" w:cstheme="majorBidi"/>
              <w:sz w:val="24"/>
              <w:szCs w:val="24"/>
              <w:lang w:val="en-GB"/>
            </w:rPr>
          </w:rPrChange>
        </w:rPr>
        <w:t>content, and to re-focus on the breath</w:t>
      </w:r>
      <w:ins w:id="529" w:author="תומר עוז" w:date="2021-04-28T20:39:00Z">
        <w:r w:rsidR="00223128" w:rsidRPr="00C30A68">
          <w:rPr>
            <w:rFonts w:asciiTheme="majorBidi" w:hAnsiTheme="majorBidi" w:cstheme="majorBidi"/>
            <w:sz w:val="24"/>
            <w:szCs w:val="24"/>
            <w:lang w:val="en-GB"/>
            <w:rPrChange w:id="530" w:author="תומר עוז" w:date="2021-05-02T11:56:00Z">
              <w:rPr>
                <w:rFonts w:asciiTheme="majorBidi" w:hAnsiTheme="majorBidi" w:cstheme="majorBidi"/>
                <w:sz w:val="24"/>
                <w:szCs w:val="24"/>
                <w:lang w:val="en-GB"/>
              </w:rPr>
            </w:rPrChange>
          </w:rPr>
          <w:t xml:space="preserve">. The BMM task has the same amount and </w:t>
        </w:r>
      </w:ins>
      <w:ins w:id="531" w:author="תומר עוז" w:date="2021-04-28T20:40:00Z">
        <w:r w:rsidR="00223128" w:rsidRPr="00C30A68">
          <w:rPr>
            <w:rFonts w:asciiTheme="majorBidi" w:hAnsiTheme="majorBidi" w:cstheme="majorBidi"/>
            <w:sz w:val="24"/>
            <w:szCs w:val="24"/>
            <w:rPrChange w:id="532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composition of trials</w:t>
        </w:r>
      </w:ins>
      <w:ins w:id="533" w:author="תומר עוז" w:date="2021-04-28T20:41:00Z">
        <w:r w:rsidR="00223128" w:rsidRPr="00C30A68">
          <w:rPr>
            <w:rFonts w:asciiTheme="majorBidi" w:hAnsiTheme="majorBidi" w:cstheme="majorBidi"/>
            <w:sz w:val="24"/>
            <w:szCs w:val="24"/>
            <w:rPrChange w:id="534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as in A-FACT</w:t>
        </w:r>
      </w:ins>
      <w:ins w:id="535" w:author="תומר עוז" w:date="2021-04-28T20:45:00Z">
        <w:r w:rsidR="00AF0C89" w:rsidRPr="00C30A68">
          <w:rPr>
            <w:rFonts w:asciiTheme="majorBidi" w:hAnsiTheme="majorBidi" w:cstheme="majorBidi"/>
            <w:sz w:val="24"/>
            <w:szCs w:val="24"/>
            <w:rPrChange w:id="536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.</w:t>
        </w:r>
      </w:ins>
      <w:ins w:id="537" w:author="תומר עוז" w:date="2021-05-02T08:50:00Z">
        <w:r w:rsidR="00BF4716" w:rsidRPr="00C30A68">
          <w:rPr>
            <w:rFonts w:asciiTheme="majorBidi" w:hAnsiTheme="majorBidi" w:cstheme="majorBidi"/>
            <w:sz w:val="24"/>
            <w:szCs w:val="24"/>
            <w:rPrChange w:id="538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</w:t>
        </w:r>
      </w:ins>
      <w:ins w:id="539" w:author="תומר עוז" w:date="2021-05-02T09:09:00Z">
        <w:r w:rsidR="001C276E" w:rsidRPr="00C30A68">
          <w:rPr>
            <w:rFonts w:asciiTheme="majorBidi" w:hAnsiTheme="majorBidi" w:cstheme="majorBidi"/>
            <w:sz w:val="24"/>
            <w:szCs w:val="24"/>
            <w:rPrChange w:id="540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This task starts with an recorded instructions that are divid</w:t>
        </w:r>
      </w:ins>
      <w:ins w:id="541" w:author="תומר עוז" w:date="2021-05-02T09:10:00Z">
        <w:r w:rsidR="001C276E" w:rsidRPr="00C30A68">
          <w:rPr>
            <w:rFonts w:asciiTheme="majorBidi" w:hAnsiTheme="majorBidi" w:cstheme="majorBidi"/>
            <w:sz w:val="24"/>
            <w:szCs w:val="24"/>
            <w:rPrChange w:id="542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ed to three phases: (a) mindfulness towards the breath meditation</w:t>
        </w:r>
      </w:ins>
      <w:ins w:id="543" w:author="תומר עוז" w:date="2021-05-02T09:11:00Z">
        <w:r w:rsidR="001C276E" w:rsidRPr="00C30A68">
          <w:rPr>
            <w:rFonts w:asciiTheme="majorBidi" w:hAnsiTheme="majorBidi" w:cstheme="majorBidi"/>
            <w:sz w:val="24"/>
            <w:szCs w:val="24"/>
            <w:rPrChange w:id="544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– in this phase participants are instructed to press the Space button </w:t>
        </w:r>
      </w:ins>
      <w:ins w:id="545" w:author="תומר עוז" w:date="2021-05-02T09:12:00Z">
        <w:r w:rsidR="001C276E" w:rsidRPr="00C30A68">
          <w:rPr>
            <w:rFonts w:asciiTheme="majorBidi" w:hAnsiTheme="majorBidi" w:cstheme="majorBidi"/>
            <w:sz w:val="24"/>
            <w:szCs w:val="24"/>
            <w:rPrChange w:id="546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in</w:t>
        </w:r>
      </w:ins>
      <w:ins w:id="547" w:author="תומר עוז" w:date="2021-05-02T09:11:00Z">
        <w:r w:rsidR="001C276E" w:rsidRPr="00C30A68">
          <w:rPr>
            <w:rFonts w:asciiTheme="majorBidi" w:hAnsiTheme="majorBidi" w:cstheme="majorBidi"/>
            <w:sz w:val="24"/>
            <w:szCs w:val="24"/>
            <w:rPrChange w:id="548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</w:t>
        </w:r>
      </w:ins>
      <w:ins w:id="549" w:author="תומר עוז" w:date="2021-05-02T09:12:00Z">
        <w:r w:rsidR="001C276E" w:rsidRPr="00C30A68">
          <w:rPr>
            <w:rFonts w:asciiTheme="majorBidi" w:hAnsiTheme="majorBidi" w:cstheme="majorBidi"/>
            <w:sz w:val="24"/>
            <w:szCs w:val="24"/>
            <w:rPrChange w:id="550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each instance of noticing inhalation and exhalation</w:t>
        </w:r>
      </w:ins>
      <w:ins w:id="551" w:author="תומר עוז" w:date="2021-05-02T09:10:00Z">
        <w:r w:rsidR="001C276E" w:rsidRPr="00C30A68">
          <w:rPr>
            <w:rFonts w:asciiTheme="majorBidi" w:hAnsiTheme="majorBidi" w:cstheme="majorBidi"/>
            <w:sz w:val="24"/>
            <w:szCs w:val="24"/>
            <w:rPrChange w:id="552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, (b) noticing and disengaging </w:t>
        </w:r>
      </w:ins>
      <w:del w:id="553" w:author="תומר עוז" w:date="2021-04-28T20:45:00Z">
        <w:r w:rsidR="00DD65D0" w:rsidRPr="00C30A68" w:rsidDel="00AF0C89">
          <w:rPr>
            <w:rFonts w:asciiTheme="majorBidi" w:hAnsiTheme="majorBidi" w:cstheme="majorBidi"/>
            <w:sz w:val="24"/>
            <w:szCs w:val="24"/>
            <w:rPrChange w:id="554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delText>;</w:delText>
        </w:r>
        <w:r w:rsidRPr="00C30A68" w:rsidDel="00AF0C89">
          <w:rPr>
            <w:rFonts w:asciiTheme="majorBidi" w:hAnsiTheme="majorBidi" w:cstheme="majorBidi"/>
            <w:sz w:val="24"/>
            <w:szCs w:val="24"/>
            <w:rPrChange w:id="555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delText xml:space="preserve"> </w:delText>
        </w:r>
      </w:del>
      <w:ins w:id="556" w:author="תומר עוז" w:date="2021-05-02T09:12:00Z">
        <w:r w:rsidR="001C276E" w:rsidRPr="00C30A68">
          <w:rPr>
            <w:rFonts w:asciiTheme="majorBidi" w:hAnsiTheme="majorBidi" w:cstheme="majorBidi"/>
            <w:sz w:val="24"/>
            <w:szCs w:val="24"/>
            <w:rPrChange w:id="557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from mind wandering – participants are instructed to not press the button while not focus</w:t>
        </w:r>
      </w:ins>
      <w:ins w:id="558" w:author="תומר עוז" w:date="2021-05-02T09:13:00Z">
        <w:r w:rsidR="001C276E" w:rsidRPr="00C30A68">
          <w:rPr>
            <w:rFonts w:asciiTheme="majorBidi" w:hAnsiTheme="majorBidi" w:cstheme="majorBidi"/>
            <w:sz w:val="24"/>
            <w:szCs w:val="24"/>
            <w:rPrChange w:id="559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ed on the breath, to notice the mind wandering and the gently return to focusing on the breath and pressing the Space button, and (c</w:t>
        </w:r>
      </w:ins>
      <w:ins w:id="560" w:author="תומר עוז" w:date="2021-05-02T09:18:00Z">
        <w:r w:rsidR="001C276E" w:rsidRPr="00C30A68">
          <w:rPr>
            <w:rFonts w:asciiTheme="majorBidi" w:hAnsiTheme="majorBidi" w:cstheme="majorBidi"/>
            <w:sz w:val="24"/>
            <w:szCs w:val="24"/>
            <w:rPrChange w:id="561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) </w:t>
        </w:r>
        <w:r w:rsidR="00003975" w:rsidRPr="00C30A68">
          <w:rPr>
            <w:rFonts w:asciiTheme="majorBidi" w:hAnsiTheme="majorBidi" w:cstheme="majorBidi"/>
            <w:sz w:val="24"/>
            <w:szCs w:val="24"/>
            <w:rPrChange w:id="562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noticing STPs as thoughts and</w:t>
        </w:r>
      </w:ins>
      <w:ins w:id="563" w:author="תומר עוז" w:date="2021-05-02T09:19:00Z">
        <w:r w:rsidR="00003975" w:rsidRPr="00C30A68">
          <w:rPr>
            <w:rFonts w:asciiTheme="majorBidi" w:hAnsiTheme="majorBidi" w:cstheme="majorBidi"/>
            <w:sz w:val="24"/>
            <w:szCs w:val="24"/>
            <w:rPrChange w:id="564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retuning to focusing on the breath</w:t>
        </w:r>
      </w:ins>
      <w:ins w:id="565" w:author="תומר עוז" w:date="2021-05-02T09:21:00Z">
        <w:r w:rsidR="00003975" w:rsidRPr="00C30A68">
          <w:rPr>
            <w:rFonts w:asciiTheme="majorBidi" w:hAnsiTheme="majorBidi" w:cstheme="majorBidi"/>
            <w:sz w:val="24"/>
            <w:szCs w:val="24"/>
            <w:rPrChange w:id="566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– participants will be requested to </w:t>
        </w:r>
      </w:ins>
      <w:ins w:id="567" w:author="תומר עוז" w:date="2021-05-02T09:22:00Z">
        <w:r w:rsidR="00003975" w:rsidRPr="00C30A68">
          <w:rPr>
            <w:rFonts w:asciiTheme="majorBidi" w:hAnsiTheme="majorBidi" w:cstheme="majorBidi"/>
            <w:sz w:val="24"/>
            <w:szCs w:val="24"/>
            <w:rPrChange w:id="568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notice the STPs as thoughts and the gently refocus their attention on the breath and to press the Space button only where their awareness </w:t>
        </w:r>
      </w:ins>
      <w:ins w:id="569" w:author="תומר עוז" w:date="2021-05-02T09:25:00Z">
        <w:r w:rsidR="00EE16EE" w:rsidRPr="00C30A68">
          <w:rPr>
            <w:rFonts w:asciiTheme="majorBidi" w:hAnsiTheme="majorBidi" w:cstheme="majorBidi"/>
            <w:sz w:val="24"/>
            <w:szCs w:val="24"/>
            <w:rPrChange w:id="570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is back on the breath. After the third phase, participants will continue the mindfulness breath focused meditation while </w:t>
        </w:r>
      </w:ins>
      <w:ins w:id="571" w:author="תומר עוז" w:date="2021-05-02T09:26:00Z">
        <w:r w:rsidR="00EE16EE" w:rsidRPr="00C30A68">
          <w:rPr>
            <w:rFonts w:asciiTheme="majorBidi" w:hAnsiTheme="majorBidi" w:cstheme="majorBidi"/>
            <w:sz w:val="24"/>
            <w:szCs w:val="24"/>
            <w:rPrChange w:id="572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attending to STPs and redirecting their attention to the breath. Throughout all the task a “+” fixation </w:t>
        </w:r>
      </w:ins>
      <w:ins w:id="573" w:author="תומר עוז" w:date="2021-05-02T09:27:00Z">
        <w:r w:rsidR="00EE16EE" w:rsidRPr="00C30A68">
          <w:rPr>
            <w:rFonts w:asciiTheme="majorBidi" w:hAnsiTheme="majorBidi" w:cstheme="majorBidi"/>
            <w:sz w:val="24"/>
            <w:szCs w:val="24"/>
            <w:rPrChange w:id="574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will be presented on the monitor.</w:t>
        </w:r>
      </w:ins>
    </w:p>
    <w:p w14:paraId="22018E1D" w14:textId="6BEBC154" w:rsidR="00265E6A" w:rsidRPr="00C30A68" w:rsidRDefault="00D47A27" w:rsidP="00C45606">
      <w:pPr>
        <w:spacing w:line="360" w:lineRule="auto"/>
        <w:ind w:firstLine="720"/>
        <w:rPr>
          <w:ins w:id="575" w:author="תומר עוז" w:date="2021-04-28T20:56:00Z"/>
          <w:rFonts w:asciiTheme="majorBidi" w:hAnsiTheme="majorBidi" w:cstheme="majorBidi"/>
          <w:sz w:val="24"/>
          <w:szCs w:val="24"/>
          <w:rPrChange w:id="576" w:author="תומר עוז" w:date="2021-05-02T11:56:00Z">
            <w:rPr>
              <w:ins w:id="577" w:author="תומר עוז" w:date="2021-04-28T20:56:00Z"/>
              <w:rFonts w:asciiTheme="majorBidi" w:hAnsiTheme="majorBidi" w:cstheme="majorBidi"/>
              <w:sz w:val="24"/>
              <w:szCs w:val="24"/>
            </w:rPr>
          </w:rPrChange>
        </w:rPr>
      </w:pPr>
      <w:r w:rsidRPr="00C30A68">
        <w:rPr>
          <w:rFonts w:asciiTheme="majorBidi" w:hAnsiTheme="majorBidi" w:cstheme="majorBidi"/>
          <w:i/>
          <w:iCs/>
          <w:sz w:val="24"/>
          <w:szCs w:val="24"/>
          <w:rPrChange w:id="578" w:author="תומר עוז" w:date="2021-05-02T11:56:00Z">
            <w:rPr>
              <w:rFonts w:asciiTheme="majorBidi" w:hAnsiTheme="majorBidi" w:cstheme="majorBidi"/>
              <w:i/>
              <w:iCs/>
              <w:sz w:val="24"/>
              <w:szCs w:val="24"/>
            </w:rPr>
          </w:rPrChange>
        </w:rPr>
        <w:t>T</w:t>
      </w:r>
      <w:r w:rsidR="00265E6A" w:rsidRPr="00C30A68">
        <w:rPr>
          <w:rFonts w:asciiTheme="majorBidi" w:hAnsiTheme="majorBidi" w:cstheme="majorBidi"/>
          <w:i/>
          <w:iCs/>
          <w:sz w:val="24"/>
          <w:szCs w:val="24"/>
          <w:rPrChange w:id="579" w:author="תומר עוז" w:date="2021-05-02T11:56:00Z">
            <w:rPr>
              <w:rFonts w:asciiTheme="majorBidi" w:hAnsiTheme="majorBidi" w:cstheme="majorBidi"/>
              <w:i/>
              <w:iCs/>
              <w:sz w:val="24"/>
              <w:szCs w:val="24"/>
            </w:rPr>
          </w:rPrChange>
        </w:rPr>
        <w:t xml:space="preserve">he </w:t>
      </w:r>
      <w:r w:rsidR="001D6CB7" w:rsidRPr="00C30A68">
        <w:rPr>
          <w:rFonts w:asciiTheme="majorBidi" w:hAnsiTheme="majorBidi" w:cstheme="majorBidi"/>
          <w:i/>
          <w:iCs/>
          <w:sz w:val="24"/>
          <w:szCs w:val="24"/>
          <w:rPrChange w:id="580" w:author="תומר עוז" w:date="2021-05-02T11:56:00Z">
            <w:rPr>
              <w:rFonts w:asciiTheme="majorBidi" w:hAnsiTheme="majorBidi" w:cstheme="majorBidi"/>
              <w:i/>
              <w:iCs/>
              <w:sz w:val="24"/>
              <w:szCs w:val="24"/>
            </w:rPr>
          </w:rPrChange>
        </w:rPr>
        <w:t>control “</w:t>
      </w:r>
      <w:r w:rsidR="00265E6A" w:rsidRPr="00C30A68">
        <w:rPr>
          <w:rFonts w:asciiTheme="majorBidi" w:hAnsiTheme="majorBidi" w:cstheme="majorBidi"/>
          <w:i/>
          <w:iCs/>
          <w:sz w:val="24"/>
          <w:szCs w:val="24"/>
          <w:rPrChange w:id="581" w:author="תומר עוז" w:date="2021-05-02T11:56:00Z">
            <w:rPr>
              <w:rFonts w:asciiTheme="majorBidi" w:hAnsiTheme="majorBidi" w:cstheme="majorBidi"/>
              <w:i/>
              <w:iCs/>
              <w:sz w:val="24"/>
              <w:szCs w:val="24"/>
            </w:rPr>
          </w:rPrChange>
        </w:rPr>
        <w:t>placebo</w:t>
      </w:r>
      <w:r w:rsidR="001D6CB7" w:rsidRPr="00C30A68">
        <w:rPr>
          <w:rFonts w:asciiTheme="majorBidi" w:hAnsiTheme="majorBidi" w:cstheme="majorBidi"/>
          <w:i/>
          <w:iCs/>
          <w:sz w:val="24"/>
          <w:szCs w:val="24"/>
          <w:rPrChange w:id="582" w:author="תומר עוז" w:date="2021-05-02T11:56:00Z">
            <w:rPr>
              <w:rFonts w:asciiTheme="majorBidi" w:hAnsiTheme="majorBidi" w:cstheme="majorBidi"/>
              <w:i/>
              <w:iCs/>
              <w:sz w:val="24"/>
              <w:szCs w:val="24"/>
            </w:rPr>
          </w:rPrChange>
        </w:rPr>
        <w:t>”</w:t>
      </w:r>
      <w:r w:rsidR="00265E6A" w:rsidRPr="00C30A68">
        <w:rPr>
          <w:rFonts w:asciiTheme="majorBidi" w:hAnsiTheme="majorBidi" w:cstheme="majorBidi"/>
          <w:i/>
          <w:iCs/>
          <w:sz w:val="24"/>
          <w:szCs w:val="24"/>
          <w:rPrChange w:id="583" w:author="תומר עוז" w:date="2021-05-02T11:56:00Z">
            <w:rPr>
              <w:rFonts w:asciiTheme="majorBidi" w:hAnsiTheme="majorBidi" w:cstheme="majorBidi"/>
              <w:i/>
              <w:iCs/>
              <w:sz w:val="24"/>
              <w:szCs w:val="24"/>
            </w:rPr>
          </w:rPrChange>
        </w:rPr>
        <w:t xml:space="preserve"> group</w:t>
      </w:r>
      <w:r w:rsidR="00265E6A" w:rsidRPr="00C30A68">
        <w:rPr>
          <w:rFonts w:asciiTheme="majorBidi" w:hAnsiTheme="majorBidi" w:cstheme="majorBidi"/>
          <w:sz w:val="24"/>
          <w:szCs w:val="24"/>
          <w:rPrChange w:id="584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 xml:space="preserve"> contains </w:t>
      </w:r>
      <w:r w:rsidR="001D6CB7" w:rsidRPr="00C30A68">
        <w:rPr>
          <w:rFonts w:asciiTheme="majorBidi" w:hAnsiTheme="majorBidi" w:cstheme="majorBidi"/>
          <w:sz w:val="24"/>
          <w:szCs w:val="24"/>
          <w:rPrChange w:id="585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 xml:space="preserve">the Squares Categorization-STP task </w:t>
      </w:r>
      <w:r w:rsidR="002D22A0" w:rsidRPr="00C30A68">
        <w:rPr>
          <w:rFonts w:asciiTheme="majorBidi" w:hAnsiTheme="majorBidi" w:cstheme="majorBidi"/>
          <w:sz w:val="24"/>
          <w:szCs w:val="24"/>
          <w:rPrChange w:id="586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>(parallel to A-FACT</w:t>
      </w:r>
      <w:proofErr w:type="gramStart"/>
      <w:r w:rsidR="002D22A0" w:rsidRPr="00C30A68">
        <w:rPr>
          <w:rFonts w:asciiTheme="majorBidi" w:hAnsiTheme="majorBidi" w:cstheme="majorBidi"/>
          <w:sz w:val="24"/>
          <w:szCs w:val="24"/>
          <w:rPrChange w:id="587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>) ,</w:t>
      </w:r>
      <w:proofErr w:type="gramEnd"/>
      <w:r w:rsidR="002D22A0" w:rsidRPr="00C30A68">
        <w:rPr>
          <w:rFonts w:asciiTheme="majorBidi" w:hAnsiTheme="majorBidi" w:cstheme="majorBidi"/>
          <w:sz w:val="24"/>
          <w:szCs w:val="24"/>
          <w:rPrChange w:id="588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 xml:space="preserve"> </w:t>
      </w:r>
      <w:r w:rsidR="001D6CB7" w:rsidRPr="00C30A68">
        <w:rPr>
          <w:rFonts w:asciiTheme="majorBidi" w:hAnsiTheme="majorBidi" w:cstheme="majorBidi"/>
          <w:sz w:val="24"/>
          <w:szCs w:val="24"/>
          <w:rPrChange w:id="589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 xml:space="preserve">without </w:t>
      </w:r>
      <w:r w:rsidR="00A91375" w:rsidRPr="00C30A68">
        <w:rPr>
          <w:rFonts w:asciiTheme="majorBidi" w:hAnsiTheme="majorBidi" w:cstheme="majorBidi"/>
          <w:sz w:val="24"/>
          <w:szCs w:val="24"/>
          <w:rPrChange w:id="590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>the “active ingredient” of</w:t>
      </w:r>
      <w:r w:rsidR="001D6CB7" w:rsidRPr="00C30A68">
        <w:rPr>
          <w:rFonts w:asciiTheme="majorBidi" w:hAnsiTheme="majorBidi" w:cstheme="majorBidi"/>
          <w:sz w:val="24"/>
          <w:szCs w:val="24"/>
          <w:rPrChange w:id="591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 xml:space="preserve"> feedback</w:t>
      </w:r>
      <w:r w:rsidR="00A91375" w:rsidRPr="00C30A68">
        <w:rPr>
          <w:rFonts w:asciiTheme="majorBidi" w:hAnsiTheme="majorBidi" w:cstheme="majorBidi"/>
          <w:sz w:val="24"/>
          <w:szCs w:val="24"/>
          <w:rPrChange w:id="592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 xml:space="preserve"> about attentional bias</w:t>
      </w:r>
      <w:r w:rsidR="001D6CB7" w:rsidRPr="00C30A68">
        <w:rPr>
          <w:rFonts w:asciiTheme="majorBidi" w:hAnsiTheme="majorBidi" w:cstheme="majorBidi"/>
          <w:sz w:val="24"/>
          <w:szCs w:val="24"/>
          <w:rPrChange w:id="593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>.</w:t>
      </w:r>
      <w:ins w:id="594" w:author="תומר עוז" w:date="2021-04-28T20:40:00Z">
        <w:r w:rsidR="00223128" w:rsidRPr="00C30A68">
          <w:rPr>
            <w:rFonts w:asciiTheme="majorBidi" w:hAnsiTheme="majorBidi" w:cstheme="majorBidi"/>
            <w:sz w:val="24"/>
            <w:szCs w:val="24"/>
            <w:lang w:val="en-GB"/>
            <w:rPrChange w:id="595" w:author="תומר עוז" w:date="2021-05-02T11:56:00Z">
              <w:rPr>
                <w:rFonts w:asciiTheme="majorBidi" w:hAnsiTheme="majorBidi" w:cstheme="majorBidi"/>
                <w:sz w:val="24"/>
                <w:szCs w:val="24"/>
                <w:lang w:val="en-GB"/>
              </w:rPr>
            </w:rPrChange>
          </w:rPr>
          <w:t xml:space="preserve"> The </w:t>
        </w:r>
      </w:ins>
      <w:ins w:id="596" w:author="תומר עוז" w:date="2021-04-28T20:41:00Z">
        <w:r w:rsidR="00223128" w:rsidRPr="00C30A68">
          <w:rPr>
            <w:rFonts w:asciiTheme="majorBidi" w:hAnsiTheme="majorBidi" w:cstheme="majorBidi"/>
            <w:sz w:val="24"/>
            <w:szCs w:val="24"/>
            <w:lang w:val="en-GB"/>
            <w:rPrChange w:id="597" w:author="תומר עוז" w:date="2021-05-02T11:56:00Z">
              <w:rPr>
                <w:rFonts w:asciiTheme="majorBidi" w:hAnsiTheme="majorBidi" w:cstheme="majorBidi"/>
                <w:sz w:val="24"/>
                <w:szCs w:val="24"/>
                <w:lang w:val="en-GB"/>
              </w:rPr>
            </w:rPrChange>
          </w:rPr>
          <w:t xml:space="preserve">control </w:t>
        </w:r>
      </w:ins>
      <w:ins w:id="598" w:author="תומר עוז" w:date="2021-04-28T20:40:00Z">
        <w:r w:rsidR="00223128" w:rsidRPr="00C30A68">
          <w:rPr>
            <w:rFonts w:asciiTheme="majorBidi" w:hAnsiTheme="majorBidi" w:cstheme="majorBidi"/>
            <w:sz w:val="24"/>
            <w:szCs w:val="24"/>
            <w:lang w:val="en-GB"/>
            <w:rPrChange w:id="599" w:author="תומר עוז" w:date="2021-05-02T11:56:00Z">
              <w:rPr>
                <w:rFonts w:asciiTheme="majorBidi" w:hAnsiTheme="majorBidi" w:cstheme="majorBidi"/>
                <w:sz w:val="24"/>
                <w:szCs w:val="24"/>
                <w:lang w:val="en-GB"/>
              </w:rPr>
            </w:rPrChange>
          </w:rPr>
          <w:t xml:space="preserve">task has the same amount and </w:t>
        </w:r>
        <w:r w:rsidR="00223128" w:rsidRPr="00C30A68">
          <w:rPr>
            <w:rFonts w:asciiTheme="majorBidi" w:hAnsiTheme="majorBidi" w:cstheme="majorBidi"/>
            <w:sz w:val="24"/>
            <w:szCs w:val="24"/>
            <w:rPrChange w:id="600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composition of trials</w:t>
        </w:r>
      </w:ins>
      <w:r w:rsidR="001D6CB7" w:rsidRPr="00C30A68">
        <w:rPr>
          <w:rFonts w:asciiTheme="majorBidi" w:hAnsiTheme="majorBidi" w:cstheme="majorBidi"/>
          <w:sz w:val="24"/>
          <w:szCs w:val="24"/>
          <w:rPrChange w:id="601" w:author="תומר עוז" w:date="2021-05-02T11:56:00Z">
            <w:rPr>
              <w:rFonts w:asciiTheme="majorBidi" w:hAnsiTheme="majorBidi" w:cstheme="majorBidi"/>
              <w:sz w:val="24"/>
              <w:szCs w:val="24"/>
            </w:rPr>
          </w:rPrChange>
        </w:rPr>
        <w:t xml:space="preserve"> </w:t>
      </w:r>
      <w:ins w:id="602" w:author="תומר עוז" w:date="2021-04-28T20:41:00Z">
        <w:r w:rsidR="00223128" w:rsidRPr="00C30A68">
          <w:rPr>
            <w:rFonts w:asciiTheme="majorBidi" w:hAnsiTheme="majorBidi" w:cstheme="majorBidi"/>
            <w:sz w:val="24"/>
            <w:szCs w:val="24"/>
            <w:rPrChange w:id="603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as in A-FACT</w:t>
        </w:r>
      </w:ins>
      <w:ins w:id="604" w:author="תומר עוז" w:date="2021-05-02T09:27:00Z">
        <w:r w:rsidR="00E67073" w:rsidRPr="00C30A68">
          <w:rPr>
            <w:rFonts w:asciiTheme="majorBidi" w:hAnsiTheme="majorBidi" w:cstheme="majorBidi"/>
            <w:sz w:val="24"/>
            <w:szCs w:val="24"/>
            <w:rPrChange w:id="605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.</w:t>
        </w:r>
      </w:ins>
    </w:p>
    <w:p w14:paraId="74917C10" w14:textId="5DDED946" w:rsidR="00881B7B" w:rsidRPr="00C30A68" w:rsidRDefault="00881B7B" w:rsidP="00C80D01">
      <w:pPr>
        <w:spacing w:line="360" w:lineRule="auto"/>
        <w:ind w:firstLine="720"/>
        <w:rPr>
          <w:ins w:id="606" w:author="תומר עוז" w:date="2021-04-28T20:56:00Z"/>
          <w:rFonts w:asciiTheme="majorBidi" w:hAnsiTheme="majorBidi" w:cstheme="majorBidi"/>
          <w:sz w:val="24"/>
          <w:szCs w:val="24"/>
          <w:rPrChange w:id="607" w:author="תומר עוז" w:date="2021-05-02T11:56:00Z">
            <w:rPr>
              <w:ins w:id="608" w:author="תומר עוז" w:date="2021-04-28T20:56:00Z"/>
              <w:rFonts w:asciiTheme="majorBidi" w:hAnsiTheme="majorBidi" w:cstheme="majorBidi"/>
              <w:color w:val="000000"/>
              <w:sz w:val="24"/>
              <w:szCs w:val="24"/>
            </w:rPr>
          </w:rPrChange>
        </w:rPr>
        <w:pPrChange w:id="609" w:author="תומר עוז" w:date="2021-05-02T10:44:00Z">
          <w:pPr>
            <w:spacing w:line="360" w:lineRule="auto"/>
            <w:ind w:firstLine="720"/>
          </w:pPr>
        </w:pPrChange>
      </w:pPr>
      <w:ins w:id="610" w:author="תומר עוז" w:date="2021-04-28T20:56:00Z">
        <w:r w:rsidRPr="00C30A68">
          <w:rPr>
            <w:rFonts w:asciiTheme="majorBidi" w:hAnsiTheme="majorBidi" w:cstheme="majorBidi"/>
            <w:color w:val="000000"/>
            <w:sz w:val="24"/>
            <w:szCs w:val="24"/>
            <w:rPrChange w:id="611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The </w:t>
        </w:r>
        <w:r w:rsidRPr="00C30A68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612" w:author="תומר עוז" w:date="2021-05-02T11:56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t>Meta Awareness for Bias</w:t>
        </w:r>
      </w:ins>
      <w:ins w:id="613" w:author="תומר עוז" w:date="2021-05-02T10:40:00Z">
        <w:r w:rsidR="00606BAA" w:rsidRPr="00C30A68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614" w:author="תומר עוז" w:date="2021-05-02T11:56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  <w:highlight w:val="yellow"/>
              </w:rPr>
            </w:rPrChange>
          </w:rPr>
          <w:t xml:space="preserve"> Self-Caught</w:t>
        </w:r>
      </w:ins>
      <w:ins w:id="615" w:author="תומר עוז" w:date="2021-04-28T20:56:00Z">
        <w:r w:rsidRPr="00C30A68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616" w:author="תומר עוז" w:date="2021-05-02T11:56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t xml:space="preserve"> </w:t>
        </w:r>
        <w:r w:rsidRPr="00C30A68">
          <w:rPr>
            <w:rFonts w:asciiTheme="majorBidi" w:hAnsiTheme="majorBidi" w:cstheme="majorBidi"/>
            <w:color w:val="000000"/>
            <w:sz w:val="24"/>
            <w:szCs w:val="24"/>
            <w:rPrChange w:id="617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(MAB</w:t>
        </w:r>
      </w:ins>
      <w:ins w:id="618" w:author="תומר עוז" w:date="2021-05-02T10:40:00Z">
        <w:r w:rsidR="00606BAA" w:rsidRPr="00C30A68">
          <w:rPr>
            <w:rFonts w:asciiTheme="majorBidi" w:hAnsiTheme="majorBidi" w:cstheme="majorBidi"/>
            <w:color w:val="000000"/>
            <w:sz w:val="24"/>
            <w:szCs w:val="24"/>
            <w:rPrChange w:id="619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>-SC</w:t>
        </w:r>
      </w:ins>
      <w:ins w:id="620" w:author="תומר עוז" w:date="2021-04-28T20:56:00Z">
        <w:r w:rsidRPr="00C30A68">
          <w:rPr>
            <w:rFonts w:asciiTheme="majorBidi" w:hAnsiTheme="majorBidi" w:cstheme="majorBidi"/>
            <w:color w:val="000000"/>
            <w:sz w:val="24"/>
            <w:szCs w:val="24"/>
            <w:rPrChange w:id="621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) is a task that</w:t>
        </w:r>
      </w:ins>
      <w:ins w:id="622" w:author="תומר עוז" w:date="2021-05-02T08:16:00Z">
        <w:r w:rsidR="008C41A0" w:rsidRPr="00C30A68">
          <w:rPr>
            <w:rFonts w:asciiTheme="majorBidi" w:hAnsiTheme="majorBidi" w:cstheme="majorBidi"/>
            <w:color w:val="000000"/>
            <w:sz w:val="24"/>
            <w:szCs w:val="24"/>
            <w:rPrChange w:id="623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 xml:space="preserve"> quantifies awareness for moment</w:t>
        </w:r>
      </w:ins>
      <w:ins w:id="624" w:author="תומר עוז" w:date="2021-05-02T08:23:00Z">
        <w:r w:rsidR="00E211AB" w:rsidRPr="00C30A68">
          <w:rPr>
            <w:rFonts w:asciiTheme="majorBidi" w:hAnsiTheme="majorBidi" w:cstheme="majorBidi"/>
            <w:color w:val="000000"/>
            <w:sz w:val="24"/>
            <w:szCs w:val="24"/>
            <w:rPrChange w:id="625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>-</w:t>
        </w:r>
      </w:ins>
      <w:ins w:id="626" w:author="תומר עוז" w:date="2021-05-02T08:16:00Z">
        <w:r w:rsidR="008C41A0" w:rsidRPr="00C30A68">
          <w:rPr>
            <w:rFonts w:asciiTheme="majorBidi" w:hAnsiTheme="majorBidi" w:cstheme="majorBidi"/>
            <w:color w:val="000000"/>
            <w:sz w:val="24"/>
            <w:szCs w:val="24"/>
            <w:rPrChange w:id="627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>to</w:t>
        </w:r>
      </w:ins>
      <w:ins w:id="628" w:author="תומר עוז" w:date="2021-05-02T08:23:00Z">
        <w:r w:rsidR="00E211AB" w:rsidRPr="00C30A68">
          <w:rPr>
            <w:rFonts w:asciiTheme="majorBidi" w:hAnsiTheme="majorBidi" w:cstheme="majorBidi"/>
            <w:color w:val="000000"/>
            <w:sz w:val="24"/>
            <w:szCs w:val="24"/>
            <w:rPrChange w:id="629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>-</w:t>
        </w:r>
      </w:ins>
      <w:ins w:id="630" w:author="תומר עוז" w:date="2021-05-02T08:16:00Z">
        <w:r w:rsidR="008C41A0" w:rsidRPr="00C30A68">
          <w:rPr>
            <w:rFonts w:asciiTheme="majorBidi" w:hAnsiTheme="majorBidi" w:cstheme="majorBidi"/>
            <w:color w:val="000000"/>
            <w:sz w:val="24"/>
            <w:szCs w:val="24"/>
            <w:rPrChange w:id="631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>moment attenti</w:t>
        </w:r>
      </w:ins>
      <w:ins w:id="632" w:author="תומר עוז" w:date="2021-05-02T08:17:00Z">
        <w:r w:rsidR="008C41A0" w:rsidRPr="00C30A68">
          <w:rPr>
            <w:rFonts w:asciiTheme="majorBidi" w:hAnsiTheme="majorBidi" w:cstheme="majorBidi"/>
            <w:color w:val="000000"/>
            <w:sz w:val="24"/>
            <w:szCs w:val="24"/>
            <w:rPrChange w:id="633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>onal biases</w:t>
        </w:r>
      </w:ins>
      <w:ins w:id="634" w:author="תומר עוז" w:date="2021-05-02T08:23:00Z">
        <w:r w:rsidR="00E211AB" w:rsidRPr="00C30A68">
          <w:rPr>
            <w:rFonts w:asciiTheme="majorBidi" w:hAnsiTheme="majorBidi" w:cstheme="majorBidi"/>
            <w:color w:val="000000"/>
            <w:sz w:val="24"/>
            <w:szCs w:val="24"/>
            <w:rPrChange w:id="635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 xml:space="preserve"> (</w:t>
        </w:r>
      </w:ins>
      <w:proofErr w:type="spellStart"/>
      <w:ins w:id="636" w:author="תומר עוז" w:date="2021-05-02T08:36:00Z">
        <w:r w:rsidR="00F966DB" w:rsidRPr="00C30A68">
          <w:rPr>
            <w:rFonts w:asciiTheme="majorBidi" w:hAnsiTheme="majorBidi" w:cstheme="majorBidi"/>
            <w:color w:val="000000"/>
            <w:sz w:val="24"/>
            <w:szCs w:val="24"/>
            <w:rPrChange w:id="637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Ruimi</w:t>
        </w:r>
        <w:proofErr w:type="spellEnd"/>
        <w:r w:rsidR="00F966DB" w:rsidRPr="00C30A68">
          <w:rPr>
            <w:rFonts w:asciiTheme="majorBidi" w:hAnsiTheme="majorBidi" w:cstheme="majorBidi"/>
            <w:color w:val="000000"/>
            <w:sz w:val="24"/>
            <w:szCs w:val="24"/>
            <w:rPrChange w:id="638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, Hendren, Amir, </w:t>
        </w:r>
        <w:proofErr w:type="spellStart"/>
        <w:r w:rsidR="00F966DB" w:rsidRPr="00C30A68">
          <w:rPr>
            <w:rFonts w:asciiTheme="majorBidi" w:hAnsiTheme="majorBidi" w:cstheme="majorBidi"/>
            <w:color w:val="000000"/>
            <w:sz w:val="24"/>
            <w:szCs w:val="24"/>
            <w:rPrChange w:id="639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Zvielli</w:t>
        </w:r>
        <w:proofErr w:type="spellEnd"/>
        <w:r w:rsidR="00F966DB" w:rsidRPr="00C30A68">
          <w:rPr>
            <w:rFonts w:asciiTheme="majorBidi" w:hAnsiTheme="majorBidi" w:cstheme="majorBidi"/>
            <w:color w:val="000000"/>
            <w:sz w:val="24"/>
            <w:szCs w:val="24"/>
            <w:rPrChange w:id="640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 &amp; Bernstein</w:t>
        </w:r>
        <w:r w:rsidR="00F966DB" w:rsidRPr="00C30A68">
          <w:rPr>
            <w:rFonts w:asciiTheme="majorBidi" w:hAnsiTheme="majorBidi" w:cstheme="majorBidi"/>
            <w:color w:val="000000"/>
            <w:sz w:val="24"/>
            <w:szCs w:val="24"/>
            <w:rPrChange w:id="641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, </w:t>
        </w:r>
        <w:r w:rsidR="00F966DB" w:rsidRPr="00C30A68">
          <w:rPr>
            <w:rFonts w:asciiTheme="majorBidi" w:hAnsiTheme="majorBidi" w:cstheme="majorBidi"/>
            <w:color w:val="000000"/>
            <w:sz w:val="24"/>
            <w:szCs w:val="24"/>
            <w:rPrChange w:id="642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2020</w:t>
        </w:r>
      </w:ins>
      <w:ins w:id="643" w:author="תומר עוז" w:date="2021-05-02T08:23:00Z">
        <w:r w:rsidR="00E211AB" w:rsidRPr="00C30A68">
          <w:rPr>
            <w:rFonts w:asciiTheme="majorBidi" w:hAnsiTheme="majorBidi" w:cstheme="majorBidi"/>
            <w:color w:val="000000"/>
            <w:sz w:val="24"/>
            <w:szCs w:val="24"/>
            <w:rPrChange w:id="644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>)</w:t>
        </w:r>
      </w:ins>
      <w:ins w:id="645" w:author="תומר עוז" w:date="2021-05-02T08:17:00Z">
        <w:r w:rsidR="008C41A0" w:rsidRPr="00C30A68">
          <w:rPr>
            <w:rFonts w:asciiTheme="majorBidi" w:hAnsiTheme="majorBidi" w:cstheme="majorBidi"/>
            <w:color w:val="000000"/>
            <w:sz w:val="24"/>
            <w:szCs w:val="24"/>
            <w:rPrChange w:id="646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 xml:space="preserve">. </w:t>
        </w:r>
      </w:ins>
      <w:ins w:id="647" w:author="תומר עוז" w:date="2021-05-02T08:18:00Z">
        <w:r w:rsidR="008C41A0" w:rsidRPr="00C30A68">
          <w:rPr>
            <w:rFonts w:asciiTheme="majorBidi" w:hAnsiTheme="majorBidi" w:cstheme="majorBidi"/>
            <w:color w:val="000000"/>
            <w:sz w:val="24"/>
            <w:szCs w:val="24"/>
            <w:rPrChange w:id="648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>In the task, p</w:t>
        </w:r>
      </w:ins>
      <w:ins w:id="649" w:author="תומר עוז" w:date="2021-05-02T08:17:00Z">
        <w:r w:rsidR="008C41A0" w:rsidRPr="00C30A68">
          <w:rPr>
            <w:rFonts w:asciiTheme="majorBidi" w:hAnsiTheme="majorBidi" w:cstheme="majorBidi"/>
            <w:color w:val="000000"/>
            <w:sz w:val="24"/>
            <w:szCs w:val="24"/>
            <w:rPrChange w:id="650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 xml:space="preserve">articipants undergo DCT while listening to STPs. </w:t>
        </w:r>
      </w:ins>
      <w:ins w:id="651" w:author="תומר עוז" w:date="2021-05-02T10:34:00Z">
        <w:r w:rsidR="00606BAA" w:rsidRPr="00C30A68">
          <w:rPr>
            <w:rFonts w:asciiTheme="majorBidi" w:hAnsiTheme="majorBidi" w:cstheme="majorBidi"/>
            <w:color w:val="000000"/>
            <w:sz w:val="24"/>
            <w:szCs w:val="24"/>
            <w:rPrChange w:id="652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>In addition,</w:t>
        </w:r>
      </w:ins>
      <w:ins w:id="653" w:author="תומר עוז" w:date="2021-05-02T08:17:00Z">
        <w:r w:rsidR="008C41A0" w:rsidRPr="00C30A68">
          <w:rPr>
            <w:rFonts w:asciiTheme="majorBidi" w:hAnsiTheme="majorBidi" w:cstheme="majorBidi"/>
            <w:color w:val="000000"/>
            <w:sz w:val="24"/>
            <w:szCs w:val="24"/>
            <w:rPrChange w:id="654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 xml:space="preserve"> </w:t>
        </w:r>
      </w:ins>
      <w:ins w:id="655" w:author="תומר עוז" w:date="2021-05-02T08:18:00Z">
        <w:r w:rsidR="008C41A0" w:rsidRPr="00C30A68">
          <w:rPr>
            <w:rFonts w:asciiTheme="majorBidi" w:hAnsiTheme="majorBidi" w:cstheme="majorBidi"/>
            <w:color w:val="000000"/>
            <w:sz w:val="24"/>
            <w:szCs w:val="24"/>
            <w:rPrChange w:id="656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 xml:space="preserve">participants are requested to </w:t>
        </w:r>
      </w:ins>
      <w:ins w:id="657" w:author="תומר עוז" w:date="2021-05-02T08:19:00Z">
        <w:r w:rsidR="00E211AB" w:rsidRPr="00C30A68">
          <w:rPr>
            <w:rFonts w:asciiTheme="majorBidi" w:hAnsiTheme="majorBidi" w:cstheme="majorBidi"/>
            <w:color w:val="000000"/>
            <w:sz w:val="24"/>
            <w:szCs w:val="24"/>
            <w:rPrChange w:id="658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 xml:space="preserve">voluntarily </w:t>
        </w:r>
      </w:ins>
      <w:ins w:id="659" w:author="תומר עוז" w:date="2021-05-02T08:18:00Z">
        <w:r w:rsidR="008C41A0" w:rsidRPr="00C30A68">
          <w:rPr>
            <w:rFonts w:asciiTheme="majorBidi" w:hAnsiTheme="majorBidi" w:cstheme="majorBidi"/>
            <w:color w:val="000000"/>
            <w:sz w:val="24"/>
            <w:szCs w:val="24"/>
            <w:rPrChange w:id="660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 xml:space="preserve">report on instances where they </w:t>
        </w:r>
      </w:ins>
      <w:ins w:id="661" w:author="תומר עוז" w:date="2021-05-02T08:19:00Z">
        <w:r w:rsidR="00E211AB" w:rsidRPr="00C30A68">
          <w:rPr>
            <w:rFonts w:asciiTheme="majorBidi" w:hAnsiTheme="majorBidi" w:cstheme="majorBidi"/>
            <w:color w:val="000000"/>
            <w:sz w:val="24"/>
            <w:szCs w:val="24"/>
            <w:rPrChange w:id="662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 xml:space="preserve">noticed their thoughts </w:t>
        </w:r>
      </w:ins>
      <w:ins w:id="663" w:author="תומר עוז" w:date="2021-05-02T08:37:00Z">
        <w:r w:rsidR="00F966DB" w:rsidRPr="00C30A68">
          <w:rPr>
            <w:rFonts w:asciiTheme="majorBidi" w:hAnsiTheme="majorBidi" w:cstheme="majorBidi"/>
            <w:color w:val="000000"/>
            <w:sz w:val="24"/>
            <w:szCs w:val="24"/>
            <w:rPrChange w:id="664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 xml:space="preserve">are </w:t>
        </w:r>
      </w:ins>
      <w:ins w:id="665" w:author="תומר עוז" w:date="2021-05-02T08:19:00Z">
        <w:r w:rsidR="00E211AB" w:rsidRPr="00C30A68">
          <w:rPr>
            <w:rFonts w:asciiTheme="majorBidi" w:hAnsiTheme="majorBidi" w:cstheme="majorBidi"/>
            <w:color w:val="000000"/>
            <w:sz w:val="24"/>
            <w:szCs w:val="24"/>
            <w:rPrChange w:id="666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 xml:space="preserve">being </w:t>
        </w:r>
      </w:ins>
      <w:ins w:id="667" w:author="תומר עוז" w:date="2021-05-02T08:37:00Z">
        <w:r w:rsidR="00F966DB" w:rsidRPr="00C30A68">
          <w:rPr>
            <w:rFonts w:asciiTheme="majorBidi" w:hAnsiTheme="majorBidi" w:cstheme="majorBidi"/>
            <w:color w:val="000000"/>
            <w:sz w:val="24"/>
            <w:szCs w:val="24"/>
            <w:rPrChange w:id="668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>dr</w:t>
        </w:r>
      </w:ins>
      <w:ins w:id="669" w:author="תומר עוז" w:date="2021-05-02T08:38:00Z">
        <w:r w:rsidR="00F966DB" w:rsidRPr="00C30A68">
          <w:rPr>
            <w:rFonts w:asciiTheme="majorBidi" w:hAnsiTheme="majorBidi" w:cstheme="majorBidi"/>
            <w:color w:val="000000"/>
            <w:sz w:val="24"/>
            <w:szCs w:val="24"/>
            <w:rPrChange w:id="670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>a</w:t>
        </w:r>
      </w:ins>
      <w:ins w:id="671" w:author="תומר עוז" w:date="2021-05-02T08:37:00Z">
        <w:r w:rsidR="00F966DB" w:rsidRPr="00C30A68">
          <w:rPr>
            <w:rFonts w:asciiTheme="majorBidi" w:hAnsiTheme="majorBidi" w:cstheme="majorBidi"/>
            <w:color w:val="000000"/>
            <w:sz w:val="24"/>
            <w:szCs w:val="24"/>
            <w:rPrChange w:id="672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>wn</w:t>
        </w:r>
      </w:ins>
      <w:ins w:id="673" w:author="תומר עוז" w:date="2021-05-02T08:20:00Z">
        <w:r w:rsidR="00E211AB" w:rsidRPr="00C30A68">
          <w:rPr>
            <w:rFonts w:asciiTheme="majorBidi" w:hAnsiTheme="majorBidi" w:cstheme="majorBidi"/>
            <w:color w:val="000000"/>
            <w:sz w:val="24"/>
            <w:szCs w:val="24"/>
            <w:rPrChange w:id="674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 xml:space="preserve"> </w:t>
        </w:r>
      </w:ins>
      <w:ins w:id="675" w:author="תומר עוז" w:date="2021-05-02T10:35:00Z">
        <w:r w:rsidR="00606BAA" w:rsidRPr="00C30A68">
          <w:rPr>
            <w:rFonts w:asciiTheme="majorBidi" w:hAnsiTheme="majorBidi" w:cstheme="majorBidi"/>
            <w:color w:val="000000"/>
            <w:sz w:val="24"/>
            <w:szCs w:val="24"/>
            <w:rPrChange w:id="676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 xml:space="preserve">to </w:t>
        </w:r>
      </w:ins>
      <w:ins w:id="677" w:author="תומר עוז" w:date="2021-05-02T08:20:00Z">
        <w:r w:rsidR="00E211AB" w:rsidRPr="00C30A68">
          <w:rPr>
            <w:rFonts w:asciiTheme="majorBidi" w:hAnsiTheme="majorBidi" w:cstheme="majorBidi"/>
            <w:color w:val="000000"/>
            <w:sz w:val="24"/>
            <w:szCs w:val="24"/>
            <w:rPrChange w:id="678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>the content of an STP stimulus</w:t>
        </w:r>
      </w:ins>
      <w:ins w:id="679" w:author="תומר עוז" w:date="2021-05-02T10:41:00Z">
        <w:r w:rsidR="00C80D01" w:rsidRPr="00C30A68">
          <w:rPr>
            <w:rFonts w:asciiTheme="majorBidi" w:hAnsiTheme="majorBidi" w:cstheme="majorBidi"/>
            <w:color w:val="000000"/>
            <w:sz w:val="24"/>
            <w:szCs w:val="24"/>
            <w:rPrChange w:id="680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 xml:space="preserve"> (these reports </w:t>
        </w:r>
      </w:ins>
      <w:ins w:id="681" w:author="תומר עוז" w:date="2021-05-02T10:42:00Z">
        <w:r w:rsidR="00C80D01" w:rsidRPr="00C30A68">
          <w:rPr>
            <w:rFonts w:asciiTheme="majorBidi" w:hAnsiTheme="majorBidi" w:cstheme="majorBidi"/>
            <w:color w:val="000000"/>
            <w:sz w:val="24"/>
            <w:szCs w:val="24"/>
            <w:rPrChange w:id="682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>are</w:t>
        </w:r>
      </w:ins>
      <w:ins w:id="683" w:author="תומר עוז" w:date="2021-05-02T10:41:00Z">
        <w:r w:rsidR="00C80D01" w:rsidRPr="00C30A68">
          <w:rPr>
            <w:rFonts w:asciiTheme="majorBidi" w:hAnsiTheme="majorBidi" w:cstheme="majorBidi"/>
            <w:color w:val="000000"/>
            <w:sz w:val="24"/>
            <w:szCs w:val="24"/>
            <w:rPrChange w:id="684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 xml:space="preserve"> refereed as self-caught)</w:t>
        </w:r>
      </w:ins>
      <w:ins w:id="685" w:author="תומר עוז" w:date="2021-05-02T08:20:00Z">
        <w:r w:rsidR="00E211AB" w:rsidRPr="00C30A68">
          <w:rPr>
            <w:rFonts w:asciiTheme="majorBidi" w:hAnsiTheme="majorBidi" w:cstheme="majorBidi"/>
            <w:color w:val="000000"/>
            <w:sz w:val="24"/>
            <w:szCs w:val="24"/>
            <w:rPrChange w:id="686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>.</w:t>
        </w:r>
      </w:ins>
      <w:ins w:id="687" w:author="תומר עוז" w:date="2021-05-02T08:38:00Z">
        <w:r w:rsidR="00F966DB" w:rsidRPr="00C30A68">
          <w:rPr>
            <w:rFonts w:asciiTheme="majorBidi" w:hAnsiTheme="majorBidi" w:cstheme="majorBidi"/>
            <w:color w:val="000000"/>
            <w:sz w:val="24"/>
            <w:szCs w:val="24"/>
            <w:rPrChange w:id="688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 xml:space="preserve"> </w:t>
        </w:r>
      </w:ins>
      <w:ins w:id="689" w:author="תומר עוז" w:date="2021-05-02T10:35:00Z">
        <w:r w:rsidR="00606BAA" w:rsidRPr="00C30A68">
          <w:rPr>
            <w:rFonts w:asciiTheme="majorBidi" w:hAnsiTheme="majorBidi" w:cstheme="majorBidi"/>
            <w:color w:val="000000"/>
            <w:sz w:val="24"/>
            <w:szCs w:val="24"/>
            <w:rPrChange w:id="690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 xml:space="preserve">The task consists of </w:t>
        </w:r>
      </w:ins>
      <w:ins w:id="691" w:author="תומר עוז" w:date="2021-05-02T10:36:00Z">
        <w:r w:rsidR="00606BAA" w:rsidRPr="00C30A68">
          <w:rPr>
            <w:rFonts w:asciiTheme="majorBidi" w:hAnsiTheme="majorBidi" w:cstheme="majorBidi"/>
            <w:color w:val="000000"/>
            <w:sz w:val="24"/>
            <w:szCs w:val="24"/>
            <w:rPrChange w:id="692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 xml:space="preserve">STP </w:t>
        </w:r>
      </w:ins>
      <w:ins w:id="693" w:author="תומר עוז" w:date="2021-05-02T10:35:00Z">
        <w:r w:rsidR="00606BAA" w:rsidRPr="00C30A68">
          <w:rPr>
            <w:rFonts w:asciiTheme="majorBidi" w:hAnsiTheme="majorBidi" w:cstheme="majorBidi"/>
            <w:color w:val="000000"/>
            <w:sz w:val="24"/>
            <w:szCs w:val="24"/>
            <w:rPrChange w:id="694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</w:rPrChange>
          </w:rPr>
          <w:t xml:space="preserve">30 </w:t>
        </w:r>
      </w:ins>
      <w:ins w:id="695" w:author="תומר עוז" w:date="2021-05-02T10:36:00Z">
        <w:r w:rsidR="00606BAA" w:rsidRPr="00C30A68">
          <w:rPr>
            <w:rFonts w:asciiTheme="majorBidi" w:hAnsiTheme="majorBidi" w:cstheme="majorBidi"/>
            <w:sz w:val="24"/>
            <w:szCs w:val="24"/>
            <w:rPrChange w:id="696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trials (</w:t>
        </w:r>
      </w:ins>
      <w:ins w:id="697" w:author="תומר עוז" w:date="2021-05-02T10:37:00Z">
        <w:r w:rsidR="00606BAA" w:rsidRPr="00C30A68">
          <w:rPr>
            <w:rFonts w:asciiTheme="majorBidi" w:hAnsiTheme="majorBidi" w:cstheme="majorBidi"/>
            <w:sz w:val="24"/>
            <w:szCs w:val="24"/>
            <w:rPrChange w:id="698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30 </w:t>
        </w:r>
      </w:ins>
      <w:ins w:id="699" w:author="תומר עוז" w:date="2021-05-02T10:36:00Z">
        <w:r w:rsidR="00606BAA" w:rsidRPr="00C30A68">
          <w:rPr>
            <w:rFonts w:asciiTheme="majorBidi" w:hAnsiTheme="majorBidi" w:cstheme="majorBidi"/>
            <w:sz w:val="24"/>
            <w:szCs w:val="24"/>
            <w:rPrChange w:id="700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different STPs repeated </w:t>
        </w:r>
      </w:ins>
      <w:ins w:id="701" w:author="תומר עוז" w:date="2021-05-02T10:37:00Z">
        <w:r w:rsidR="00606BAA" w:rsidRPr="00C30A68">
          <w:rPr>
            <w:rFonts w:asciiTheme="majorBidi" w:hAnsiTheme="majorBidi" w:cstheme="majorBidi"/>
            <w:sz w:val="24"/>
            <w:szCs w:val="24"/>
            <w:rPrChange w:id="702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once</w:t>
        </w:r>
      </w:ins>
      <w:ins w:id="703" w:author="תומר עוז" w:date="2021-05-02T10:36:00Z">
        <w:r w:rsidR="00606BAA" w:rsidRPr="00C30A68">
          <w:rPr>
            <w:rFonts w:asciiTheme="majorBidi" w:hAnsiTheme="majorBidi" w:cstheme="majorBidi"/>
            <w:sz w:val="24"/>
            <w:szCs w:val="24"/>
            <w:rPrChange w:id="704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throughout the task), out of which </w:t>
        </w:r>
      </w:ins>
      <w:ins w:id="705" w:author="תומר עוז" w:date="2021-05-02T10:37:00Z">
        <w:r w:rsidR="00606BAA" w:rsidRPr="00C30A68">
          <w:rPr>
            <w:rFonts w:asciiTheme="majorBidi" w:hAnsiTheme="majorBidi" w:cstheme="majorBidi"/>
            <w:sz w:val="24"/>
            <w:szCs w:val="24"/>
            <w:rPrChange w:id="706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1</w:t>
        </w:r>
      </w:ins>
      <w:ins w:id="707" w:author="תומר עוז" w:date="2021-05-02T10:36:00Z">
        <w:r w:rsidR="00606BAA" w:rsidRPr="00C30A68">
          <w:rPr>
            <w:rFonts w:asciiTheme="majorBidi" w:hAnsiTheme="majorBidi" w:cstheme="majorBidi"/>
            <w:sz w:val="24"/>
            <w:szCs w:val="24"/>
            <w:rPrChange w:id="708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5 are negative STPs and </w:t>
        </w:r>
      </w:ins>
      <w:ins w:id="709" w:author="תומר עוז" w:date="2021-05-02T10:37:00Z">
        <w:r w:rsidR="00606BAA" w:rsidRPr="00C30A68">
          <w:rPr>
            <w:rFonts w:asciiTheme="majorBidi" w:hAnsiTheme="majorBidi" w:cstheme="majorBidi"/>
            <w:sz w:val="24"/>
            <w:szCs w:val="24"/>
            <w:rPrChange w:id="710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1</w:t>
        </w:r>
      </w:ins>
      <w:ins w:id="711" w:author="תומר עוז" w:date="2021-05-02T10:36:00Z">
        <w:r w:rsidR="00606BAA" w:rsidRPr="00C30A68">
          <w:rPr>
            <w:rFonts w:asciiTheme="majorBidi" w:hAnsiTheme="majorBidi" w:cstheme="majorBidi"/>
            <w:sz w:val="24"/>
            <w:szCs w:val="24"/>
            <w:rPrChange w:id="712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5 are neutral STPs; Each trial start with three </w:t>
        </w:r>
        <w:proofErr w:type="spellStart"/>
        <w:r w:rsidR="00606BAA" w:rsidRPr="00C30A68">
          <w:rPr>
            <w:rFonts w:asciiTheme="majorBidi" w:hAnsiTheme="majorBidi" w:cstheme="majorBidi"/>
            <w:sz w:val="24"/>
            <w:szCs w:val="24"/>
            <w:rPrChange w:id="713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Xs</w:t>
        </w:r>
        <w:proofErr w:type="spellEnd"/>
        <w:r w:rsidR="00606BAA" w:rsidRPr="00C30A68">
          <w:rPr>
            <w:rFonts w:asciiTheme="majorBidi" w:hAnsiTheme="majorBidi" w:cstheme="majorBidi"/>
            <w:sz w:val="24"/>
            <w:szCs w:val="24"/>
            <w:rPrChange w:id="714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for 1000 ml before an STP sentence </w:t>
        </w:r>
        <w:r w:rsidR="00606BAA" w:rsidRPr="00C30A68">
          <w:rPr>
            <w:rFonts w:asciiTheme="majorBidi" w:hAnsiTheme="majorBidi" w:cstheme="majorBidi"/>
            <w:sz w:val="24"/>
            <w:szCs w:val="24"/>
            <w:rPrChange w:id="715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lastRenderedPageBreak/>
          <w:t>is being played. 500ms before the end of the sentence, the middle X is replaced by a digit ranging from 1 to 8.</w:t>
        </w:r>
      </w:ins>
      <w:ins w:id="716" w:author="תומר עוז" w:date="2021-05-02T10:37:00Z">
        <w:r w:rsidR="00606BAA" w:rsidRPr="00C30A68">
          <w:rPr>
            <w:rFonts w:asciiTheme="majorBidi" w:hAnsiTheme="majorBidi" w:cstheme="majorBidi"/>
            <w:sz w:val="24"/>
            <w:szCs w:val="24"/>
            <w:rPrChange w:id="717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</w:t>
        </w:r>
      </w:ins>
      <w:ins w:id="718" w:author="תומר עוז" w:date="2021-05-02T10:39:00Z">
        <w:r w:rsidR="00606BAA" w:rsidRPr="00C30A68">
          <w:rPr>
            <w:rFonts w:asciiTheme="majorBidi" w:hAnsiTheme="majorBidi" w:cstheme="majorBidi"/>
            <w:sz w:val="24"/>
            <w:szCs w:val="24"/>
            <w:rPrChange w:id="719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Using signal detection analytical approach meta</w:t>
        </w:r>
      </w:ins>
      <w:ins w:id="720" w:author="תומר עוז" w:date="2021-05-02T10:42:00Z">
        <w:r w:rsidR="00C80D01" w:rsidRPr="00C30A68">
          <w:rPr>
            <w:rFonts w:asciiTheme="majorBidi" w:hAnsiTheme="majorBidi" w:cstheme="majorBidi"/>
            <w:sz w:val="24"/>
            <w:szCs w:val="24"/>
            <w:rPrChange w:id="721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-</w:t>
        </w:r>
      </w:ins>
      <w:ins w:id="722" w:author="תומר עוז" w:date="2021-05-02T10:39:00Z">
        <w:r w:rsidR="00606BAA" w:rsidRPr="00C30A68">
          <w:rPr>
            <w:rFonts w:asciiTheme="majorBidi" w:hAnsiTheme="majorBidi" w:cstheme="majorBidi"/>
            <w:sz w:val="24"/>
            <w:szCs w:val="24"/>
            <w:rPrChange w:id="723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awareness for bias is quantifies by contrasting self-ca</w:t>
        </w:r>
      </w:ins>
      <w:ins w:id="724" w:author="תומר עוז" w:date="2021-05-02T10:40:00Z">
        <w:r w:rsidR="00606BAA" w:rsidRPr="00C30A68">
          <w:rPr>
            <w:rFonts w:asciiTheme="majorBidi" w:hAnsiTheme="majorBidi" w:cstheme="majorBidi"/>
            <w:sz w:val="24"/>
            <w:szCs w:val="24"/>
            <w:rPrChange w:id="725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u</w:t>
        </w:r>
      </w:ins>
      <w:ins w:id="726" w:author="תומר עוז" w:date="2021-05-02T10:42:00Z">
        <w:r w:rsidR="00C80D01" w:rsidRPr="00C30A68">
          <w:rPr>
            <w:rFonts w:asciiTheme="majorBidi" w:hAnsiTheme="majorBidi" w:cstheme="majorBidi"/>
            <w:sz w:val="24"/>
            <w:szCs w:val="24"/>
            <w:rPrChange w:id="727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ght reports with trial</w:t>
        </w:r>
      </w:ins>
      <w:ins w:id="728" w:author="תומר עוז" w:date="2021-05-02T10:43:00Z">
        <w:r w:rsidR="00C80D01" w:rsidRPr="00C30A68">
          <w:rPr>
            <w:rFonts w:asciiTheme="majorBidi" w:hAnsiTheme="majorBidi" w:cstheme="majorBidi"/>
            <w:sz w:val="24"/>
            <w:szCs w:val="24"/>
            <w:rPrChange w:id="729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-level expression of bias that is computed from the categorization RT</w:t>
        </w:r>
      </w:ins>
      <w:ins w:id="730" w:author="תומר עוז" w:date="2021-05-02T10:44:00Z">
        <w:r w:rsidR="00C80D01" w:rsidRPr="00C30A68">
          <w:rPr>
            <w:rFonts w:asciiTheme="majorBidi" w:hAnsiTheme="majorBidi" w:cstheme="majorBidi"/>
            <w:sz w:val="24"/>
            <w:szCs w:val="24"/>
            <w:rPrChange w:id="731" w:author="תומר עוז" w:date="2021-05-02T11:56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.</w:t>
        </w:r>
      </w:ins>
    </w:p>
    <w:p w14:paraId="00B24434" w14:textId="4CA08545" w:rsidR="006901A7" w:rsidRPr="00C30A68" w:rsidRDefault="006901A7" w:rsidP="00C93172">
      <w:pPr>
        <w:spacing w:line="360" w:lineRule="auto"/>
        <w:ind w:firstLine="720"/>
        <w:rPr>
          <w:ins w:id="732" w:author="תומר עוז" w:date="2021-04-28T20:56:00Z"/>
          <w:rFonts w:asciiTheme="majorBidi" w:hAnsiTheme="majorBidi" w:cstheme="majorBidi"/>
          <w:color w:val="000000"/>
          <w:sz w:val="24"/>
          <w:szCs w:val="24"/>
          <w:rPrChange w:id="733" w:author="תומר עוז" w:date="2021-05-02T11:56:00Z">
            <w:rPr>
              <w:ins w:id="734" w:author="תומר עוז" w:date="2021-04-28T20:56:00Z"/>
              <w:rFonts w:asciiTheme="majorBidi" w:hAnsiTheme="majorBidi" w:cstheme="majorBidi"/>
              <w:color w:val="000000"/>
              <w:sz w:val="24"/>
              <w:szCs w:val="24"/>
            </w:rPr>
          </w:rPrChange>
        </w:rPr>
        <w:pPrChange w:id="735" w:author="תומר עוז" w:date="2021-05-02T11:36:00Z">
          <w:pPr>
            <w:spacing w:line="360" w:lineRule="auto"/>
            <w:ind w:firstLine="720"/>
          </w:pPr>
        </w:pPrChange>
      </w:pPr>
      <w:ins w:id="736" w:author="תומר עוז" w:date="2021-04-28T20:56:00Z">
        <w:r w:rsidRPr="00C30A68">
          <w:rPr>
            <w:rFonts w:asciiTheme="majorBidi" w:hAnsiTheme="majorBidi" w:cstheme="majorBidi"/>
            <w:color w:val="000000"/>
            <w:sz w:val="24"/>
            <w:szCs w:val="24"/>
            <w:rPrChange w:id="737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In the </w:t>
        </w:r>
        <w:r w:rsidRPr="00C30A68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738" w:author="תומר עוז" w:date="2021-05-02T11:56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t>One-Back Dichotic Listening</w:t>
        </w:r>
        <w:r w:rsidRPr="00C30A68">
          <w:rPr>
            <w:rFonts w:asciiTheme="majorBidi" w:hAnsiTheme="majorBidi" w:cstheme="majorBidi"/>
            <w:color w:val="000000"/>
            <w:sz w:val="24"/>
            <w:szCs w:val="24"/>
            <w:rPrChange w:id="739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 </w:t>
        </w:r>
        <w:r w:rsidRPr="00C30A68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740" w:author="תומר עוז" w:date="2021-05-02T11:56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t>task</w:t>
        </w:r>
      </w:ins>
      <w:ins w:id="741" w:author="תומר עוז" w:date="2021-05-02T07:44:00Z">
        <w:r w:rsidR="004A2DBB" w:rsidRPr="00C30A68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742" w:author="תומר עוז" w:date="2021-05-02T11:56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t xml:space="preserve"> </w:t>
        </w:r>
        <w:r w:rsidR="004A2DBB" w:rsidRPr="00C30A68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743" w:author="תומר עוז" w:date="2021-05-02T11:56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t>with STP</w:t>
        </w:r>
      </w:ins>
      <w:ins w:id="744" w:author="תומר עוז" w:date="2021-05-02T11:29:00Z">
        <w:r w:rsidR="0056703D" w:rsidRPr="00C30A68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745" w:author="תומר עוז" w:date="2021-05-02T11:56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t xml:space="preserve"> </w:t>
        </w:r>
        <w:r w:rsidR="0056703D" w:rsidRPr="00C30A68">
          <w:rPr>
            <w:rFonts w:asciiTheme="majorBidi" w:hAnsiTheme="majorBidi" w:cstheme="majorBidi"/>
            <w:color w:val="000000"/>
            <w:sz w:val="24"/>
            <w:szCs w:val="24"/>
            <w:rPrChange w:id="746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p</w:t>
        </w:r>
      </w:ins>
      <w:ins w:id="747" w:author="תומר עוז" w:date="2021-05-02T11:24:00Z">
        <w:r w:rsidR="0056703D" w:rsidRPr="00C30A68">
          <w:rPr>
            <w:rFonts w:asciiTheme="majorBidi" w:hAnsiTheme="majorBidi" w:cstheme="majorBidi"/>
            <w:color w:val="000000"/>
            <w:sz w:val="24"/>
            <w:szCs w:val="24"/>
            <w:rPrChange w:id="748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articipants hear </w:t>
        </w:r>
      </w:ins>
      <w:ins w:id="749" w:author="תומר עוז" w:date="2021-05-02T11:36:00Z">
        <w:r w:rsidR="00C93172" w:rsidRPr="00C30A68">
          <w:rPr>
            <w:rFonts w:asciiTheme="majorBidi" w:hAnsiTheme="majorBidi" w:cstheme="majorBidi"/>
            <w:color w:val="000000"/>
            <w:sz w:val="24"/>
            <w:szCs w:val="24"/>
            <w:rPrChange w:id="750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two separate </w:t>
        </w:r>
      </w:ins>
      <w:ins w:id="751" w:author="תומר עוז" w:date="2021-05-02T11:24:00Z">
        <w:r w:rsidR="0056703D" w:rsidRPr="00C30A68">
          <w:rPr>
            <w:rFonts w:asciiTheme="majorBidi" w:hAnsiTheme="majorBidi" w:cstheme="majorBidi"/>
            <w:color w:val="000000"/>
            <w:sz w:val="24"/>
            <w:szCs w:val="24"/>
            <w:rPrChange w:id="752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auditory </w:t>
        </w:r>
      </w:ins>
      <w:ins w:id="753" w:author="תומר עוז" w:date="2021-05-02T11:36:00Z">
        <w:r w:rsidR="007D6730" w:rsidRPr="00C30A68">
          <w:rPr>
            <w:rFonts w:asciiTheme="majorBidi" w:hAnsiTheme="majorBidi" w:cstheme="majorBidi"/>
            <w:color w:val="000000"/>
            <w:sz w:val="24"/>
            <w:szCs w:val="24"/>
            <w:rPrChange w:id="754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channels</w:t>
        </w:r>
      </w:ins>
      <w:ins w:id="755" w:author="תומר עוז" w:date="2021-05-02T11:24:00Z">
        <w:r w:rsidR="0056703D" w:rsidRPr="00C30A68">
          <w:rPr>
            <w:rFonts w:asciiTheme="majorBidi" w:hAnsiTheme="majorBidi" w:cstheme="majorBidi"/>
            <w:color w:val="000000"/>
            <w:sz w:val="24"/>
            <w:szCs w:val="24"/>
            <w:rPrChange w:id="756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, in each ear</w:t>
        </w:r>
      </w:ins>
      <w:ins w:id="757" w:author="תומר עוז" w:date="2021-05-02T11:37:00Z">
        <w:r w:rsidR="00C93172" w:rsidRPr="00C30A68">
          <w:rPr>
            <w:rFonts w:asciiTheme="majorBidi" w:hAnsiTheme="majorBidi" w:cstheme="majorBidi"/>
            <w:color w:val="000000"/>
            <w:sz w:val="24"/>
            <w:szCs w:val="24"/>
            <w:rPrChange w:id="758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, that contain STP stimuli</w:t>
        </w:r>
      </w:ins>
      <w:ins w:id="759" w:author="תומר עוז" w:date="2021-05-02T11:24:00Z">
        <w:r w:rsidR="0056703D" w:rsidRPr="00C30A68">
          <w:rPr>
            <w:rFonts w:asciiTheme="majorBidi" w:hAnsiTheme="majorBidi" w:cstheme="majorBidi"/>
            <w:color w:val="000000"/>
            <w:sz w:val="24"/>
            <w:szCs w:val="24"/>
            <w:rPrChange w:id="760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.</w:t>
        </w:r>
      </w:ins>
      <w:ins w:id="761" w:author="תומר עוז" w:date="2021-05-02T11:37:00Z">
        <w:r w:rsidR="00C93172" w:rsidRPr="00C30A68">
          <w:rPr>
            <w:rFonts w:asciiTheme="majorBidi" w:hAnsiTheme="majorBidi" w:cstheme="majorBidi"/>
            <w:color w:val="000000"/>
            <w:sz w:val="24"/>
            <w:szCs w:val="24"/>
            <w:rPrChange w:id="762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 The left channel contains</w:t>
        </w:r>
      </w:ins>
      <w:ins w:id="763" w:author="תומר עוז" w:date="2021-05-02T11:38:00Z">
        <w:r w:rsidR="00C93172" w:rsidRPr="00C30A68">
          <w:rPr>
            <w:rFonts w:asciiTheme="majorBidi" w:hAnsiTheme="majorBidi" w:cstheme="majorBidi"/>
            <w:color w:val="000000"/>
            <w:sz w:val="24"/>
            <w:szCs w:val="24"/>
            <w:rPrChange w:id="764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 negative STP stimuli and right neutral</w:t>
        </w:r>
      </w:ins>
      <w:ins w:id="765" w:author="תומר עוז" w:date="2021-05-02T11:24:00Z">
        <w:r w:rsidR="0056703D" w:rsidRPr="00C30A68">
          <w:rPr>
            <w:rFonts w:asciiTheme="majorBidi" w:hAnsiTheme="majorBidi" w:cstheme="majorBidi"/>
            <w:color w:val="000000"/>
            <w:sz w:val="24"/>
            <w:szCs w:val="24"/>
            <w:rPrChange w:id="766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. </w:t>
        </w:r>
      </w:ins>
      <w:ins w:id="767" w:author="תומר עוז" w:date="2021-05-02T11:38:00Z">
        <w:r w:rsidR="00C93172" w:rsidRPr="00C30A68">
          <w:rPr>
            <w:rFonts w:asciiTheme="majorBidi" w:hAnsiTheme="majorBidi" w:cstheme="majorBidi"/>
            <w:color w:val="000000"/>
            <w:sz w:val="24"/>
            <w:szCs w:val="24"/>
            <w:rPrChange w:id="768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 </w:t>
        </w:r>
      </w:ins>
      <w:ins w:id="769" w:author="תומר עוז" w:date="2021-05-02T11:24:00Z">
        <w:r w:rsidR="0056703D" w:rsidRPr="00C30A68">
          <w:rPr>
            <w:rFonts w:asciiTheme="majorBidi" w:hAnsiTheme="majorBidi" w:cstheme="majorBidi"/>
            <w:color w:val="000000"/>
            <w:sz w:val="24"/>
            <w:szCs w:val="24"/>
            <w:rPrChange w:id="770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At pseudo-random intervals, the simulated thought stimulus in one of the channels is presented sequentially (i.e., specific STP recording is repeated).</w:t>
        </w:r>
      </w:ins>
      <w:ins w:id="771" w:author="תומר עוז" w:date="2021-05-02T11:30:00Z">
        <w:r w:rsidR="007D6730" w:rsidRPr="00C30A68">
          <w:rPr>
            <w:rFonts w:asciiTheme="majorBidi" w:hAnsiTheme="majorBidi" w:cstheme="majorBidi"/>
            <w:color w:val="000000"/>
            <w:sz w:val="24"/>
            <w:szCs w:val="24"/>
            <w:rPrChange w:id="772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 The task consists of </w:t>
        </w:r>
      </w:ins>
      <w:ins w:id="773" w:author="תומר עוז" w:date="2021-05-02T11:31:00Z">
        <w:r w:rsidR="007D6730" w:rsidRPr="00C30A68">
          <w:rPr>
            <w:rFonts w:asciiTheme="majorBidi" w:hAnsiTheme="majorBidi" w:cstheme="majorBidi"/>
            <w:color w:val="000000"/>
            <w:sz w:val="24"/>
            <w:szCs w:val="24"/>
            <w:rPrChange w:id="774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96</w:t>
        </w:r>
      </w:ins>
      <w:ins w:id="775" w:author="תומר עוז" w:date="2021-05-02T11:30:00Z">
        <w:r w:rsidR="007D6730" w:rsidRPr="00C30A68">
          <w:rPr>
            <w:rFonts w:asciiTheme="majorBidi" w:hAnsiTheme="majorBidi" w:cstheme="majorBidi"/>
            <w:color w:val="000000"/>
            <w:sz w:val="24"/>
            <w:szCs w:val="24"/>
            <w:rPrChange w:id="776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 </w:t>
        </w:r>
      </w:ins>
      <w:ins w:id="777" w:author="תומר עוז" w:date="2021-05-02T11:39:00Z">
        <w:r w:rsidR="00C93172" w:rsidRPr="00C30A68">
          <w:rPr>
            <w:rFonts w:asciiTheme="majorBidi" w:hAnsiTheme="majorBidi" w:cstheme="majorBidi"/>
            <w:color w:val="000000"/>
            <w:sz w:val="24"/>
            <w:szCs w:val="24"/>
            <w:rPrChange w:id="778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neutral </w:t>
        </w:r>
      </w:ins>
      <w:ins w:id="779" w:author="תומר עוז" w:date="2021-05-02T11:31:00Z">
        <w:r w:rsidR="007D6730" w:rsidRPr="00C30A68">
          <w:rPr>
            <w:rFonts w:asciiTheme="majorBidi" w:hAnsiTheme="majorBidi" w:cstheme="majorBidi"/>
            <w:color w:val="000000"/>
            <w:sz w:val="24"/>
            <w:szCs w:val="24"/>
            <w:rPrChange w:id="780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STP </w:t>
        </w:r>
      </w:ins>
      <w:ins w:id="781" w:author="תומר עוז" w:date="2021-05-02T11:30:00Z">
        <w:r w:rsidR="007D6730" w:rsidRPr="00C30A68">
          <w:rPr>
            <w:rFonts w:asciiTheme="majorBidi" w:hAnsiTheme="majorBidi" w:cstheme="majorBidi"/>
            <w:color w:val="000000"/>
            <w:sz w:val="24"/>
            <w:szCs w:val="24"/>
            <w:rPrChange w:id="782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trial</w:t>
        </w:r>
      </w:ins>
      <w:ins w:id="783" w:author="תומר עוז" w:date="2021-05-02T11:31:00Z">
        <w:r w:rsidR="007D6730" w:rsidRPr="00C30A68">
          <w:rPr>
            <w:rFonts w:asciiTheme="majorBidi" w:hAnsiTheme="majorBidi" w:cstheme="majorBidi"/>
            <w:color w:val="000000"/>
            <w:sz w:val="24"/>
            <w:szCs w:val="24"/>
            <w:rPrChange w:id="784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s</w:t>
        </w:r>
      </w:ins>
      <w:ins w:id="785" w:author="תומר עוז" w:date="2021-05-02T11:39:00Z">
        <w:r w:rsidR="00C93172" w:rsidRPr="00C30A68">
          <w:rPr>
            <w:rFonts w:asciiTheme="majorBidi" w:hAnsiTheme="majorBidi" w:cstheme="majorBidi"/>
            <w:color w:val="000000"/>
            <w:sz w:val="24"/>
            <w:szCs w:val="24"/>
            <w:rPrChange w:id="786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 and another 96 negative STP tria</w:t>
        </w:r>
      </w:ins>
      <w:ins w:id="787" w:author="תומר עוז" w:date="2021-05-02T11:40:00Z">
        <w:r w:rsidR="00C93172" w:rsidRPr="00C30A68">
          <w:rPr>
            <w:rFonts w:asciiTheme="majorBidi" w:hAnsiTheme="majorBidi" w:cstheme="majorBidi"/>
            <w:color w:val="000000"/>
            <w:sz w:val="24"/>
            <w:szCs w:val="24"/>
            <w:rPrChange w:id="788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ls</w:t>
        </w:r>
      </w:ins>
      <w:ins w:id="789" w:author="תומר עוז" w:date="2021-05-02T11:32:00Z">
        <w:r w:rsidR="007D6730" w:rsidRPr="00C30A68">
          <w:rPr>
            <w:rFonts w:asciiTheme="majorBidi" w:hAnsiTheme="majorBidi" w:cstheme="majorBidi"/>
            <w:color w:val="000000"/>
            <w:sz w:val="24"/>
            <w:szCs w:val="24"/>
            <w:rPrChange w:id="790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 (the sum </w:t>
        </w:r>
      </w:ins>
      <w:ins w:id="791" w:author="תומר עוז" w:date="2021-05-02T11:40:00Z">
        <w:r w:rsidR="00C93172" w:rsidRPr="00C30A68">
          <w:rPr>
            <w:rFonts w:asciiTheme="majorBidi" w:hAnsiTheme="majorBidi" w:cstheme="majorBidi"/>
            <w:color w:val="000000"/>
            <w:sz w:val="24"/>
            <w:szCs w:val="24"/>
            <w:rPrChange w:id="792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of trials </w:t>
        </w:r>
      </w:ins>
      <w:ins w:id="793" w:author="תומר עוז" w:date="2021-05-02T11:32:00Z">
        <w:r w:rsidR="007D6730" w:rsidRPr="00C30A68">
          <w:rPr>
            <w:rFonts w:asciiTheme="majorBidi" w:hAnsiTheme="majorBidi" w:cstheme="majorBidi"/>
            <w:color w:val="000000"/>
            <w:sz w:val="24"/>
            <w:szCs w:val="24"/>
            <w:rPrChange w:id="794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remains 96 because</w:t>
        </w:r>
      </w:ins>
      <w:ins w:id="795" w:author="תומר עוז" w:date="2021-05-02T11:33:00Z">
        <w:r w:rsidR="007D6730" w:rsidRPr="00C30A68">
          <w:rPr>
            <w:rFonts w:asciiTheme="majorBidi" w:hAnsiTheme="majorBidi" w:cstheme="majorBidi"/>
            <w:color w:val="000000"/>
            <w:sz w:val="24"/>
            <w:szCs w:val="24"/>
            <w:rPrChange w:id="796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 negative and neutral trials occur </w:t>
        </w:r>
      </w:ins>
      <w:ins w:id="797" w:author="תומר עוז" w:date="2021-05-02T11:40:00Z">
        <w:r w:rsidR="00C93172" w:rsidRPr="00C30A68">
          <w:rPr>
            <w:rFonts w:asciiTheme="majorBidi" w:hAnsiTheme="majorBidi" w:cstheme="majorBidi"/>
            <w:color w:val="000000"/>
            <w:sz w:val="24"/>
            <w:szCs w:val="24"/>
            <w:rPrChange w:id="798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separately and relatively simultaneously </w:t>
        </w:r>
      </w:ins>
      <w:ins w:id="799" w:author="תומר עוז" w:date="2021-05-02T11:33:00Z">
        <w:r w:rsidR="007D6730" w:rsidRPr="00C30A68">
          <w:rPr>
            <w:rFonts w:asciiTheme="majorBidi" w:hAnsiTheme="majorBidi" w:cstheme="majorBidi"/>
            <w:color w:val="000000"/>
            <w:sz w:val="24"/>
            <w:szCs w:val="24"/>
            <w:rPrChange w:id="800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in the different auditory channels</w:t>
        </w:r>
      </w:ins>
      <w:ins w:id="801" w:author="תומר עוז" w:date="2021-05-02T11:32:00Z">
        <w:r w:rsidR="007D6730" w:rsidRPr="00C30A68">
          <w:rPr>
            <w:rFonts w:asciiTheme="majorBidi" w:hAnsiTheme="majorBidi" w:cstheme="majorBidi"/>
            <w:color w:val="000000"/>
            <w:sz w:val="24"/>
            <w:szCs w:val="24"/>
            <w:rPrChange w:id="802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). </w:t>
        </w:r>
      </w:ins>
      <w:ins w:id="803" w:author="תומר עוז" w:date="2021-05-02T11:33:00Z">
        <w:r w:rsidR="007D6730" w:rsidRPr="00C30A68">
          <w:rPr>
            <w:rFonts w:asciiTheme="majorBidi" w:hAnsiTheme="majorBidi" w:cstheme="majorBidi"/>
            <w:color w:val="000000"/>
            <w:sz w:val="24"/>
            <w:szCs w:val="24"/>
            <w:rPrChange w:id="804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For each trial</w:t>
        </w:r>
      </w:ins>
      <w:ins w:id="805" w:author="תומר עוז" w:date="2021-05-02T11:40:00Z">
        <w:r w:rsidR="00C93172" w:rsidRPr="00C30A68">
          <w:rPr>
            <w:rFonts w:asciiTheme="majorBidi" w:hAnsiTheme="majorBidi" w:cstheme="majorBidi"/>
            <w:color w:val="000000"/>
            <w:sz w:val="24"/>
            <w:szCs w:val="24"/>
            <w:rPrChange w:id="806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,</w:t>
        </w:r>
      </w:ins>
      <w:ins w:id="807" w:author="תומר עוז" w:date="2021-05-02T11:33:00Z">
        <w:r w:rsidR="007D6730" w:rsidRPr="00C30A68">
          <w:rPr>
            <w:rFonts w:asciiTheme="majorBidi" w:hAnsiTheme="majorBidi" w:cstheme="majorBidi"/>
            <w:color w:val="000000"/>
            <w:sz w:val="24"/>
            <w:szCs w:val="24"/>
            <w:rPrChange w:id="808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 </w:t>
        </w:r>
      </w:ins>
      <w:ins w:id="809" w:author="תומר עוז" w:date="2021-05-02T11:34:00Z">
        <w:r w:rsidR="007D6730" w:rsidRPr="00C30A68">
          <w:rPr>
            <w:rFonts w:asciiTheme="majorBidi" w:hAnsiTheme="majorBidi" w:cstheme="majorBidi"/>
            <w:color w:val="000000"/>
            <w:sz w:val="24"/>
            <w:szCs w:val="24"/>
            <w:rPrChange w:id="810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p</w:t>
        </w:r>
      </w:ins>
      <w:ins w:id="811" w:author="תומר עוז" w:date="2021-05-02T11:24:00Z">
        <w:r w:rsidR="0056703D" w:rsidRPr="00C30A68">
          <w:rPr>
            <w:rFonts w:asciiTheme="majorBidi" w:hAnsiTheme="majorBidi" w:cstheme="majorBidi"/>
            <w:color w:val="000000"/>
            <w:sz w:val="24"/>
            <w:szCs w:val="24"/>
            <w:rPrChange w:id="812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articipants are asked to</w:t>
        </w:r>
      </w:ins>
      <w:ins w:id="813" w:author="תומר עוז" w:date="2021-05-02T11:40:00Z">
        <w:r w:rsidR="00C93172" w:rsidRPr="00C30A68">
          <w:rPr>
            <w:rFonts w:asciiTheme="majorBidi" w:hAnsiTheme="majorBidi" w:cstheme="majorBidi"/>
            <w:color w:val="000000"/>
            <w:sz w:val="24"/>
            <w:szCs w:val="24"/>
            <w:rPrChange w:id="814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 </w:t>
        </w:r>
      </w:ins>
      <w:ins w:id="815" w:author="תומר עוז" w:date="2021-05-02T11:24:00Z">
        <w:r w:rsidR="0056703D" w:rsidRPr="00C30A68">
          <w:rPr>
            <w:rFonts w:asciiTheme="majorBidi" w:hAnsiTheme="majorBidi" w:cstheme="majorBidi"/>
            <w:color w:val="000000"/>
            <w:sz w:val="24"/>
            <w:szCs w:val="24"/>
            <w:rPrChange w:id="816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press one of two buttons corresponding to the channel (LEFT/RIGHT) </w:t>
        </w:r>
      </w:ins>
      <w:ins w:id="817" w:author="תומר עוז" w:date="2021-05-02T11:35:00Z">
        <w:r w:rsidR="007D6730" w:rsidRPr="00C30A68">
          <w:rPr>
            <w:rFonts w:asciiTheme="majorBidi" w:hAnsiTheme="majorBidi" w:cstheme="majorBidi"/>
            <w:color w:val="000000"/>
            <w:sz w:val="24"/>
            <w:szCs w:val="24"/>
            <w:rPrChange w:id="818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if </w:t>
        </w:r>
      </w:ins>
      <w:ins w:id="819" w:author="תומר עוז" w:date="2021-05-02T11:24:00Z">
        <w:r w:rsidR="0056703D" w:rsidRPr="00C30A68">
          <w:rPr>
            <w:rFonts w:asciiTheme="majorBidi" w:hAnsiTheme="majorBidi" w:cstheme="majorBidi"/>
            <w:color w:val="000000"/>
            <w:sz w:val="24"/>
            <w:szCs w:val="24"/>
            <w:rPrChange w:id="820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in </w:t>
        </w:r>
      </w:ins>
      <w:ins w:id="821" w:author="תומר עוז" w:date="2021-05-02T11:35:00Z">
        <w:r w:rsidR="007D6730" w:rsidRPr="00C30A68">
          <w:rPr>
            <w:rFonts w:asciiTheme="majorBidi" w:hAnsiTheme="majorBidi" w:cstheme="majorBidi"/>
            <w:color w:val="000000"/>
            <w:sz w:val="24"/>
            <w:szCs w:val="24"/>
            <w:rPrChange w:id="822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this channel an STP </w:t>
        </w:r>
      </w:ins>
      <w:ins w:id="823" w:author="תומר עוז" w:date="2021-05-02T11:24:00Z">
        <w:r w:rsidR="0056703D" w:rsidRPr="00C30A68">
          <w:rPr>
            <w:rFonts w:asciiTheme="majorBidi" w:hAnsiTheme="majorBidi" w:cstheme="majorBidi"/>
            <w:color w:val="000000"/>
            <w:sz w:val="24"/>
            <w:szCs w:val="24"/>
            <w:rPrChange w:id="824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stimulus was repeated sequentiall</w:t>
        </w:r>
      </w:ins>
      <w:ins w:id="825" w:author="תומר עוז" w:date="2021-05-02T11:26:00Z">
        <w:r w:rsidR="0056703D" w:rsidRPr="00C30A68">
          <w:rPr>
            <w:rFonts w:asciiTheme="majorBidi" w:hAnsiTheme="majorBidi" w:cstheme="majorBidi"/>
            <w:color w:val="000000"/>
            <w:sz w:val="24"/>
            <w:szCs w:val="24"/>
            <w:rPrChange w:id="826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y</w:t>
        </w:r>
      </w:ins>
      <w:ins w:id="827" w:author="תומר עוז" w:date="2021-05-02T11:41:00Z">
        <w:r w:rsidR="00C93172" w:rsidRPr="00C30A68">
          <w:rPr>
            <w:rFonts w:asciiTheme="majorBidi" w:hAnsiTheme="majorBidi" w:cstheme="majorBidi"/>
            <w:color w:val="000000"/>
            <w:sz w:val="24"/>
            <w:szCs w:val="24"/>
            <w:rPrChange w:id="828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. </w:t>
        </w:r>
      </w:ins>
      <w:ins w:id="829" w:author="תומר עוז" w:date="2021-05-02T11:26:00Z">
        <w:r w:rsidR="0056703D" w:rsidRPr="00C30A68">
          <w:rPr>
            <w:rFonts w:asciiTheme="majorBidi" w:hAnsiTheme="majorBidi" w:cstheme="majorBidi"/>
            <w:color w:val="000000"/>
            <w:sz w:val="24"/>
            <w:szCs w:val="24"/>
            <w:rPrChange w:id="830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Throughout all the tasks a </w:t>
        </w:r>
      </w:ins>
      <w:ins w:id="831" w:author="תומר עוז" w:date="2021-05-02T11:27:00Z">
        <w:r w:rsidR="0056703D" w:rsidRPr="00C30A68">
          <w:rPr>
            <w:rFonts w:asciiTheme="majorBidi" w:hAnsiTheme="majorBidi" w:cstheme="majorBidi"/>
            <w:color w:val="000000"/>
            <w:sz w:val="24"/>
            <w:szCs w:val="24"/>
            <w:rPrChange w:id="832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“+” </w:t>
        </w:r>
      </w:ins>
      <w:ins w:id="833" w:author="תומר עוז" w:date="2021-05-02T11:28:00Z">
        <w:r w:rsidR="0056703D" w:rsidRPr="00C30A68">
          <w:rPr>
            <w:rFonts w:asciiTheme="majorBidi" w:hAnsiTheme="majorBidi" w:cstheme="majorBidi"/>
            <w:color w:val="000000"/>
            <w:sz w:val="24"/>
            <w:szCs w:val="24"/>
            <w:rPrChange w:id="834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fixation is presented on the monitor</w:t>
        </w:r>
      </w:ins>
      <w:ins w:id="835" w:author="תומר עוז" w:date="2021-05-02T11:41:00Z">
        <w:r w:rsidR="00C93172" w:rsidRPr="00C30A68">
          <w:rPr>
            <w:rFonts w:asciiTheme="majorBidi" w:hAnsiTheme="majorBidi" w:cstheme="majorBidi"/>
            <w:color w:val="000000"/>
            <w:sz w:val="24"/>
            <w:szCs w:val="24"/>
            <w:rPrChange w:id="836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 </w:t>
        </w:r>
        <w:r w:rsidR="00C93172" w:rsidRPr="00C30A68">
          <w:rPr>
            <w:rFonts w:asciiTheme="majorBidi" w:hAnsiTheme="majorBidi" w:cstheme="majorBidi"/>
            <w:color w:val="000000"/>
            <w:sz w:val="24"/>
            <w:szCs w:val="24"/>
            <w:rPrChange w:id="837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(Amir, </w:t>
        </w:r>
        <w:proofErr w:type="spellStart"/>
        <w:r w:rsidR="00C93172" w:rsidRPr="00C30A68">
          <w:rPr>
            <w:rFonts w:asciiTheme="majorBidi" w:hAnsiTheme="majorBidi" w:cstheme="majorBidi"/>
            <w:color w:val="000000"/>
            <w:sz w:val="24"/>
            <w:szCs w:val="24"/>
            <w:rPrChange w:id="838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Ruimi</w:t>
        </w:r>
        <w:proofErr w:type="spellEnd"/>
        <w:r w:rsidR="00C93172" w:rsidRPr="00C30A68">
          <w:rPr>
            <w:rFonts w:asciiTheme="majorBidi" w:hAnsiTheme="majorBidi" w:cstheme="majorBidi"/>
            <w:color w:val="000000"/>
            <w:sz w:val="24"/>
            <w:szCs w:val="24"/>
            <w:rPrChange w:id="839" w:author="תומר עוז" w:date="2021-05-02T11:56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, &amp; Bernstein, 2021).</w:t>
        </w:r>
      </w:ins>
    </w:p>
    <w:p w14:paraId="2ED37167" w14:textId="77777777" w:rsidR="006901A7" w:rsidRDefault="006901A7" w:rsidP="00C45606">
      <w:pPr>
        <w:spacing w:line="360" w:lineRule="auto"/>
        <w:ind w:firstLine="720"/>
        <w:rPr>
          <w:ins w:id="840" w:author="תומר עוז" w:date="2021-04-28T20:45:00Z"/>
          <w:rFonts w:asciiTheme="majorBidi" w:hAnsiTheme="majorBidi" w:cstheme="majorBidi"/>
          <w:sz w:val="24"/>
          <w:szCs w:val="24"/>
        </w:rPr>
      </w:pPr>
    </w:p>
    <w:p w14:paraId="220F3DB8" w14:textId="6474088F" w:rsidR="00AF0C89" w:rsidDel="00424EC8" w:rsidRDefault="00AF0C89" w:rsidP="00C45606">
      <w:pPr>
        <w:spacing w:line="360" w:lineRule="auto"/>
        <w:ind w:firstLine="720"/>
        <w:rPr>
          <w:del w:id="841" w:author="תומר עוז" w:date="2021-05-02T11:46:00Z"/>
          <w:rFonts w:asciiTheme="majorBidi" w:hAnsiTheme="majorBidi" w:cstheme="majorBidi"/>
          <w:sz w:val="24"/>
          <w:szCs w:val="24"/>
        </w:rPr>
      </w:pPr>
    </w:p>
    <w:p w14:paraId="3938EC60" w14:textId="744A496A" w:rsidR="00F966DB" w:rsidRDefault="00673748" w:rsidP="00F966DB">
      <w:pPr>
        <w:pStyle w:val="CommentText"/>
        <w:spacing w:after="0" w:line="360" w:lineRule="auto"/>
        <w:rPr>
          <w:ins w:id="842" w:author="תומר עוז" w:date="2021-05-02T08:35:00Z"/>
          <w:rFonts w:asciiTheme="majorBidi" w:hAnsiTheme="majorBidi" w:cstheme="majorBidi"/>
          <w:sz w:val="24"/>
          <w:szCs w:val="24"/>
        </w:rPr>
      </w:pPr>
      <w:commentRangeStart w:id="843"/>
      <w:del w:id="844" w:author="תומר עוז" w:date="2021-05-02T11:46:00Z">
        <w:r w:rsidRPr="00265E6A" w:rsidDel="00424EC8">
          <w:rPr>
            <w:rFonts w:asciiTheme="majorBidi" w:hAnsiTheme="majorBidi" w:cstheme="majorBidi"/>
            <w:color w:val="000000"/>
            <w:sz w:val="24"/>
            <w:szCs w:val="24"/>
          </w:rPr>
          <w:delText>T</w:delText>
        </w:r>
        <w:commentRangeEnd w:id="843"/>
        <w:r w:rsidR="009547B1" w:rsidDel="00424EC8">
          <w:rPr>
            <w:rStyle w:val="CommentReference"/>
          </w:rPr>
          <w:commentReference w:id="843"/>
        </w:r>
        <w:r w:rsidRPr="00265E6A" w:rsidDel="00424EC8">
          <w:rPr>
            <w:rFonts w:asciiTheme="majorBidi" w:hAnsiTheme="majorBidi" w:cstheme="majorBidi"/>
            <w:color w:val="000000"/>
            <w:sz w:val="24"/>
            <w:szCs w:val="24"/>
          </w:rPr>
          <w:delText xml:space="preserve">he main </w:delText>
        </w:r>
        <w:r w:rsidDel="00424EC8">
          <w:rPr>
            <w:rFonts w:asciiTheme="majorBidi" w:hAnsiTheme="majorBidi" w:cstheme="majorBidi"/>
            <w:color w:val="000000"/>
            <w:sz w:val="24"/>
            <w:szCs w:val="24"/>
          </w:rPr>
          <w:delText>session</w:delText>
        </w:r>
        <w:r w:rsidRPr="00265E6A" w:rsidDel="00424EC8">
          <w:rPr>
            <w:rFonts w:asciiTheme="majorBidi" w:hAnsiTheme="majorBidi" w:cstheme="majorBidi"/>
            <w:color w:val="000000"/>
            <w:sz w:val="24"/>
            <w:szCs w:val="24"/>
          </w:rPr>
          <w:delText xml:space="preserve"> will </w:delText>
        </w:r>
        <w:r w:rsidRPr="003672B1" w:rsidDel="00424EC8">
          <w:rPr>
            <w:rFonts w:asciiTheme="majorBidi" w:hAnsiTheme="majorBidi" w:cstheme="majorBidi"/>
            <w:color w:val="000000"/>
            <w:sz w:val="24"/>
            <w:szCs w:val="24"/>
          </w:rPr>
          <w:delText xml:space="preserve">be held </w:delText>
        </w:r>
        <w:r w:rsidR="00452A4E" w:rsidRPr="003672B1" w:rsidDel="00424EC8">
          <w:rPr>
            <w:rFonts w:asciiTheme="majorBidi" w:hAnsiTheme="majorBidi" w:cstheme="majorBidi"/>
            <w:color w:val="000000"/>
            <w:sz w:val="24"/>
            <w:szCs w:val="24"/>
          </w:rPr>
          <w:delText>on</w:delText>
        </w:r>
        <w:r w:rsidRPr="00265E6A" w:rsidDel="00424EC8">
          <w:rPr>
            <w:rFonts w:asciiTheme="majorBidi" w:hAnsiTheme="majorBidi" w:cstheme="majorBidi"/>
            <w:color w:val="000000"/>
            <w:sz w:val="24"/>
            <w:szCs w:val="24"/>
          </w:rPr>
          <w:delText xml:space="preserve"> “Zoom”</w:delText>
        </w:r>
        <w:r w:rsidDel="00424EC8">
          <w:rPr>
            <w:rFonts w:asciiTheme="majorBidi" w:hAnsiTheme="majorBidi" w:cstheme="majorBidi"/>
            <w:color w:val="000000"/>
            <w:sz w:val="24"/>
            <w:szCs w:val="24"/>
          </w:rPr>
          <w:delText xml:space="preserve"> virtual meeting</w:delText>
        </w:r>
      </w:del>
      <w:ins w:id="845" w:author="עומר דר" w:date="2021-04-18T10:10:00Z">
        <w:del w:id="846" w:author="תומר עוז" w:date="2021-05-02T11:46:00Z">
          <w:r w:rsidR="003F62A7" w:rsidDel="00424EC8">
            <w:rPr>
              <w:rFonts w:asciiTheme="majorBidi" w:hAnsiTheme="majorBidi" w:cstheme="majorBidi"/>
              <w:color w:val="000000"/>
              <w:sz w:val="24"/>
              <w:szCs w:val="24"/>
            </w:rPr>
            <w:delText xml:space="preserve"> or at the Universe of Haifa</w:delText>
          </w:r>
        </w:del>
      </w:ins>
      <w:del w:id="847" w:author="תומר עוז" w:date="2021-05-02T11:46:00Z">
        <w:r w:rsidRPr="00265E6A" w:rsidDel="00424EC8">
          <w:rPr>
            <w:rFonts w:asciiTheme="majorBidi" w:hAnsiTheme="majorBidi" w:cstheme="majorBidi"/>
            <w:color w:val="000000"/>
            <w:sz w:val="24"/>
            <w:szCs w:val="24"/>
          </w:rPr>
          <w:delText xml:space="preserve">. </w:delText>
        </w:r>
      </w:del>
      <w:ins w:id="848" w:author="עומר דר" w:date="2021-04-18T10:11:00Z">
        <w:del w:id="849" w:author="תומר עוז" w:date="2021-05-02T11:46:00Z">
          <w:r w:rsidR="003F62A7" w:rsidDel="00424EC8">
            <w:rPr>
              <w:rFonts w:asciiTheme="majorBidi" w:hAnsiTheme="majorBidi" w:cstheme="majorBidi"/>
              <w:color w:val="000000"/>
              <w:sz w:val="24"/>
              <w:szCs w:val="24"/>
            </w:rPr>
            <w:delText xml:space="preserve">If the participant will choose to participate in a remote running via “Zoom”, </w:delText>
          </w:r>
        </w:del>
      </w:ins>
      <w:del w:id="850" w:author="תומר עוז" w:date="2021-05-02T11:46:00Z">
        <w:r w:rsidRPr="00265E6A" w:rsidDel="00424EC8">
          <w:rPr>
            <w:rFonts w:asciiTheme="majorBidi" w:hAnsiTheme="majorBidi" w:cstheme="majorBidi"/>
            <w:color w:val="000000"/>
            <w:sz w:val="24"/>
            <w:szCs w:val="24"/>
          </w:rPr>
          <w:delText>T</w:delText>
        </w:r>
      </w:del>
      <w:ins w:id="851" w:author="עומר דר" w:date="2021-04-18T10:11:00Z">
        <w:del w:id="852" w:author="תומר עוז" w:date="2021-05-02T11:46:00Z">
          <w:r w:rsidR="003F62A7" w:rsidDel="00424EC8">
            <w:rPr>
              <w:rFonts w:asciiTheme="majorBidi" w:hAnsiTheme="majorBidi" w:cstheme="majorBidi"/>
              <w:color w:val="000000"/>
              <w:sz w:val="24"/>
              <w:szCs w:val="24"/>
            </w:rPr>
            <w:delText>t</w:delText>
          </w:r>
        </w:del>
      </w:ins>
      <w:del w:id="853" w:author="תומר עוז" w:date="2021-05-02T11:46:00Z">
        <w:r w:rsidRPr="00265E6A" w:rsidDel="00424EC8">
          <w:rPr>
            <w:rFonts w:asciiTheme="majorBidi" w:hAnsiTheme="majorBidi" w:cstheme="majorBidi"/>
            <w:color w:val="000000"/>
            <w:sz w:val="24"/>
            <w:szCs w:val="24"/>
          </w:rPr>
          <w:delText xml:space="preserve">he </w:delText>
        </w:r>
        <w:r w:rsidR="00452A4E" w:rsidRPr="00452A4E" w:rsidDel="00424EC8">
          <w:rPr>
            <w:rFonts w:asciiTheme="majorBidi" w:hAnsiTheme="majorBidi" w:cstheme="majorBidi"/>
            <w:color w:val="000000"/>
            <w:sz w:val="24"/>
            <w:szCs w:val="24"/>
          </w:rPr>
          <w:delText xml:space="preserve">experimenter </w:delText>
        </w:r>
        <w:r w:rsidRPr="00265E6A" w:rsidDel="00424EC8">
          <w:rPr>
            <w:rFonts w:asciiTheme="majorBidi" w:hAnsiTheme="majorBidi" w:cstheme="majorBidi"/>
            <w:color w:val="000000"/>
            <w:sz w:val="24"/>
            <w:szCs w:val="24"/>
          </w:rPr>
          <w:delText xml:space="preserve">will install python-based </w:delText>
        </w:r>
        <w:r w:rsidR="00CF7751" w:rsidDel="00424EC8">
          <w:rPr>
            <w:rFonts w:asciiTheme="majorBidi" w:hAnsiTheme="majorBidi" w:cstheme="majorBidi"/>
            <w:color w:val="000000"/>
            <w:sz w:val="24"/>
            <w:szCs w:val="24"/>
          </w:rPr>
          <w:delText xml:space="preserve">program that run the </w:delText>
        </w:r>
        <w:r w:rsidRPr="00265E6A" w:rsidDel="00424EC8">
          <w:rPr>
            <w:rFonts w:asciiTheme="majorBidi" w:hAnsiTheme="majorBidi" w:cstheme="majorBidi"/>
            <w:color w:val="000000"/>
            <w:sz w:val="24"/>
            <w:szCs w:val="24"/>
          </w:rPr>
          <w:delText>experiment on the participant’s computer</w:delText>
        </w:r>
        <w:r w:rsidDel="00424EC8">
          <w:rPr>
            <w:rFonts w:asciiTheme="majorBidi" w:hAnsiTheme="majorBidi" w:cstheme="majorBidi"/>
            <w:color w:val="000000"/>
            <w:sz w:val="24"/>
            <w:szCs w:val="24"/>
          </w:rPr>
          <w:delText xml:space="preserve"> by</w:delText>
        </w:r>
        <w:r w:rsidRPr="00265E6A" w:rsidDel="00424EC8">
          <w:rPr>
            <w:rFonts w:asciiTheme="majorBidi" w:hAnsiTheme="majorBidi" w:cstheme="majorBidi"/>
            <w:color w:val="000000"/>
            <w:sz w:val="24"/>
            <w:szCs w:val="24"/>
          </w:rPr>
          <w:delText xml:space="preserve"> using remote control. During the installation, the participant will complete self-report measures of </w:delText>
        </w:r>
        <w:commentRangeStart w:id="854"/>
        <w:r w:rsidRPr="00673748" w:rsidDel="00424EC8">
          <w:rPr>
            <w:rFonts w:asciiTheme="majorBidi" w:hAnsiTheme="majorBidi" w:cstheme="majorBidi"/>
            <w:color w:val="000000"/>
            <w:sz w:val="24"/>
            <w:szCs w:val="24"/>
            <w:highlight w:val="green"/>
          </w:rPr>
          <w:delText>depression, worries, and related constructs (e.g., mindfulness)</w:delText>
        </w:r>
        <w:r w:rsidDel="00424EC8">
          <w:rPr>
            <w:rFonts w:asciiTheme="majorBidi" w:hAnsiTheme="majorBidi" w:cstheme="majorBidi"/>
            <w:color w:val="000000"/>
            <w:sz w:val="24"/>
            <w:szCs w:val="24"/>
          </w:rPr>
          <w:delText xml:space="preserve"> </w:delText>
        </w:r>
        <w:commentRangeEnd w:id="854"/>
        <w:r w:rsidR="003F62A7" w:rsidDel="00424EC8">
          <w:rPr>
            <w:rStyle w:val="CommentReference"/>
          </w:rPr>
          <w:commentReference w:id="854"/>
        </w:r>
        <w:r w:rsidRPr="00265E6A" w:rsidDel="00424EC8">
          <w:rPr>
            <w:rFonts w:asciiTheme="majorBidi" w:hAnsiTheme="majorBidi" w:cstheme="majorBidi"/>
            <w:color w:val="000000"/>
            <w:sz w:val="24"/>
            <w:szCs w:val="24"/>
          </w:rPr>
          <w:delText>through a web-based assessment (Qualtrics)</w:delText>
        </w:r>
        <w:r w:rsidDel="00424EC8">
          <w:rPr>
            <w:rFonts w:asciiTheme="majorBidi" w:hAnsiTheme="majorBidi" w:cstheme="majorBidi"/>
            <w:color w:val="000000"/>
            <w:sz w:val="24"/>
            <w:szCs w:val="24"/>
          </w:rPr>
          <w:delText xml:space="preserve"> using smartphone</w:delText>
        </w:r>
        <w:r w:rsidRPr="00265E6A" w:rsidDel="00424EC8">
          <w:rPr>
            <w:rFonts w:asciiTheme="majorBidi" w:hAnsiTheme="majorBidi" w:cstheme="majorBidi"/>
            <w:color w:val="000000"/>
            <w:sz w:val="24"/>
            <w:szCs w:val="24"/>
          </w:rPr>
          <w:delText xml:space="preserve">. </w:delText>
        </w:r>
        <w:r w:rsidR="00265E6A" w:rsidRPr="00265E6A" w:rsidDel="00424EC8">
          <w:rPr>
            <w:rFonts w:asciiTheme="majorBidi" w:hAnsiTheme="majorBidi" w:cstheme="majorBidi"/>
            <w:color w:val="000000" w:themeColor="text1"/>
            <w:sz w:val="24"/>
            <w:szCs w:val="24"/>
          </w:rPr>
          <w:delText>Th</w:delText>
        </w:r>
        <w:r w:rsidDel="00424EC8">
          <w:rPr>
            <w:rFonts w:asciiTheme="majorBidi" w:hAnsiTheme="majorBidi" w:cstheme="majorBidi"/>
            <w:color w:val="000000" w:themeColor="text1"/>
            <w:sz w:val="24"/>
            <w:szCs w:val="24"/>
          </w:rPr>
          <w:delText>is</w:delText>
        </w:r>
        <w:r w:rsidR="00265E6A" w:rsidRPr="00265E6A" w:rsidDel="00424EC8">
          <w:rPr>
            <w:rFonts w:asciiTheme="majorBidi" w:hAnsiTheme="majorBidi" w:cstheme="majorBidi"/>
            <w:color w:val="000000" w:themeColor="text1"/>
            <w:sz w:val="24"/>
            <w:szCs w:val="24"/>
          </w:rPr>
          <w:delText xml:space="preserve"> </w:delText>
        </w:r>
      </w:del>
      <w:ins w:id="855" w:author="עומר דר" w:date="2021-04-18T10:12:00Z">
        <w:del w:id="856" w:author="תומר עוז" w:date="2021-05-02T11:46:00Z">
          <w:r w:rsidR="003F62A7" w:rsidRPr="00265E6A" w:rsidDel="00424EC8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delText>Th</w:delText>
          </w:r>
          <w:r w:rsidR="003F62A7" w:rsidDel="00424EC8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delText>e main</w:delText>
          </w:r>
          <w:r w:rsidR="003F62A7" w:rsidRPr="00265E6A" w:rsidDel="00424EC8">
            <w:rPr>
              <w:rFonts w:asciiTheme="majorBidi" w:hAnsiTheme="majorBidi" w:cstheme="majorBidi"/>
              <w:color w:val="000000" w:themeColor="text1"/>
              <w:sz w:val="24"/>
              <w:szCs w:val="24"/>
            </w:rPr>
            <w:delText xml:space="preserve"> </w:delText>
          </w:r>
        </w:del>
      </w:ins>
      <w:del w:id="857" w:author="תומר עוז" w:date="2021-05-02T11:46:00Z">
        <w:r w:rsidDel="00424EC8">
          <w:rPr>
            <w:rFonts w:asciiTheme="majorBidi" w:hAnsiTheme="majorBidi" w:cstheme="majorBidi"/>
            <w:color w:val="000000"/>
            <w:sz w:val="24"/>
            <w:szCs w:val="24"/>
          </w:rPr>
          <w:delText>session</w:delText>
        </w:r>
        <w:r w:rsidRPr="00265E6A" w:rsidDel="00424EC8">
          <w:rPr>
            <w:rFonts w:asciiTheme="majorBidi" w:hAnsiTheme="majorBidi" w:cstheme="majorBidi"/>
            <w:color w:val="000000"/>
            <w:sz w:val="24"/>
            <w:szCs w:val="24"/>
          </w:rPr>
          <w:delText xml:space="preserve"> </w:delText>
        </w:r>
        <w:r w:rsidR="00265E6A" w:rsidRPr="00265E6A" w:rsidDel="00424EC8">
          <w:rPr>
            <w:rFonts w:asciiTheme="majorBidi" w:hAnsiTheme="majorBidi" w:cstheme="majorBidi"/>
            <w:color w:val="000000" w:themeColor="text1"/>
            <w:sz w:val="24"/>
            <w:szCs w:val="24"/>
          </w:rPr>
          <w:delText xml:space="preserve">will include </w:delText>
        </w:r>
        <w:r w:rsidR="00A0351F" w:rsidDel="00424EC8">
          <w:rPr>
            <w:rFonts w:asciiTheme="majorBidi" w:hAnsiTheme="majorBidi" w:cstheme="majorBidi"/>
            <w:color w:val="000000" w:themeColor="text1"/>
            <w:sz w:val="24"/>
            <w:szCs w:val="24"/>
          </w:rPr>
          <w:delText>4</w:delText>
        </w:r>
        <w:r w:rsidR="00265E6A" w:rsidRPr="00265E6A" w:rsidDel="00424EC8">
          <w:rPr>
            <w:rFonts w:asciiTheme="majorBidi" w:hAnsiTheme="majorBidi" w:cstheme="majorBidi"/>
            <w:color w:val="000000" w:themeColor="text1"/>
            <w:sz w:val="24"/>
            <w:szCs w:val="24"/>
          </w:rPr>
          <w:delText xml:space="preserve"> tasks </w:delText>
        </w:r>
        <w:r w:rsidR="008D369F" w:rsidDel="00424EC8">
          <w:rPr>
            <w:rFonts w:asciiTheme="majorBidi" w:hAnsiTheme="majorBidi" w:cstheme="majorBidi"/>
            <w:color w:val="000000" w:themeColor="text1"/>
            <w:sz w:val="24"/>
            <w:szCs w:val="24"/>
          </w:rPr>
          <w:delText>integrating</w:delText>
        </w:r>
        <w:r w:rsidR="00265E6A" w:rsidRPr="00265E6A" w:rsidDel="00424EC8">
          <w:rPr>
            <w:rFonts w:asciiTheme="majorBidi" w:hAnsiTheme="majorBidi" w:cstheme="majorBidi"/>
            <w:color w:val="000000" w:themeColor="text1"/>
            <w:sz w:val="24"/>
            <w:szCs w:val="24"/>
          </w:rPr>
          <w:delText xml:space="preserve"> the </w:delText>
        </w:r>
        <w:r w:rsidR="008D369F" w:rsidDel="00424EC8">
          <w:rPr>
            <w:rFonts w:asciiTheme="majorBidi" w:hAnsiTheme="majorBidi" w:cstheme="majorBidi"/>
            <w:color w:val="000000" w:themeColor="text1"/>
            <w:sz w:val="24"/>
            <w:szCs w:val="24"/>
          </w:rPr>
          <w:delText>Simulated Thoughts Paradigm</w:delText>
        </w:r>
        <w:r w:rsidR="0050283D" w:rsidDel="00424EC8">
          <w:rPr>
            <w:rFonts w:asciiTheme="majorBidi" w:hAnsiTheme="majorBidi" w:cstheme="majorBidi"/>
            <w:color w:val="000000" w:themeColor="text1"/>
            <w:sz w:val="24"/>
            <w:szCs w:val="24"/>
          </w:rPr>
          <w:delText xml:space="preserve"> (see description above</w:delText>
        </w:r>
        <w:r w:rsidR="008D369F" w:rsidDel="00424EC8">
          <w:rPr>
            <w:rFonts w:asciiTheme="majorBidi" w:hAnsiTheme="majorBidi" w:cstheme="majorBidi"/>
            <w:color w:val="000000" w:themeColor="text1"/>
            <w:sz w:val="24"/>
            <w:szCs w:val="24"/>
          </w:rPr>
          <w:delText xml:space="preserve">) </w:delText>
        </w:r>
        <w:r w:rsidR="00265E6A" w:rsidRPr="00F40239" w:rsidDel="00424EC8">
          <w:rPr>
            <w:rFonts w:asciiTheme="majorBidi" w:hAnsiTheme="majorBidi" w:cstheme="majorBidi"/>
            <w:sz w:val="24"/>
            <w:szCs w:val="24"/>
          </w:rPr>
          <w:delText>as task stimuli: (</w:delText>
        </w:r>
        <w:r w:rsidR="00A0351F" w:rsidRPr="00F40239" w:rsidDel="00424EC8">
          <w:rPr>
            <w:rFonts w:asciiTheme="majorBidi" w:hAnsiTheme="majorBidi" w:cstheme="majorBidi"/>
            <w:sz w:val="24"/>
            <w:szCs w:val="24"/>
          </w:rPr>
          <w:delText>1</w:delText>
        </w:r>
        <w:r w:rsidR="00265E6A" w:rsidRPr="00F40239" w:rsidDel="00424EC8">
          <w:rPr>
            <w:rFonts w:asciiTheme="majorBidi" w:hAnsiTheme="majorBidi" w:cstheme="majorBidi"/>
            <w:sz w:val="24"/>
            <w:szCs w:val="24"/>
          </w:rPr>
          <w:delText xml:space="preserve">) </w:delText>
        </w:r>
        <w:r w:rsidR="00195AE0" w:rsidRPr="00F40239" w:rsidDel="00424EC8">
          <w:rPr>
            <w:rFonts w:asciiTheme="majorBidi" w:hAnsiTheme="majorBidi" w:cstheme="majorBidi"/>
            <w:sz w:val="24"/>
            <w:szCs w:val="24"/>
          </w:rPr>
          <w:delText xml:space="preserve">The Simulated Thought Paradigm integrated into the Digit Categorization Task </w:delText>
        </w:r>
        <w:r w:rsidR="00911D55" w:rsidRPr="00F40239" w:rsidDel="00424EC8">
          <w:rPr>
            <w:rFonts w:asciiTheme="majorBidi" w:hAnsiTheme="majorBidi" w:cstheme="majorBidi"/>
            <w:sz w:val="24"/>
            <w:szCs w:val="24"/>
          </w:rPr>
          <w:delText>will be used to measure change, from pre-intervention to post-intervention, in internal attentional disengagement from simulated negative and neutral self-referential thoughts to a digit categorization (odd or even) task. Attentional disengagement will be computed via difference in reaction time to respond to digit target between negative and neutral self-referential thoughts. A positive score reflects greater difficulty to disengage from negative vs. neutral stimuli</w:delText>
        </w:r>
        <w:r w:rsidR="00265E6A" w:rsidRPr="00F40239" w:rsidDel="00424EC8">
          <w:rPr>
            <w:rFonts w:asciiTheme="majorBidi" w:hAnsiTheme="majorBidi" w:cstheme="majorBidi"/>
            <w:sz w:val="24"/>
            <w:szCs w:val="24"/>
          </w:rPr>
          <w:delText>; (</w:delText>
        </w:r>
        <w:r w:rsidR="00A0351F" w:rsidRPr="00F40239" w:rsidDel="00424EC8">
          <w:rPr>
            <w:rFonts w:asciiTheme="majorBidi" w:hAnsiTheme="majorBidi" w:cstheme="majorBidi"/>
            <w:sz w:val="24"/>
            <w:szCs w:val="24"/>
          </w:rPr>
          <w:delText>2</w:delText>
        </w:r>
        <w:r w:rsidR="00265E6A" w:rsidRPr="00F40239" w:rsidDel="00424EC8">
          <w:rPr>
            <w:rFonts w:asciiTheme="majorBidi" w:hAnsiTheme="majorBidi" w:cstheme="majorBidi"/>
            <w:sz w:val="24"/>
            <w:szCs w:val="24"/>
          </w:rPr>
          <w:delText>)</w:delText>
        </w:r>
        <w:r w:rsidR="003672B1" w:rsidRPr="00F40239" w:rsidDel="00424EC8">
          <w:rPr>
            <w:rFonts w:asciiTheme="majorBidi" w:hAnsiTheme="majorBidi" w:cstheme="majorBidi"/>
            <w:sz w:val="24"/>
            <w:szCs w:val="24"/>
          </w:rPr>
          <w:delText xml:space="preserve"> </w:delText>
        </w:r>
        <w:r w:rsidR="00195AE0" w:rsidRPr="00F40239" w:rsidDel="00424EC8">
          <w:rPr>
            <w:rFonts w:asciiTheme="majorBidi" w:hAnsiTheme="majorBidi" w:cstheme="majorBidi"/>
            <w:sz w:val="24"/>
            <w:szCs w:val="24"/>
          </w:rPr>
          <w:delText xml:space="preserve">The Simulated Thought Paradigm integrated into the Body Map Task </w:delText>
        </w:r>
        <w:r w:rsidR="00911D55" w:rsidRPr="00F40239" w:rsidDel="00424EC8">
          <w:rPr>
            <w:rFonts w:asciiTheme="majorBidi" w:hAnsiTheme="majorBidi" w:cstheme="majorBidi"/>
            <w:sz w:val="24"/>
            <w:szCs w:val="24"/>
          </w:rPr>
          <w:delText>will be used to measure change, from pre- training to post- training, in interoceptive attention via subjective assessment (i.e. sensibility) of the frequency, location, intensity and hedonic tone of bodily sensations, as well as change in emotional experience (5-point Likert scale ranging from 1 to 5), in response to negative and neutral self-referential thoughts.</w:delText>
        </w:r>
        <w:r w:rsidR="003672B1" w:rsidRPr="00F40239" w:rsidDel="00424EC8">
          <w:rPr>
            <w:rFonts w:asciiTheme="majorBidi" w:hAnsiTheme="majorBidi" w:cstheme="majorBidi"/>
            <w:sz w:val="24"/>
            <w:szCs w:val="24"/>
          </w:rPr>
          <w:delText xml:space="preserve">; (3) </w:delText>
        </w:r>
        <w:r w:rsidR="002D43AB" w:rsidRPr="00F40239" w:rsidDel="00424EC8">
          <w:rPr>
            <w:rFonts w:asciiTheme="majorBidi" w:hAnsiTheme="majorBidi" w:cstheme="majorBidi"/>
            <w:sz w:val="24"/>
            <w:szCs w:val="24"/>
          </w:rPr>
          <w:delText>The Simulated Thought Paradigm integrated into the Dichotic 1-Back Task</w:delText>
        </w:r>
        <w:r w:rsidR="00DD65D0" w:rsidRPr="00F40239" w:rsidDel="00424EC8">
          <w:rPr>
            <w:rFonts w:asciiTheme="majorBidi" w:hAnsiTheme="majorBidi" w:cstheme="majorBidi"/>
            <w:sz w:val="24"/>
            <w:szCs w:val="24"/>
          </w:rPr>
          <w:delText xml:space="preserve">, </w:delText>
        </w:r>
        <w:r w:rsidR="00911D55" w:rsidRPr="00F40239" w:rsidDel="00424EC8">
          <w:rPr>
            <w:rFonts w:asciiTheme="majorBidi" w:hAnsiTheme="majorBidi" w:cstheme="majorBidi"/>
            <w:sz w:val="24"/>
            <w:szCs w:val="24"/>
          </w:rPr>
          <w:delText xml:space="preserve"> will be used </w:delText>
        </w:r>
        <w:r w:rsidR="002D43AB" w:rsidRPr="00B52A6C" w:rsidDel="00424EC8">
          <w:rPr>
            <w:rFonts w:asciiTheme="majorBidi" w:hAnsiTheme="majorBidi" w:cstheme="majorBidi"/>
            <w:sz w:val="24"/>
            <w:szCs w:val="24"/>
          </w:rPr>
          <w:delText>at post training</w:delText>
        </w:r>
        <w:r w:rsidR="002D43AB" w:rsidRPr="00F40239" w:rsidDel="00424EC8">
          <w:rPr>
            <w:rFonts w:asciiTheme="majorBidi" w:hAnsiTheme="majorBidi" w:cstheme="majorBidi"/>
            <w:sz w:val="24"/>
            <w:szCs w:val="24"/>
          </w:rPr>
          <w:delText xml:space="preserve"> </w:delText>
        </w:r>
        <w:r w:rsidR="00911D55" w:rsidRPr="00F40239" w:rsidDel="00424EC8">
          <w:rPr>
            <w:rFonts w:asciiTheme="majorBidi" w:hAnsiTheme="majorBidi" w:cstheme="majorBidi"/>
            <w:sz w:val="24"/>
            <w:szCs w:val="24"/>
          </w:rPr>
          <w:delText>to measure internal selection between concurrent simulated negative and neutral self-referential thoughts. Biased selective internal attention will be computed via subtracting behavioral responding (e.g., accuracy) between concurrent negative and neutral self-referential thoughts. A positive bias score reflects greater selective attention to negative vs. neutral stimuli</w:delText>
        </w:r>
        <w:r w:rsidR="00A0351F" w:rsidRPr="00F40239" w:rsidDel="00424EC8">
          <w:rPr>
            <w:rFonts w:asciiTheme="majorBidi" w:hAnsiTheme="majorBidi" w:cstheme="majorBidi"/>
            <w:sz w:val="24"/>
            <w:szCs w:val="24"/>
          </w:rPr>
          <w:delText>; (</w:delText>
        </w:r>
        <w:r w:rsidR="003672B1" w:rsidRPr="00F40239" w:rsidDel="00424EC8">
          <w:rPr>
            <w:rFonts w:asciiTheme="majorBidi" w:hAnsiTheme="majorBidi" w:cstheme="majorBidi"/>
            <w:sz w:val="24"/>
            <w:szCs w:val="24"/>
          </w:rPr>
          <w:delText>4</w:delText>
        </w:r>
        <w:r w:rsidR="00A0351F" w:rsidRPr="00F40239" w:rsidDel="00424EC8">
          <w:rPr>
            <w:rFonts w:asciiTheme="majorBidi" w:hAnsiTheme="majorBidi" w:cstheme="majorBidi"/>
            <w:sz w:val="24"/>
            <w:szCs w:val="24"/>
          </w:rPr>
          <w:delText>) Meta awareness bias task (MAB)</w:delText>
        </w:r>
        <w:r w:rsidR="00DD65D0" w:rsidRPr="00F40239" w:rsidDel="00424EC8">
          <w:rPr>
            <w:rFonts w:asciiTheme="majorBidi" w:hAnsiTheme="majorBidi" w:cstheme="majorBidi"/>
            <w:sz w:val="24"/>
            <w:szCs w:val="24"/>
          </w:rPr>
          <w:delText xml:space="preserve">, </w:delText>
        </w:r>
        <w:r w:rsidR="00911D55" w:rsidRPr="00F40239" w:rsidDel="00424EC8">
          <w:rPr>
            <w:rFonts w:asciiTheme="majorBidi" w:hAnsiTheme="majorBidi" w:cstheme="majorBidi"/>
            <w:sz w:val="24"/>
            <w:szCs w:val="24"/>
          </w:rPr>
          <w:delText xml:space="preserve">will be used </w:delText>
        </w:r>
        <w:r w:rsidR="002D43AB" w:rsidRPr="00B52A6C" w:rsidDel="00424EC8">
          <w:rPr>
            <w:rFonts w:asciiTheme="majorBidi" w:hAnsiTheme="majorBidi" w:cstheme="majorBidi"/>
            <w:sz w:val="24"/>
            <w:szCs w:val="24"/>
          </w:rPr>
          <w:delText>at post training</w:delText>
        </w:r>
        <w:r w:rsidR="002D43AB" w:rsidRPr="00F40239" w:rsidDel="00424EC8">
          <w:rPr>
            <w:rFonts w:asciiTheme="majorBidi" w:hAnsiTheme="majorBidi" w:cstheme="majorBidi"/>
            <w:sz w:val="24"/>
            <w:szCs w:val="24"/>
          </w:rPr>
          <w:delText xml:space="preserve"> </w:delText>
        </w:r>
        <w:r w:rsidR="00911D55" w:rsidRPr="00F40239" w:rsidDel="00424EC8">
          <w:rPr>
            <w:rFonts w:asciiTheme="majorBidi" w:hAnsiTheme="majorBidi" w:cstheme="majorBidi"/>
            <w:sz w:val="24"/>
            <w:szCs w:val="24"/>
          </w:rPr>
          <w:delText xml:space="preserve">to </w:delText>
        </w:r>
        <w:r w:rsidR="00BB5D94" w:rsidRPr="00F40239" w:rsidDel="00424EC8">
          <w:rPr>
            <w:rFonts w:asciiTheme="majorBidi" w:hAnsiTheme="majorBidi" w:cstheme="majorBidi"/>
            <w:sz w:val="24"/>
            <w:szCs w:val="24"/>
          </w:rPr>
          <w:delText>measure the</w:delText>
        </w:r>
        <w:r w:rsidR="002D43AB" w:rsidDel="00424EC8">
          <w:rPr>
            <w:rFonts w:asciiTheme="majorBidi" w:hAnsiTheme="majorBidi" w:cstheme="majorBidi"/>
            <w:sz w:val="24"/>
            <w:szCs w:val="24"/>
          </w:rPr>
          <w:delText xml:space="preserve"> </w:delText>
        </w:r>
        <w:r w:rsidR="00BB5D94" w:rsidRPr="00F40239" w:rsidDel="00424EC8">
          <w:rPr>
            <w:rFonts w:asciiTheme="majorBidi" w:hAnsiTheme="majorBidi" w:cstheme="majorBidi"/>
            <w:sz w:val="24"/>
            <w:szCs w:val="24"/>
          </w:rPr>
          <w:delText xml:space="preserve">capacity for meta-awareness of biased internal attention, in which participants </w:delText>
        </w:r>
        <w:r w:rsidR="003871D5" w:rsidRPr="00F40239" w:rsidDel="00424EC8">
          <w:rPr>
            <w:rFonts w:asciiTheme="majorBidi" w:hAnsiTheme="majorBidi" w:cstheme="majorBidi"/>
            <w:sz w:val="24"/>
            <w:szCs w:val="24"/>
          </w:rPr>
          <w:delText>engage once</w:delText>
        </w:r>
        <w:r w:rsidR="00BB5D94" w:rsidRPr="00F40239" w:rsidDel="00424EC8">
          <w:rPr>
            <w:rFonts w:asciiTheme="majorBidi" w:hAnsiTheme="majorBidi" w:cstheme="majorBidi"/>
            <w:sz w:val="24"/>
            <w:szCs w:val="24"/>
          </w:rPr>
          <w:delText xml:space="preserve"> again </w:delText>
        </w:r>
        <w:r w:rsidR="003871D5" w:rsidRPr="00F40239" w:rsidDel="00424EC8">
          <w:rPr>
            <w:rFonts w:asciiTheme="majorBidi" w:hAnsiTheme="majorBidi" w:cstheme="majorBidi"/>
            <w:sz w:val="24"/>
            <w:szCs w:val="24"/>
          </w:rPr>
          <w:delText xml:space="preserve">in the </w:delText>
        </w:r>
        <w:r w:rsidR="00BB5D94" w:rsidRPr="00F40239" w:rsidDel="00424EC8">
          <w:rPr>
            <w:rFonts w:asciiTheme="majorBidi" w:hAnsiTheme="majorBidi" w:cstheme="majorBidi"/>
            <w:sz w:val="24"/>
            <w:szCs w:val="24"/>
          </w:rPr>
          <w:delText xml:space="preserve">DCT </w:delText>
        </w:r>
        <w:r w:rsidR="003871D5" w:rsidRPr="00F40239" w:rsidDel="00424EC8">
          <w:rPr>
            <w:rFonts w:asciiTheme="majorBidi" w:hAnsiTheme="majorBidi" w:cstheme="majorBidi"/>
            <w:sz w:val="24"/>
            <w:szCs w:val="24"/>
          </w:rPr>
          <w:delText>with STPs stimuli while reporting on occurrences of awareness for attentional biases using the self</w:delText>
        </w:r>
        <w:r w:rsidR="00BB5D94" w:rsidRPr="00F40239" w:rsidDel="00424EC8">
          <w:rPr>
            <w:rFonts w:asciiTheme="majorBidi" w:hAnsiTheme="majorBidi" w:cstheme="majorBidi"/>
            <w:sz w:val="24"/>
            <w:szCs w:val="24"/>
          </w:rPr>
          <w:delText>-caught</w:delText>
        </w:r>
        <w:r w:rsidR="003871D5" w:rsidRPr="00F40239" w:rsidDel="00424EC8">
          <w:rPr>
            <w:rFonts w:asciiTheme="majorBidi" w:hAnsiTheme="majorBidi" w:cstheme="majorBidi"/>
            <w:sz w:val="24"/>
            <w:szCs w:val="24"/>
          </w:rPr>
          <w:delText xml:space="preserve"> paradigm</w:delText>
        </w:r>
        <w:r w:rsidR="00A0351F" w:rsidRPr="00F40239" w:rsidDel="00424EC8">
          <w:rPr>
            <w:rFonts w:asciiTheme="majorBidi" w:hAnsiTheme="majorBidi" w:cstheme="majorBidi"/>
            <w:sz w:val="24"/>
            <w:szCs w:val="24"/>
          </w:rPr>
          <w:delText xml:space="preserve">; </w:delText>
        </w:r>
        <w:r w:rsidR="00265E6A" w:rsidRPr="00F40239" w:rsidDel="00424EC8">
          <w:rPr>
            <w:rFonts w:asciiTheme="majorBidi" w:hAnsiTheme="majorBidi" w:cstheme="majorBidi"/>
            <w:sz w:val="24"/>
            <w:szCs w:val="24"/>
          </w:rPr>
          <w:delText>After finishing the tasks participants will receive a monetary reward for their participation in the study.</w:delText>
        </w:r>
      </w:del>
      <w:bookmarkEnd w:id="0"/>
    </w:p>
    <w:p w14:paraId="56A05590" w14:textId="04C30E99" w:rsidR="00F966DB" w:rsidRDefault="00F966DB" w:rsidP="00F966DB">
      <w:pPr>
        <w:pStyle w:val="CommentText"/>
        <w:spacing w:after="0" w:line="360" w:lineRule="auto"/>
        <w:rPr>
          <w:ins w:id="858" w:author="תומר עוז" w:date="2021-05-02T08:35:00Z"/>
          <w:rFonts w:asciiTheme="majorBidi" w:hAnsiTheme="majorBidi" w:cstheme="majorBidi"/>
          <w:sz w:val="24"/>
          <w:szCs w:val="24"/>
        </w:rPr>
      </w:pPr>
      <w:ins w:id="859" w:author="תומר עוז" w:date="2021-05-02T08:34:00Z">
        <w:r>
          <w:rPr>
            <w:rFonts w:asciiTheme="majorBidi" w:hAnsiTheme="majorBidi" w:cstheme="majorBidi"/>
            <w:sz w:val="24"/>
            <w:szCs w:val="24"/>
          </w:rPr>
          <w:t>Bibliography:</w:t>
        </w:r>
      </w:ins>
    </w:p>
    <w:p w14:paraId="1BA99085" w14:textId="3D4E379A" w:rsidR="00C80D01" w:rsidRDefault="00C80D01" w:rsidP="00C45606">
      <w:pPr>
        <w:pStyle w:val="CommentText"/>
        <w:spacing w:after="0" w:line="360" w:lineRule="auto"/>
        <w:ind w:firstLine="720"/>
        <w:rPr>
          <w:ins w:id="860" w:author="תומר עוז" w:date="2021-05-02T10:49:00Z"/>
          <w:rFonts w:ascii="Arial" w:hAnsi="Arial" w:cs="Arial"/>
          <w:color w:val="222222"/>
          <w:shd w:val="clear" w:color="auto" w:fill="FFFFFF"/>
        </w:rPr>
      </w:pPr>
      <w:ins w:id="861" w:author="תומר עוז" w:date="2021-05-02T10:46:00Z">
        <w:r>
          <w:rPr>
            <w:rFonts w:ascii="Arial" w:hAnsi="Arial" w:cs="Arial"/>
            <w:color w:val="222222"/>
            <w:shd w:val="clear" w:color="auto" w:fill="FFFFFF"/>
          </w:rPr>
          <w:t xml:space="preserve">Amir, I., </w:t>
        </w:r>
        <w:proofErr w:type="spellStart"/>
        <w:r>
          <w:rPr>
            <w:rFonts w:ascii="Arial" w:hAnsi="Arial" w:cs="Arial"/>
            <w:color w:val="222222"/>
            <w:shd w:val="clear" w:color="auto" w:fill="FFFFFF"/>
          </w:rPr>
          <w:t>Ruimi</w:t>
        </w:r>
        <w:proofErr w:type="spellEnd"/>
        <w:r>
          <w:rPr>
            <w:rFonts w:ascii="Arial" w:hAnsi="Arial" w:cs="Arial"/>
            <w:color w:val="222222"/>
            <w:shd w:val="clear" w:color="auto" w:fill="FFFFFF"/>
          </w:rPr>
          <w:t>, L., &amp; Bernstein, A. (2021). Simulating thoughts to measure and study internal attention in mental health. </w:t>
        </w:r>
        <w:r>
          <w:rPr>
            <w:rFonts w:ascii="Arial" w:hAnsi="Arial" w:cs="Arial"/>
            <w:i/>
            <w:iCs/>
            <w:color w:val="222222"/>
            <w:shd w:val="clear" w:color="auto" w:fill="FFFFFF"/>
          </w:rPr>
          <w:t>Scientific reports</w:t>
        </w:r>
        <w:r>
          <w:rPr>
            <w:rFonts w:ascii="Arial" w:hAnsi="Arial" w:cs="Arial"/>
            <w:color w:val="222222"/>
            <w:shd w:val="clear" w:color="auto" w:fill="FFFFFF"/>
          </w:rPr>
          <w:t>, </w:t>
        </w:r>
        <w:r>
          <w:rPr>
            <w:rFonts w:ascii="Arial" w:hAnsi="Arial" w:cs="Arial"/>
            <w:i/>
            <w:iCs/>
            <w:color w:val="222222"/>
            <w:shd w:val="clear" w:color="auto" w:fill="FFFFFF"/>
          </w:rPr>
          <w:t>11</w:t>
        </w:r>
        <w:r>
          <w:rPr>
            <w:rFonts w:ascii="Arial" w:hAnsi="Arial" w:cs="Arial"/>
            <w:color w:val="222222"/>
            <w:shd w:val="clear" w:color="auto" w:fill="FFFFFF"/>
          </w:rPr>
          <w:t>(1), 1-17.</w:t>
        </w:r>
      </w:ins>
    </w:p>
    <w:p w14:paraId="7CB7D5E6" w14:textId="3CC8042A" w:rsidR="008875D1" w:rsidRDefault="008875D1" w:rsidP="00C45606">
      <w:pPr>
        <w:pStyle w:val="CommentText"/>
        <w:spacing w:after="0" w:line="360" w:lineRule="auto"/>
        <w:ind w:firstLine="720"/>
        <w:rPr>
          <w:ins w:id="862" w:author="תומר עוז" w:date="2021-05-02T10:49:00Z"/>
          <w:rFonts w:ascii="Arial" w:hAnsi="Arial" w:cs="Arial"/>
          <w:color w:val="222222"/>
          <w:shd w:val="clear" w:color="auto" w:fill="FFFFFF"/>
        </w:rPr>
      </w:pPr>
      <w:ins w:id="863" w:author="תומר עוז" w:date="2021-05-02T10:49:00Z">
        <w:r>
          <w:rPr>
            <w:rFonts w:ascii="Arial" w:hAnsi="Arial" w:cs="Arial"/>
            <w:color w:val="222222"/>
            <w:shd w:val="clear" w:color="auto" w:fill="FFFFFF"/>
          </w:rPr>
          <w:t xml:space="preserve">Bernstein, Amit, and Ariel </w:t>
        </w:r>
        <w:proofErr w:type="spellStart"/>
        <w:r>
          <w:rPr>
            <w:rFonts w:ascii="Arial" w:hAnsi="Arial" w:cs="Arial"/>
            <w:color w:val="222222"/>
            <w:shd w:val="clear" w:color="auto" w:fill="FFFFFF"/>
          </w:rPr>
          <w:t>Zvielli</w:t>
        </w:r>
        <w:proofErr w:type="spellEnd"/>
        <w:r>
          <w:rPr>
            <w:rFonts w:ascii="Arial" w:hAnsi="Arial" w:cs="Arial"/>
            <w:color w:val="222222"/>
            <w:shd w:val="clear" w:color="auto" w:fill="FFFFFF"/>
          </w:rPr>
          <w:t>. "Attention feedback awareness and control training (A-FACT): Experimental test of a novel intervention paradigm targeting attentional bias." </w:t>
        </w:r>
        <w:proofErr w:type="spellStart"/>
        <w:r>
          <w:rPr>
            <w:rFonts w:ascii="Arial" w:hAnsi="Arial" w:cs="Arial"/>
            <w:i/>
            <w:iCs/>
            <w:color w:val="222222"/>
            <w:shd w:val="clear" w:color="auto" w:fill="FFFFFF"/>
          </w:rPr>
          <w:t>Behaviour</w:t>
        </w:r>
        <w:proofErr w:type="spellEnd"/>
        <w:r>
          <w:rPr>
            <w:rFonts w:ascii="Arial" w:hAnsi="Arial" w:cs="Arial"/>
            <w:i/>
            <w:iCs/>
            <w:color w:val="222222"/>
            <w:shd w:val="clear" w:color="auto" w:fill="FFFFFF"/>
          </w:rPr>
          <w:t xml:space="preserve"> research and therapy</w:t>
        </w:r>
        <w:r>
          <w:rPr>
            <w:rFonts w:ascii="Arial" w:hAnsi="Arial" w:cs="Arial"/>
            <w:color w:val="222222"/>
            <w:shd w:val="clear" w:color="auto" w:fill="FFFFFF"/>
          </w:rPr>
          <w:t> 55 (2014): 18-26.</w:t>
        </w:r>
      </w:ins>
    </w:p>
    <w:p w14:paraId="299EB8F4" w14:textId="77777777" w:rsidR="008875D1" w:rsidRDefault="008875D1" w:rsidP="008875D1">
      <w:pPr>
        <w:pStyle w:val="CommentText"/>
        <w:spacing w:after="0" w:line="360" w:lineRule="auto"/>
        <w:ind w:firstLine="720"/>
        <w:rPr>
          <w:ins w:id="864" w:author="תומר עוז" w:date="2021-05-02T10:49:00Z"/>
          <w:rFonts w:ascii="Arial" w:hAnsi="Arial" w:cs="Arial"/>
          <w:color w:val="222222"/>
          <w:shd w:val="clear" w:color="auto" w:fill="FFFFFF"/>
        </w:rPr>
      </w:pPr>
      <w:proofErr w:type="spellStart"/>
      <w:ins w:id="865" w:author="תומר עוז" w:date="2021-05-02T10:49:00Z">
        <w:r>
          <w:rPr>
            <w:rFonts w:ascii="Arial" w:hAnsi="Arial" w:cs="Arial"/>
            <w:color w:val="222222"/>
            <w:shd w:val="clear" w:color="auto" w:fill="FFFFFF"/>
          </w:rPr>
          <w:t>Ruimi</w:t>
        </w:r>
        <w:proofErr w:type="spellEnd"/>
        <w:r>
          <w:rPr>
            <w:rFonts w:ascii="Arial" w:hAnsi="Arial" w:cs="Arial"/>
            <w:color w:val="222222"/>
            <w:shd w:val="clear" w:color="auto" w:fill="FFFFFF"/>
          </w:rPr>
          <w:t xml:space="preserve">, L., Hendren, R. A., Amir, I., </w:t>
        </w:r>
        <w:proofErr w:type="spellStart"/>
        <w:r>
          <w:rPr>
            <w:rFonts w:ascii="Arial" w:hAnsi="Arial" w:cs="Arial"/>
            <w:color w:val="222222"/>
            <w:shd w:val="clear" w:color="auto" w:fill="FFFFFF"/>
          </w:rPr>
          <w:t>Zvielli</w:t>
        </w:r>
        <w:proofErr w:type="spellEnd"/>
        <w:r>
          <w:rPr>
            <w:rFonts w:ascii="Arial" w:hAnsi="Arial" w:cs="Arial"/>
            <w:color w:val="222222"/>
            <w:shd w:val="clear" w:color="auto" w:fill="FFFFFF"/>
          </w:rPr>
          <w:t xml:space="preserve">, A., &amp; Bernstein, A. (2020). Training Meta-Awareness to Modify Attentional </w:t>
        </w:r>
        <w:proofErr w:type="spellStart"/>
        <w:r>
          <w:rPr>
            <w:rFonts w:ascii="Arial" w:hAnsi="Arial" w:cs="Arial"/>
            <w:color w:val="222222"/>
            <w:shd w:val="clear" w:color="auto" w:fill="FFFFFF"/>
          </w:rPr>
          <w:t>Dyscontrol</w:t>
        </w:r>
        <w:proofErr w:type="spellEnd"/>
        <w:r>
          <w:rPr>
            <w:rFonts w:ascii="Arial" w:hAnsi="Arial" w:cs="Arial"/>
            <w:color w:val="222222"/>
            <w:shd w:val="clear" w:color="auto" w:fill="FFFFFF"/>
          </w:rPr>
          <w:t>. </w:t>
        </w:r>
        <w:r>
          <w:rPr>
            <w:rFonts w:ascii="Arial" w:hAnsi="Arial" w:cs="Arial"/>
            <w:i/>
            <w:iCs/>
            <w:color w:val="222222"/>
            <w:shd w:val="clear" w:color="auto" w:fill="FFFFFF"/>
          </w:rPr>
          <w:t>Mindfulness</w:t>
        </w:r>
        <w:r>
          <w:rPr>
            <w:rFonts w:ascii="Arial" w:hAnsi="Arial" w:cs="Arial"/>
            <w:color w:val="222222"/>
            <w:shd w:val="clear" w:color="auto" w:fill="FFFFFF"/>
          </w:rPr>
          <w:t>, </w:t>
        </w:r>
        <w:r>
          <w:rPr>
            <w:rFonts w:ascii="Arial" w:hAnsi="Arial" w:cs="Arial"/>
            <w:i/>
            <w:iCs/>
            <w:color w:val="222222"/>
            <w:shd w:val="clear" w:color="auto" w:fill="FFFFFF"/>
          </w:rPr>
          <w:t>11</w:t>
        </w:r>
        <w:r>
          <w:rPr>
            <w:rFonts w:ascii="Arial" w:hAnsi="Arial" w:cs="Arial"/>
            <w:color w:val="222222"/>
            <w:shd w:val="clear" w:color="auto" w:fill="FFFFFF"/>
          </w:rPr>
          <w:t>(3), 785-799.</w:t>
        </w:r>
      </w:ins>
    </w:p>
    <w:p w14:paraId="6054A083" w14:textId="77777777" w:rsidR="008875D1" w:rsidRPr="00F40239" w:rsidRDefault="008875D1" w:rsidP="00C45606">
      <w:pPr>
        <w:pStyle w:val="CommentText"/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</w:p>
    <w:sectPr w:rsidR="008875D1" w:rsidRPr="00F402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עומר דר" w:date="2021-04-03T21:22:00Z" w:initials="עד">
    <w:p w14:paraId="156DF3D5" w14:textId="16F5C688" w:rsidR="005C12B6" w:rsidRDefault="005C12B6">
      <w:pPr>
        <w:pStyle w:val="CommentText"/>
      </w:pPr>
      <w:r>
        <w:rPr>
          <w:rStyle w:val="CommentReference"/>
        </w:rPr>
        <w:annotationRef/>
      </w:r>
      <w:r w:rsidRPr="005C12B6">
        <w:t xml:space="preserve">9. </w:t>
      </w:r>
      <w:r w:rsidRPr="005C12B6">
        <w:rPr>
          <w:rFonts w:cs="Arial"/>
          <w:rtl/>
        </w:rPr>
        <w:t>מחשבות שהיה לך עדיף לו היית מת/ה, או מחשבות על לפגוע בעצמך</w:t>
      </w:r>
    </w:p>
  </w:comment>
  <w:comment w:id="9" w:author="עומר דר" w:date="2021-04-03T21:17:00Z" w:initials="עד">
    <w:p w14:paraId="6A72D2C7" w14:textId="334E6F8B" w:rsidR="00A1777F" w:rsidRDefault="00A1777F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תומר- תוסיף כאן בבקשה </w:t>
      </w:r>
    </w:p>
  </w:comment>
  <w:comment w:id="20" w:author="עומר דר" w:date="2021-04-03T22:00:00Z" w:initials="עד">
    <w:p w14:paraId="127B7C91" w14:textId="47FDF296" w:rsidR="009547B1" w:rsidRDefault="009547B1">
      <w:pPr>
        <w:pStyle w:val="CommentText"/>
      </w:pPr>
      <w:r>
        <w:rPr>
          <w:rStyle w:val="CommentReference"/>
        </w:rPr>
        <w:annotationRef/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Simulate Thought Paradigm.</w:t>
      </w:r>
    </w:p>
  </w:comment>
  <w:comment w:id="45" w:author="עומר דר" w:date="2021-04-03T22:00:00Z" w:initials="עד">
    <w:p w14:paraId="661B7F02" w14:textId="77777777" w:rsidR="0074284A" w:rsidRDefault="0074284A" w:rsidP="0074284A">
      <w:pPr>
        <w:pStyle w:val="CommentText"/>
      </w:pPr>
      <w:r>
        <w:rPr>
          <w:rStyle w:val="CommentReference"/>
        </w:rPr>
        <w:annotationRef/>
      </w:r>
      <w:proofErr w:type="gramStart"/>
      <w:r>
        <w:t>Outcomes</w:t>
      </w:r>
      <w:proofErr w:type="gramEnd"/>
      <w:r>
        <w:t xml:space="preserve"> description </w:t>
      </w:r>
    </w:p>
  </w:comment>
  <w:comment w:id="70" w:author="עומר דר" w:date="2021-04-18T10:12:00Z" w:initials="עד">
    <w:p w14:paraId="4A005057" w14:textId="77777777" w:rsidR="00424EC8" w:rsidRDefault="00424EC8" w:rsidP="00424EC8">
      <w:pPr>
        <w:pStyle w:val="CommentText"/>
      </w:pPr>
      <w:r>
        <w:rPr>
          <w:rStyle w:val="CommentReference"/>
        </w:rPr>
        <w:annotationRef/>
      </w:r>
      <w:r>
        <w:t xml:space="preserve">For the </w:t>
      </w:r>
      <w:proofErr w:type="spellStart"/>
      <w:r>
        <w:t>ethichs</w:t>
      </w:r>
      <w:proofErr w:type="spellEnd"/>
      <w:r>
        <w:t xml:space="preserve"> I </w:t>
      </w:r>
      <w:proofErr w:type="gramStart"/>
      <w:r>
        <w:t>don’t</w:t>
      </w:r>
      <w:proofErr w:type="gramEnd"/>
      <w:r>
        <w:t xml:space="preserve"> write all the questionnaires names – I’ll add them to the pre-registration. </w:t>
      </w:r>
    </w:p>
  </w:comment>
  <w:comment w:id="112" w:author="עומר דר" w:date="2021-04-03T22:00:00Z" w:initials="עד">
    <w:p w14:paraId="1C99F306" w14:textId="614C5996" w:rsidR="009547B1" w:rsidRDefault="009547B1">
      <w:pPr>
        <w:pStyle w:val="CommentText"/>
      </w:pPr>
      <w:r>
        <w:rPr>
          <w:rStyle w:val="CommentReference"/>
        </w:rPr>
        <w:annotationRef/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Assignment and Training description.</w:t>
      </w:r>
    </w:p>
  </w:comment>
  <w:comment w:id="302" w:author="תומר עוז" w:date="2021-05-02T11:55:00Z" w:initials="תע">
    <w:p w14:paraId="7610DDD3" w14:textId="2850399B" w:rsidR="00C30A68" w:rsidRDefault="00C30A68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עומר  - זה איך שאני מבין את מפות גוף </w:t>
      </w:r>
      <w:r>
        <w:rPr>
          <w:rtl/>
        </w:rPr>
        <w:t>–</w:t>
      </w:r>
      <w:r>
        <w:rPr>
          <w:rFonts w:hint="cs"/>
          <w:rtl/>
        </w:rPr>
        <w:t xml:space="preserve"> בבקשה תתקני ותשני לפי מה שצריך </w:t>
      </w:r>
      <w:r>
        <w:rPr>
          <w:rtl/>
        </w:rPr>
        <w:t>–</w:t>
      </w:r>
      <w:r>
        <w:rPr>
          <w:rFonts w:hint="cs"/>
          <w:rtl/>
        </w:rPr>
        <w:t xml:space="preserve"> ורק תשמרי על המבנה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843" w:author="עומר דר" w:date="2021-04-03T22:00:00Z" w:initials="עד">
    <w:p w14:paraId="4915AF66" w14:textId="2D3F43B2" w:rsidR="009547B1" w:rsidRDefault="009547B1">
      <w:pPr>
        <w:pStyle w:val="CommentText"/>
      </w:pPr>
      <w:r>
        <w:rPr>
          <w:rStyle w:val="CommentReference"/>
        </w:rPr>
        <w:annotationRef/>
      </w:r>
      <w:proofErr w:type="gramStart"/>
      <w:r>
        <w:t>Outcomes</w:t>
      </w:r>
      <w:proofErr w:type="gramEnd"/>
      <w:r>
        <w:t xml:space="preserve"> description </w:t>
      </w:r>
    </w:p>
  </w:comment>
  <w:comment w:id="854" w:author="עומר דר" w:date="2021-04-18T10:12:00Z" w:initials="עד">
    <w:p w14:paraId="022F1F20" w14:textId="0236FA5C" w:rsidR="003F62A7" w:rsidRDefault="003F62A7">
      <w:pPr>
        <w:pStyle w:val="CommentText"/>
      </w:pPr>
      <w:r>
        <w:rPr>
          <w:rStyle w:val="CommentReference"/>
        </w:rPr>
        <w:annotationRef/>
      </w:r>
      <w:r>
        <w:t xml:space="preserve">For the </w:t>
      </w:r>
      <w:proofErr w:type="spellStart"/>
      <w:r>
        <w:t>ethichs</w:t>
      </w:r>
      <w:proofErr w:type="spellEnd"/>
      <w:r>
        <w:t xml:space="preserve"> I </w:t>
      </w:r>
      <w:proofErr w:type="gramStart"/>
      <w:r>
        <w:t>don’t</w:t>
      </w:r>
      <w:proofErr w:type="gramEnd"/>
      <w:r>
        <w:t xml:space="preserve"> write all the questionnaires names – I’ll add them to the pre-registration.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6DF3D5" w15:done="0"/>
  <w15:commentEx w15:paraId="6A72D2C7" w15:done="0"/>
  <w15:commentEx w15:paraId="127B7C91" w15:done="0"/>
  <w15:commentEx w15:paraId="661B7F02" w15:done="0"/>
  <w15:commentEx w15:paraId="4A005057" w15:done="0"/>
  <w15:commentEx w15:paraId="1C99F306" w15:done="0"/>
  <w15:commentEx w15:paraId="7610DDD3" w15:done="0"/>
  <w15:commentEx w15:paraId="4915AF66" w15:done="0"/>
  <w15:commentEx w15:paraId="022F1F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135AFF" w16cex:dateUtc="2021-04-03T18:22:00Z"/>
  <w16cex:commentExtensible w16cex:durableId="241359DA" w16cex:dateUtc="2021-04-03T18:17:00Z"/>
  <w16cex:commentExtensible w16cex:durableId="241363E3" w16cex:dateUtc="2021-04-03T19:00:00Z"/>
  <w16cex:commentExtensible w16cex:durableId="24390E93" w16cex:dateUtc="2021-04-03T19:00:00Z"/>
  <w16cex:commentExtensible w16cex:durableId="24390EFB" w16cex:dateUtc="2021-04-18T07:12:00Z"/>
  <w16cex:commentExtensible w16cex:durableId="241363EA" w16cex:dateUtc="2021-04-03T19:00:00Z"/>
  <w16cex:commentExtensible w16cex:durableId="243911A6" w16cex:dateUtc="2021-05-02T08:55:00Z"/>
  <w16cex:commentExtensible w16cex:durableId="241363F0" w16cex:dateUtc="2021-04-03T19:00:00Z"/>
  <w16cex:commentExtensible w16cex:durableId="2426849B" w16cex:dateUtc="2021-04-18T07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6DF3D5" w16cid:durableId="24135AFF"/>
  <w16cid:commentId w16cid:paraId="6A72D2C7" w16cid:durableId="241359DA"/>
  <w16cid:commentId w16cid:paraId="127B7C91" w16cid:durableId="241363E3"/>
  <w16cid:commentId w16cid:paraId="661B7F02" w16cid:durableId="24390E93"/>
  <w16cid:commentId w16cid:paraId="4A005057" w16cid:durableId="24390EFB"/>
  <w16cid:commentId w16cid:paraId="1C99F306" w16cid:durableId="241363EA"/>
  <w16cid:commentId w16cid:paraId="7610DDD3" w16cid:durableId="243911A6"/>
  <w16cid:commentId w16cid:paraId="4915AF66" w16cid:durableId="241363F0"/>
  <w16cid:commentId w16cid:paraId="022F1F20" w16cid:durableId="242684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תומר עוז">
    <w15:presenceInfo w15:providerId="None" w15:userId="תומר עוז"/>
  </w15:person>
  <w15:person w15:author="עומר דר">
    <w15:presenceInfo w15:providerId="None" w15:userId="עומר דר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3MzQ1Mjc0s7A0MDRX0lEKTi0uzszPAykwqQUA1R3zIiwAAAA="/>
  </w:docVars>
  <w:rsids>
    <w:rsidRoot w:val="006D2D4D"/>
    <w:rsid w:val="00003975"/>
    <w:rsid w:val="0004369F"/>
    <w:rsid w:val="00073239"/>
    <w:rsid w:val="000B13CC"/>
    <w:rsid w:val="000B5B82"/>
    <w:rsid w:val="000C2108"/>
    <w:rsid w:val="001621A4"/>
    <w:rsid w:val="00165C13"/>
    <w:rsid w:val="00195AE0"/>
    <w:rsid w:val="001C276E"/>
    <w:rsid w:val="001D6CB7"/>
    <w:rsid w:val="0020161F"/>
    <w:rsid w:val="0020786D"/>
    <w:rsid w:val="00223128"/>
    <w:rsid w:val="002366DC"/>
    <w:rsid w:val="00265E6A"/>
    <w:rsid w:val="002D22A0"/>
    <w:rsid w:val="002D43AB"/>
    <w:rsid w:val="002F44B3"/>
    <w:rsid w:val="0036130F"/>
    <w:rsid w:val="003672B1"/>
    <w:rsid w:val="00381379"/>
    <w:rsid w:val="003871D5"/>
    <w:rsid w:val="003A1BD6"/>
    <w:rsid w:val="003B5E81"/>
    <w:rsid w:val="003F081A"/>
    <w:rsid w:val="003F62A7"/>
    <w:rsid w:val="00424EC8"/>
    <w:rsid w:val="00434C61"/>
    <w:rsid w:val="00437925"/>
    <w:rsid w:val="00452A4E"/>
    <w:rsid w:val="004A2DBB"/>
    <w:rsid w:val="004A5EE2"/>
    <w:rsid w:val="004A62D1"/>
    <w:rsid w:val="004E0B9D"/>
    <w:rsid w:val="004F1AA9"/>
    <w:rsid w:val="0050283D"/>
    <w:rsid w:val="005452D5"/>
    <w:rsid w:val="00551AF7"/>
    <w:rsid w:val="0056703D"/>
    <w:rsid w:val="0059648E"/>
    <w:rsid w:val="005A5060"/>
    <w:rsid w:val="005B304F"/>
    <w:rsid w:val="005C12B6"/>
    <w:rsid w:val="00606BAA"/>
    <w:rsid w:val="006400B1"/>
    <w:rsid w:val="00673748"/>
    <w:rsid w:val="006901A7"/>
    <w:rsid w:val="006B2091"/>
    <w:rsid w:val="006D2D4D"/>
    <w:rsid w:val="007044F8"/>
    <w:rsid w:val="0074284A"/>
    <w:rsid w:val="00743A0A"/>
    <w:rsid w:val="007504A6"/>
    <w:rsid w:val="007730D4"/>
    <w:rsid w:val="007A0D79"/>
    <w:rsid w:val="007D6730"/>
    <w:rsid w:val="007D7F3C"/>
    <w:rsid w:val="007F65B3"/>
    <w:rsid w:val="0080328D"/>
    <w:rsid w:val="00814608"/>
    <w:rsid w:val="00821D08"/>
    <w:rsid w:val="0084002B"/>
    <w:rsid w:val="008544AC"/>
    <w:rsid w:val="00881B7B"/>
    <w:rsid w:val="008875D1"/>
    <w:rsid w:val="00894242"/>
    <w:rsid w:val="008A26A8"/>
    <w:rsid w:val="008B54CD"/>
    <w:rsid w:val="008C41A0"/>
    <w:rsid w:val="008D369F"/>
    <w:rsid w:val="008D5635"/>
    <w:rsid w:val="008D6D2E"/>
    <w:rsid w:val="00901DC5"/>
    <w:rsid w:val="009023CA"/>
    <w:rsid w:val="00902450"/>
    <w:rsid w:val="00911D55"/>
    <w:rsid w:val="00934715"/>
    <w:rsid w:val="009547B1"/>
    <w:rsid w:val="00996EE6"/>
    <w:rsid w:val="009C07EE"/>
    <w:rsid w:val="00A0351F"/>
    <w:rsid w:val="00A1777F"/>
    <w:rsid w:val="00A45336"/>
    <w:rsid w:val="00A715A7"/>
    <w:rsid w:val="00A80DB1"/>
    <w:rsid w:val="00A91375"/>
    <w:rsid w:val="00AF0C89"/>
    <w:rsid w:val="00B42382"/>
    <w:rsid w:val="00B46103"/>
    <w:rsid w:val="00BB5D94"/>
    <w:rsid w:val="00BE0616"/>
    <w:rsid w:val="00BF413B"/>
    <w:rsid w:val="00BF4716"/>
    <w:rsid w:val="00C30A68"/>
    <w:rsid w:val="00C44FDB"/>
    <w:rsid w:val="00C45606"/>
    <w:rsid w:val="00C80D01"/>
    <w:rsid w:val="00C92228"/>
    <w:rsid w:val="00C93172"/>
    <w:rsid w:val="00CA1929"/>
    <w:rsid w:val="00CA5247"/>
    <w:rsid w:val="00CE1688"/>
    <w:rsid w:val="00CF7751"/>
    <w:rsid w:val="00D47A27"/>
    <w:rsid w:val="00D5526F"/>
    <w:rsid w:val="00D564FC"/>
    <w:rsid w:val="00D60CF1"/>
    <w:rsid w:val="00DD65D0"/>
    <w:rsid w:val="00E0684F"/>
    <w:rsid w:val="00E211AB"/>
    <w:rsid w:val="00E52B65"/>
    <w:rsid w:val="00E67073"/>
    <w:rsid w:val="00E87A91"/>
    <w:rsid w:val="00EA7735"/>
    <w:rsid w:val="00EE16EE"/>
    <w:rsid w:val="00F40239"/>
    <w:rsid w:val="00F56874"/>
    <w:rsid w:val="00F966DB"/>
    <w:rsid w:val="00FA5E57"/>
    <w:rsid w:val="00FF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019D"/>
  <w15:chartTrackingRefBased/>
  <w15:docId w15:val="{06A80E1C-0009-47EE-88B0-4E231B8F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30F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6D2D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2D4D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13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6130F"/>
    <w:rPr>
      <w:color w:val="0000FF"/>
      <w:u w:val="single"/>
    </w:rPr>
  </w:style>
  <w:style w:type="character" w:customStyle="1" w:styleId="tlid-translation">
    <w:name w:val="tlid-translation"/>
    <w:basedOn w:val="DefaultParagraphFont"/>
    <w:rsid w:val="0036130F"/>
  </w:style>
  <w:style w:type="paragraph" w:styleId="BalloonText">
    <w:name w:val="Balloon Text"/>
    <w:basedOn w:val="Normal"/>
    <w:link w:val="BalloonTextChar"/>
    <w:uiPriority w:val="99"/>
    <w:semiHidden/>
    <w:unhideWhenUsed/>
    <w:rsid w:val="000B13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3C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400B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D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D7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3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032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2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1820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0mer dar</dc:creator>
  <cp:keywords/>
  <dc:description/>
  <cp:lastModifiedBy>תומר עוז</cp:lastModifiedBy>
  <cp:revision>7</cp:revision>
  <dcterms:created xsi:type="dcterms:W3CDTF">2021-04-28T18:02:00Z</dcterms:created>
  <dcterms:modified xsi:type="dcterms:W3CDTF">2021-05-02T08:56:00Z</dcterms:modified>
</cp:coreProperties>
</file>